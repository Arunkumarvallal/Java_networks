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A48" w:rsidRPr="00437C81" w:rsidRDefault="00CE7DDD" w:rsidP="00340A48">
      <w:pPr>
        <w:tabs>
          <w:tab w:val="left" w:pos="4335"/>
        </w:tabs>
        <w:rPr>
          <w:rFonts w:ascii="Times New Roman" w:hAnsi="Times New Roman" w:cs="Times New Roman"/>
          <w:b/>
          <w:smallCaps/>
        </w:rPr>
      </w:pPr>
      <w:r>
        <w:rPr>
          <w:rFonts w:ascii="Times New Roman" w:hAnsi="Times New Roman" w:cs="Times New Roman"/>
          <w:b/>
          <w:smallCaps/>
        </w:rPr>
        <w:t>EX.</w:t>
      </w:r>
      <w:r w:rsidR="00437C81" w:rsidRPr="00437C81">
        <w:rPr>
          <w:rFonts w:ascii="Times New Roman" w:hAnsi="Times New Roman" w:cs="Times New Roman"/>
          <w:b/>
          <w:smallCaps/>
        </w:rPr>
        <w:t xml:space="preserve"> NO: 1A                            IMPLEMENTATION OF STOP AND WAIT PROTOCOL</w:t>
      </w:r>
    </w:p>
    <w:p w:rsidR="00340A48" w:rsidRPr="00787CFD" w:rsidRDefault="00340A48" w:rsidP="00340A48">
      <w:pPr>
        <w:ind w:left="-900" w:firstLine="900"/>
        <w:rPr>
          <w:rFonts w:ascii="Times New Roman" w:hAnsi="Times New Roman" w:cs="Times New Roman"/>
          <w:b/>
          <w:smallCaps/>
        </w:rPr>
      </w:pPr>
    </w:p>
    <w:p w:rsidR="00340A48" w:rsidRPr="00787CFD" w:rsidRDefault="00CD65BC" w:rsidP="00340A48">
      <w:pPr>
        <w:ind w:left="-900" w:firstLine="900"/>
        <w:rPr>
          <w:rFonts w:ascii="Times New Roman" w:hAnsi="Times New Roman" w:cs="Times New Roman"/>
        </w:rPr>
      </w:pPr>
      <w:r w:rsidRPr="005C4C0F">
        <w:rPr>
          <w:rFonts w:ascii="Times New Roman" w:hAnsi="Times New Roman" w:cs="Times New Roman"/>
          <w:b/>
          <w:smallCaps/>
        </w:rPr>
        <w:t>AIM:</w:t>
      </w:r>
      <w:r w:rsidR="00340A48" w:rsidRPr="00787CFD">
        <w:rPr>
          <w:rFonts w:ascii="Times New Roman" w:hAnsi="Times New Roman" w:cs="Times New Roman"/>
          <w:b/>
          <w:smallCaps/>
        </w:rPr>
        <w:t xml:space="preserve">  </w:t>
      </w:r>
      <w:r w:rsidR="00340A48" w:rsidRPr="00787CFD">
        <w:rPr>
          <w:rFonts w:ascii="Times New Roman" w:hAnsi="Times New Roman" w:cs="Times New Roman"/>
        </w:rPr>
        <w:t>To write a program to implement stop and wait protocol for transmitting data frames.</w:t>
      </w:r>
    </w:p>
    <w:p w:rsidR="00340A48" w:rsidRPr="00787CFD" w:rsidRDefault="00340A48" w:rsidP="00340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Times New Roman" w:eastAsia="Times New Roman" w:hAnsi="Times New Roman" w:cs="Times New Roman"/>
        </w:rPr>
      </w:pPr>
    </w:p>
    <w:p w:rsidR="00340A48" w:rsidRPr="00787CFD" w:rsidRDefault="00340A48" w:rsidP="00340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Times New Roman" w:eastAsia="Times New Roman" w:hAnsi="Times New Roman" w:cs="Times New Roman"/>
          <w:b/>
        </w:rPr>
      </w:pPr>
      <w:r w:rsidRPr="00787CFD">
        <w:rPr>
          <w:rFonts w:ascii="Times New Roman" w:eastAsia="Times New Roman" w:hAnsi="Times New Roman" w:cs="Times New Roman"/>
          <w:b/>
        </w:rPr>
        <w:t>ALGORITHM:</w:t>
      </w:r>
    </w:p>
    <w:p w:rsidR="00340A48" w:rsidRPr="00787CFD" w:rsidRDefault="00340A48" w:rsidP="00340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Times New Roman" w:hAnsi="Times New Roman" w:cs="Times New Roman"/>
        </w:rPr>
      </w:pPr>
    </w:p>
    <w:p w:rsidR="006316E4" w:rsidRPr="00EA0E3D" w:rsidRDefault="006316E4" w:rsidP="006316E4">
      <w:pPr>
        <w:pStyle w:val="ListParagraph"/>
        <w:numPr>
          <w:ilvl w:val="0"/>
          <w:numId w:val="17"/>
        </w:numPr>
        <w:shd w:val="clear" w:color="auto" w:fill="FFFFFF"/>
        <w:rPr>
          <w:rFonts w:ascii="Times New Roman" w:hAnsi="Times New Roman" w:cs="Times New Roman"/>
        </w:rPr>
      </w:pPr>
      <w:r w:rsidRPr="00EA0E3D">
        <w:rPr>
          <w:rFonts w:ascii="Times New Roman" w:hAnsi="Times New Roman" w:cs="Times New Roman"/>
        </w:rPr>
        <w:t>Start the program.</w:t>
      </w:r>
    </w:p>
    <w:p w:rsidR="006316E4" w:rsidRPr="00EA0E3D" w:rsidRDefault="006316E4" w:rsidP="006316E4">
      <w:pPr>
        <w:pStyle w:val="ListParagraph"/>
        <w:numPr>
          <w:ilvl w:val="0"/>
          <w:numId w:val="17"/>
        </w:numPr>
        <w:rPr>
          <w:rFonts w:ascii="Times New Roman" w:hAnsi="Times New Roman" w:cs="Times New Roman"/>
        </w:rPr>
      </w:pPr>
      <w:r w:rsidRPr="00EA0E3D">
        <w:rPr>
          <w:rFonts w:ascii="Times New Roman" w:hAnsi="Times New Roman" w:cs="Times New Roman"/>
        </w:rPr>
        <w:t>Generate a random number that gives the total number of frames to be transmitted.</w:t>
      </w:r>
    </w:p>
    <w:p w:rsidR="006316E4" w:rsidRPr="00EA0E3D" w:rsidRDefault="006316E4" w:rsidP="006316E4">
      <w:pPr>
        <w:pStyle w:val="ListParagraph"/>
        <w:numPr>
          <w:ilvl w:val="0"/>
          <w:numId w:val="17"/>
        </w:numPr>
        <w:rPr>
          <w:rFonts w:ascii="Times New Roman" w:hAnsi="Times New Roman" w:cs="Times New Roman"/>
        </w:rPr>
      </w:pPr>
      <w:r w:rsidRPr="00EA0E3D">
        <w:rPr>
          <w:rFonts w:ascii="Times New Roman" w:hAnsi="Times New Roman" w:cs="Times New Roman"/>
        </w:rPr>
        <w:t>Transmit the first frame.</w:t>
      </w:r>
    </w:p>
    <w:p w:rsidR="006316E4" w:rsidRPr="00EA0E3D" w:rsidRDefault="006316E4" w:rsidP="006316E4">
      <w:pPr>
        <w:pStyle w:val="ListParagraph"/>
        <w:numPr>
          <w:ilvl w:val="0"/>
          <w:numId w:val="17"/>
        </w:numPr>
        <w:rPr>
          <w:rFonts w:ascii="Times New Roman" w:hAnsi="Times New Roman" w:cs="Times New Roman"/>
        </w:rPr>
      </w:pPr>
      <w:r w:rsidRPr="00EA0E3D">
        <w:rPr>
          <w:rFonts w:ascii="Times New Roman" w:hAnsi="Times New Roman" w:cs="Times New Roman"/>
        </w:rPr>
        <w:t>Receive the acknowledgement for the first frame.</w:t>
      </w:r>
    </w:p>
    <w:p w:rsidR="006316E4" w:rsidRPr="00EA0E3D" w:rsidRDefault="006316E4" w:rsidP="006316E4">
      <w:pPr>
        <w:pStyle w:val="ListParagraph"/>
        <w:numPr>
          <w:ilvl w:val="0"/>
          <w:numId w:val="17"/>
        </w:numPr>
        <w:rPr>
          <w:rFonts w:ascii="Times New Roman" w:hAnsi="Times New Roman" w:cs="Times New Roman"/>
        </w:rPr>
      </w:pPr>
      <w:r w:rsidRPr="00EA0E3D">
        <w:rPr>
          <w:rFonts w:ascii="Times New Roman" w:hAnsi="Times New Roman" w:cs="Times New Roman"/>
        </w:rPr>
        <w:t xml:space="preserve">Transmit the next frame </w:t>
      </w:r>
    </w:p>
    <w:p w:rsidR="006316E4" w:rsidRPr="00EA0E3D" w:rsidRDefault="006316E4" w:rsidP="006316E4">
      <w:pPr>
        <w:pStyle w:val="ListParagraph"/>
        <w:numPr>
          <w:ilvl w:val="0"/>
          <w:numId w:val="17"/>
        </w:numPr>
        <w:rPr>
          <w:rFonts w:ascii="Times New Roman" w:hAnsi="Times New Roman" w:cs="Times New Roman"/>
        </w:rPr>
      </w:pPr>
      <w:r w:rsidRPr="00EA0E3D">
        <w:rPr>
          <w:rFonts w:ascii="Times New Roman" w:hAnsi="Times New Roman" w:cs="Times New Roman"/>
        </w:rPr>
        <w:t xml:space="preserve">Find the remaining frames to be sent. </w:t>
      </w:r>
    </w:p>
    <w:p w:rsidR="006316E4" w:rsidRPr="00EA0E3D" w:rsidRDefault="006316E4" w:rsidP="006316E4">
      <w:pPr>
        <w:pStyle w:val="ListParagraph"/>
        <w:numPr>
          <w:ilvl w:val="0"/>
          <w:numId w:val="17"/>
        </w:numPr>
        <w:rPr>
          <w:rFonts w:ascii="Times New Roman" w:hAnsi="Times New Roman" w:cs="Times New Roman"/>
        </w:rPr>
      </w:pPr>
      <w:r w:rsidRPr="00EA0E3D">
        <w:rPr>
          <w:rFonts w:ascii="Times New Roman" w:hAnsi="Times New Roman" w:cs="Times New Roman"/>
        </w:rPr>
        <w:t>If an acknowledgement is not received for a particular frame retransmit that frame alone again.</w:t>
      </w:r>
    </w:p>
    <w:p w:rsidR="006316E4" w:rsidRPr="00EA0E3D" w:rsidRDefault="006316E4" w:rsidP="006316E4">
      <w:pPr>
        <w:pStyle w:val="ListParagraph"/>
        <w:numPr>
          <w:ilvl w:val="0"/>
          <w:numId w:val="17"/>
        </w:numPr>
        <w:rPr>
          <w:rFonts w:ascii="Times New Roman" w:hAnsi="Times New Roman" w:cs="Times New Roman"/>
        </w:rPr>
      </w:pPr>
      <w:r w:rsidRPr="00EA0E3D">
        <w:rPr>
          <w:rFonts w:ascii="Times New Roman" w:hAnsi="Times New Roman" w:cs="Times New Roman"/>
        </w:rPr>
        <w:t>Repeat the Steps 5 to 7 till the number of remaining frames to be send becomes zero.</w:t>
      </w:r>
    </w:p>
    <w:p w:rsidR="006316E4" w:rsidRPr="00EA0E3D" w:rsidRDefault="006316E4" w:rsidP="006316E4">
      <w:pPr>
        <w:pStyle w:val="ListParagraph"/>
        <w:numPr>
          <w:ilvl w:val="0"/>
          <w:numId w:val="17"/>
        </w:numPr>
        <w:rPr>
          <w:rFonts w:ascii="Times New Roman" w:hAnsi="Times New Roman" w:cs="Times New Roman"/>
        </w:rPr>
      </w:pPr>
      <w:r w:rsidRPr="00EA0E3D">
        <w:rPr>
          <w:rFonts w:ascii="Times New Roman" w:hAnsi="Times New Roman" w:cs="Times New Roman"/>
        </w:rPr>
        <w:t>Stop the program.</w:t>
      </w:r>
    </w:p>
    <w:p w:rsidR="0097755C" w:rsidRPr="00787CFD" w:rsidRDefault="0097755C">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Times New Roman" w:eastAsia="Times New Roman" w:hAnsi="Times New Roman" w:cs="Times New Roman"/>
          <w:b/>
        </w:rPr>
      </w:pPr>
    </w:p>
    <w:p w:rsidR="00787CFD" w:rsidRDefault="00787CFD">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Times New Roman" w:eastAsia="Times New Roman" w:hAnsi="Times New Roman" w:cs="Times New Roman"/>
          <w:b/>
        </w:rPr>
      </w:pPr>
      <w:r w:rsidRPr="00787CFD">
        <w:rPr>
          <w:rFonts w:ascii="Times New Roman" w:eastAsia="Times New Roman" w:hAnsi="Times New Roman" w:cs="Times New Roman"/>
          <w:b/>
        </w:rPr>
        <w:t>PROGRAM:</w:t>
      </w:r>
    </w:p>
    <w:p w:rsidR="00580D6D" w:rsidRPr="00787CFD" w:rsidRDefault="00580D6D">
      <w:pPr>
        <w:pStyle w:val="Standar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Times New Roman" w:eastAsia="Times New Roman" w:hAnsi="Times New Roman" w:cs="Times New Roman"/>
          <w:b/>
        </w:rPr>
      </w:pPr>
    </w:p>
    <w:p w:rsidR="0097755C" w:rsidRPr="00787CFD" w:rsidRDefault="0004010A">
      <w:pPr>
        <w:pStyle w:val="Standard"/>
        <w:rPr>
          <w:rFonts w:ascii="Times New Roman" w:hAnsi="Times New Roman" w:cs="Times New Roman"/>
        </w:rPr>
      </w:pPr>
      <w:r w:rsidRPr="00787CFD">
        <w:rPr>
          <w:rFonts w:ascii="Times New Roman" w:hAnsi="Times New Roman" w:cs="Times New Roman"/>
        </w:rPr>
        <w:t>#include&lt;stdio.h&gt;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#include&lt;stdlib.h&gt;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int main()</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int x,x1=10,x2,noframes,i=1,j=1,a=1;</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printf("enter the maximum buffer size");</w:t>
      </w:r>
    </w:p>
    <w:p w:rsidR="0097755C" w:rsidRPr="00787CFD" w:rsidRDefault="0004010A">
      <w:pPr>
        <w:pStyle w:val="Standard"/>
        <w:tabs>
          <w:tab w:val="left" w:pos="556"/>
        </w:tabs>
        <w:rPr>
          <w:rFonts w:ascii="Times New Roman" w:hAnsi="Times New Roman" w:cs="Times New Roman"/>
        </w:rPr>
      </w:pPr>
      <w:r w:rsidRPr="00787CFD">
        <w:rPr>
          <w:rFonts w:ascii="Times New Roman" w:hAnsi="Times New Roman" w:cs="Times New Roman"/>
        </w:rPr>
        <w:t xml:space="preserve"> scanf("%d",&amp;noframes);</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printf("\n number of frames is %d",noframes);</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while(a &lt;=  noframes)</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printf("\n sending frame %d",i);</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srand(x1++);</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x=rand()%10;</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if(x%2==0)</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Pr="00787CFD">
        <w:rPr>
          <w:rFonts w:ascii="Times New Roman" w:hAnsi="Times New Roman" w:cs="Times New Roman"/>
        </w:rPr>
        <w:tab/>
        <w:t>for(x2=1;x2&lt;2;x2++)</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Pr="00787CFD">
        <w:rPr>
          <w:rFonts w:ascii="Times New Roman" w:hAnsi="Times New Roman" w:cs="Times New Roman"/>
        </w:rPr>
        <w:tab/>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ab/>
      </w:r>
      <w:r w:rsidRPr="00787CFD">
        <w:rPr>
          <w:rFonts w:ascii="Times New Roman" w:hAnsi="Times New Roman" w:cs="Times New Roman"/>
        </w:rPr>
        <w:tab/>
        <w:t xml:space="preserve"> printf("waiting for %d seconds \n",x2);</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Pr="00787CFD">
        <w:rPr>
          <w:rFonts w:ascii="Times New Roman" w:hAnsi="Times New Roman" w:cs="Times New Roman"/>
        </w:rPr>
        <w:tab/>
      </w:r>
      <w:r w:rsidRPr="00787CFD">
        <w:rPr>
          <w:rFonts w:ascii="Times New Roman" w:hAnsi="Times New Roman" w:cs="Times New Roman"/>
        </w:rPr>
        <w:tab/>
        <w:t xml:space="preserve"> sleep(x2);</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Pr="00787CFD">
        <w:rPr>
          <w:rFonts w:ascii="Times New Roman" w:hAnsi="Times New Roman" w:cs="Times New Roman"/>
        </w:rPr>
        <w:tab/>
        <w:t>printf("\n resending frame %d",i);</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Pr="00787CFD">
        <w:rPr>
          <w:rFonts w:ascii="Times New Roman" w:hAnsi="Times New Roman" w:cs="Times New Roman"/>
        </w:rPr>
        <w:tab/>
        <w:t>srand(x1++);</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Pr="00787CFD">
        <w:rPr>
          <w:rFonts w:ascii="Times New Roman" w:hAnsi="Times New Roman" w:cs="Times New Roman"/>
        </w:rPr>
        <w:tab/>
        <w:t>x=rand()%10;</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printf("\n ack for frame %d",j);</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i++;</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j++;</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a++;</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printf("\n end of stop and wait protocol");</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155123" w:rsidRDefault="00155123">
      <w:pPr>
        <w:widowControl/>
        <w:suppressAutoHyphens w:val="0"/>
        <w:autoSpaceDN/>
        <w:textAlignment w:val="auto"/>
        <w:rPr>
          <w:rFonts w:ascii="Times New Roman" w:hAnsi="Times New Roman" w:cs="Times New Roman"/>
          <w:b/>
          <w:bCs/>
        </w:rPr>
      </w:pPr>
    </w:p>
    <w:p w:rsidR="00D63B78" w:rsidRDefault="00D63B78">
      <w:pPr>
        <w:widowControl/>
        <w:suppressAutoHyphens w:val="0"/>
        <w:autoSpaceDN/>
        <w:textAlignment w:val="auto"/>
        <w:rPr>
          <w:rFonts w:ascii="Times New Roman" w:hAnsi="Times New Roman" w:cs="Times New Roman"/>
          <w:b/>
          <w:bCs/>
        </w:rPr>
      </w:pPr>
    </w:p>
    <w:p w:rsidR="00D63B78" w:rsidRDefault="00D63B78">
      <w:pPr>
        <w:pStyle w:val="Standard"/>
        <w:rPr>
          <w:rFonts w:ascii="Times New Roman" w:hAnsi="Times New Roman" w:cs="Times New Roman"/>
          <w:b/>
          <w:bCs/>
        </w:rPr>
      </w:pPr>
    </w:p>
    <w:p w:rsidR="0097755C" w:rsidRDefault="0004010A">
      <w:pPr>
        <w:pStyle w:val="Standard"/>
        <w:rPr>
          <w:rFonts w:ascii="Times New Roman" w:hAnsi="Times New Roman" w:cs="Times New Roman"/>
          <w:b/>
          <w:bCs/>
        </w:rPr>
      </w:pPr>
      <w:r w:rsidRPr="00787CFD">
        <w:rPr>
          <w:rFonts w:ascii="Times New Roman" w:hAnsi="Times New Roman" w:cs="Times New Roman"/>
          <w:b/>
          <w:bCs/>
        </w:rPr>
        <w:t>OUTPUT</w:t>
      </w:r>
    </w:p>
    <w:p w:rsidR="00580D6D" w:rsidRPr="00787CFD" w:rsidRDefault="00580D6D">
      <w:pPr>
        <w:pStyle w:val="Standard"/>
        <w:rPr>
          <w:rFonts w:ascii="Times New Roman" w:hAnsi="Times New Roman" w:cs="Times New Roman"/>
          <w:b/>
          <w:bCs/>
        </w:rPr>
      </w:pP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[s@localhost ~]$ vi </w:t>
      </w:r>
      <w:r w:rsidR="00B97CA9">
        <w:rPr>
          <w:rFonts w:ascii="Times New Roman" w:hAnsi="Times New Roman" w:cs="Times New Roman"/>
        </w:rPr>
        <w:t>n</w:t>
      </w:r>
      <w:r w:rsidRPr="00787CFD">
        <w:rPr>
          <w:rFonts w:ascii="Times New Roman" w:hAnsi="Times New Roman" w:cs="Times New Roman"/>
        </w:rPr>
        <w:t>ex</w:t>
      </w:r>
      <w:r w:rsidR="00EC0C42">
        <w:rPr>
          <w:rFonts w:ascii="Times New Roman" w:hAnsi="Times New Roman" w:cs="Times New Roman"/>
        </w:rPr>
        <w:t>1a</w:t>
      </w:r>
      <w:r w:rsidRPr="00787CFD">
        <w:rPr>
          <w:rFonts w:ascii="Times New Roman" w:hAnsi="Times New Roman" w:cs="Times New Roman"/>
        </w:rPr>
        <w:t>.c</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[s@localhost ~]$ cc </w:t>
      </w:r>
      <w:r w:rsidR="00B97CA9">
        <w:rPr>
          <w:rFonts w:ascii="Times New Roman" w:hAnsi="Times New Roman" w:cs="Times New Roman"/>
        </w:rPr>
        <w:t>n</w:t>
      </w:r>
      <w:r w:rsidRPr="00787CFD">
        <w:rPr>
          <w:rFonts w:ascii="Times New Roman" w:hAnsi="Times New Roman" w:cs="Times New Roman"/>
        </w:rPr>
        <w:t>ex</w:t>
      </w:r>
      <w:r w:rsidR="00EC0C42">
        <w:rPr>
          <w:rFonts w:ascii="Times New Roman" w:hAnsi="Times New Roman" w:cs="Times New Roman"/>
        </w:rPr>
        <w:t>1a</w:t>
      </w:r>
      <w:r w:rsidRPr="00787CFD">
        <w:rPr>
          <w:rFonts w:ascii="Times New Roman" w:hAnsi="Times New Roman" w:cs="Times New Roman"/>
        </w:rPr>
        <w:t>.c</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[s@localhost ~]$ ./a.out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enter the maximum buffer size 5</w:t>
      </w:r>
    </w:p>
    <w:p w:rsidR="0097755C" w:rsidRPr="00787CFD" w:rsidRDefault="0097755C">
      <w:pPr>
        <w:pStyle w:val="Standard"/>
        <w:rPr>
          <w:rFonts w:ascii="Times New Roman" w:hAnsi="Times New Roman" w:cs="Times New Roman"/>
        </w:rPr>
      </w:pP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number of frames is 5</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sending frame 1</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ack for frame 1</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sending frame 2</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ack for frame 2</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sending frame 3waiting for 1 seconds</w:t>
      </w:r>
    </w:p>
    <w:p w:rsidR="0097755C" w:rsidRPr="00787CFD" w:rsidRDefault="0097755C">
      <w:pPr>
        <w:pStyle w:val="Standard"/>
        <w:rPr>
          <w:rFonts w:ascii="Times New Roman" w:hAnsi="Times New Roman" w:cs="Times New Roman"/>
        </w:rPr>
      </w:pP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resending frame 3</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ack for frame 3</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sending frame 4</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ack for frame 4</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sending frame 5</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ack for frame 5</w:t>
      </w:r>
    </w:p>
    <w:p w:rsidR="0097755C" w:rsidRDefault="0004010A">
      <w:pPr>
        <w:pStyle w:val="Standard"/>
        <w:rPr>
          <w:rFonts w:ascii="Times New Roman" w:hAnsi="Times New Roman" w:cs="Times New Roman"/>
        </w:rPr>
      </w:pPr>
      <w:r w:rsidRPr="00787CFD">
        <w:rPr>
          <w:rFonts w:ascii="Times New Roman" w:hAnsi="Times New Roman" w:cs="Times New Roman"/>
        </w:rPr>
        <w:t xml:space="preserve"> end of stop and wait protocol</w:t>
      </w:r>
    </w:p>
    <w:p w:rsidR="00B30F94" w:rsidRDefault="00B30F94">
      <w:pPr>
        <w:pStyle w:val="Standard"/>
        <w:rPr>
          <w:rFonts w:ascii="Times New Roman" w:hAnsi="Times New Roman" w:cs="Times New Roman"/>
        </w:rPr>
      </w:pPr>
    </w:p>
    <w:p w:rsidR="005E56D1" w:rsidRDefault="005E56D1">
      <w:pPr>
        <w:pStyle w:val="Standard"/>
        <w:rPr>
          <w:rFonts w:ascii="Times New Roman" w:hAnsi="Times New Roman" w:cs="Times New Roman"/>
          <w:b/>
        </w:rPr>
      </w:pPr>
    </w:p>
    <w:p w:rsidR="005E56D1" w:rsidRDefault="005E56D1">
      <w:pPr>
        <w:pStyle w:val="Standard"/>
        <w:rPr>
          <w:rFonts w:ascii="Times New Roman" w:hAnsi="Times New Roman" w:cs="Times New Roman"/>
          <w:b/>
        </w:rPr>
      </w:pPr>
    </w:p>
    <w:p w:rsidR="005E56D1" w:rsidRDefault="005E56D1">
      <w:pPr>
        <w:pStyle w:val="Standard"/>
        <w:rPr>
          <w:rFonts w:ascii="Times New Roman" w:hAnsi="Times New Roman" w:cs="Times New Roman"/>
          <w:b/>
        </w:rPr>
      </w:pPr>
    </w:p>
    <w:p w:rsidR="005E56D1" w:rsidRDefault="005E56D1">
      <w:pPr>
        <w:pStyle w:val="Standard"/>
        <w:rPr>
          <w:rFonts w:ascii="Times New Roman" w:hAnsi="Times New Roman" w:cs="Times New Roman"/>
          <w:b/>
        </w:rPr>
      </w:pPr>
    </w:p>
    <w:p w:rsidR="005E56D1" w:rsidRDefault="005E56D1">
      <w:pPr>
        <w:pStyle w:val="Standard"/>
        <w:rPr>
          <w:rFonts w:ascii="Times New Roman" w:hAnsi="Times New Roman" w:cs="Times New Roman"/>
          <w:b/>
        </w:rPr>
      </w:pPr>
    </w:p>
    <w:p w:rsidR="005E56D1" w:rsidRDefault="005E56D1">
      <w:pPr>
        <w:pStyle w:val="Standard"/>
        <w:rPr>
          <w:rFonts w:ascii="Times New Roman" w:hAnsi="Times New Roman" w:cs="Times New Roman"/>
          <w:b/>
        </w:rPr>
      </w:pPr>
    </w:p>
    <w:p w:rsidR="005E56D1" w:rsidRDefault="005E56D1">
      <w:pPr>
        <w:pStyle w:val="Standard"/>
        <w:rPr>
          <w:rFonts w:ascii="Times New Roman" w:hAnsi="Times New Roman" w:cs="Times New Roman"/>
          <w:b/>
        </w:rPr>
      </w:pPr>
    </w:p>
    <w:p w:rsidR="005E56D1" w:rsidRDefault="005E56D1">
      <w:pPr>
        <w:pStyle w:val="Standard"/>
        <w:rPr>
          <w:rFonts w:ascii="Times New Roman" w:hAnsi="Times New Roman" w:cs="Times New Roman"/>
          <w:b/>
        </w:rPr>
      </w:pPr>
    </w:p>
    <w:p w:rsidR="005E56D1" w:rsidRDefault="005E56D1">
      <w:pPr>
        <w:pStyle w:val="Standard"/>
        <w:rPr>
          <w:rFonts w:ascii="Times New Roman" w:hAnsi="Times New Roman" w:cs="Times New Roman"/>
          <w:b/>
        </w:rPr>
      </w:pPr>
    </w:p>
    <w:p w:rsidR="005E56D1" w:rsidRDefault="005E56D1">
      <w:pPr>
        <w:pStyle w:val="Standard"/>
        <w:rPr>
          <w:rFonts w:ascii="Times New Roman" w:hAnsi="Times New Roman" w:cs="Times New Roman"/>
          <w:b/>
        </w:rPr>
      </w:pPr>
    </w:p>
    <w:p w:rsidR="005E56D1" w:rsidRDefault="005E56D1">
      <w:pPr>
        <w:pStyle w:val="Standard"/>
        <w:rPr>
          <w:rFonts w:ascii="Times New Roman" w:hAnsi="Times New Roman" w:cs="Times New Roman"/>
          <w:b/>
        </w:rPr>
      </w:pPr>
    </w:p>
    <w:p w:rsidR="005E56D1" w:rsidRDefault="005E56D1">
      <w:pPr>
        <w:pStyle w:val="Standard"/>
        <w:rPr>
          <w:rFonts w:ascii="Times New Roman" w:hAnsi="Times New Roman" w:cs="Times New Roman"/>
          <w:b/>
        </w:rPr>
      </w:pPr>
    </w:p>
    <w:p w:rsidR="005E56D1" w:rsidRDefault="005E56D1">
      <w:pPr>
        <w:pStyle w:val="Standard"/>
        <w:rPr>
          <w:rFonts w:ascii="Times New Roman" w:hAnsi="Times New Roman" w:cs="Times New Roman"/>
          <w:b/>
        </w:rPr>
      </w:pPr>
    </w:p>
    <w:p w:rsidR="005E56D1" w:rsidRDefault="005E56D1">
      <w:pPr>
        <w:pStyle w:val="Standard"/>
        <w:rPr>
          <w:rFonts w:ascii="Times New Roman" w:hAnsi="Times New Roman" w:cs="Times New Roman"/>
          <w:b/>
        </w:rPr>
      </w:pPr>
    </w:p>
    <w:p w:rsidR="005E56D1" w:rsidRDefault="005E56D1">
      <w:pPr>
        <w:pStyle w:val="Standard"/>
        <w:rPr>
          <w:rFonts w:ascii="Times New Roman" w:hAnsi="Times New Roman" w:cs="Times New Roman"/>
          <w:b/>
        </w:rPr>
      </w:pPr>
    </w:p>
    <w:p w:rsidR="005E56D1" w:rsidRDefault="005E56D1">
      <w:pPr>
        <w:pStyle w:val="Standard"/>
        <w:rPr>
          <w:rFonts w:ascii="Times New Roman" w:hAnsi="Times New Roman" w:cs="Times New Roman"/>
          <w:b/>
        </w:rPr>
      </w:pPr>
    </w:p>
    <w:p w:rsidR="005E56D1" w:rsidRDefault="005E56D1">
      <w:pPr>
        <w:pStyle w:val="Standard"/>
        <w:rPr>
          <w:rFonts w:ascii="Times New Roman" w:hAnsi="Times New Roman" w:cs="Times New Roman"/>
          <w:b/>
        </w:rPr>
      </w:pPr>
    </w:p>
    <w:p w:rsidR="005E56D1" w:rsidRDefault="005E56D1">
      <w:pPr>
        <w:pStyle w:val="Standard"/>
        <w:rPr>
          <w:rFonts w:ascii="Times New Roman" w:hAnsi="Times New Roman" w:cs="Times New Roman"/>
          <w:b/>
        </w:rPr>
      </w:pPr>
    </w:p>
    <w:p w:rsidR="005E56D1" w:rsidRDefault="005E56D1">
      <w:pPr>
        <w:pStyle w:val="Standard"/>
        <w:rPr>
          <w:rFonts w:ascii="Times New Roman" w:hAnsi="Times New Roman" w:cs="Times New Roman"/>
          <w:b/>
        </w:rPr>
      </w:pPr>
    </w:p>
    <w:p w:rsidR="00D63B78" w:rsidRDefault="00D63B78">
      <w:pPr>
        <w:pStyle w:val="Standard"/>
        <w:rPr>
          <w:rFonts w:ascii="Times New Roman" w:hAnsi="Times New Roman" w:cs="Times New Roman"/>
          <w:b/>
        </w:rPr>
      </w:pPr>
    </w:p>
    <w:p w:rsidR="00D63B78" w:rsidRDefault="00D63B78">
      <w:pPr>
        <w:pStyle w:val="Standard"/>
        <w:rPr>
          <w:rFonts w:ascii="Times New Roman" w:hAnsi="Times New Roman" w:cs="Times New Roman"/>
          <w:b/>
        </w:rPr>
      </w:pPr>
    </w:p>
    <w:p w:rsidR="00D63B78" w:rsidRDefault="00D63B78">
      <w:pPr>
        <w:pStyle w:val="Standard"/>
        <w:rPr>
          <w:rFonts w:ascii="Times New Roman" w:hAnsi="Times New Roman" w:cs="Times New Roman"/>
          <w:b/>
        </w:rPr>
      </w:pPr>
    </w:p>
    <w:p w:rsidR="005E56D1" w:rsidRDefault="005E56D1">
      <w:pPr>
        <w:pStyle w:val="Standard"/>
        <w:rPr>
          <w:rFonts w:ascii="Times New Roman" w:hAnsi="Times New Roman" w:cs="Times New Roman"/>
          <w:b/>
        </w:rPr>
      </w:pPr>
    </w:p>
    <w:p w:rsidR="00B30F94" w:rsidRDefault="00B30F94">
      <w:pPr>
        <w:pStyle w:val="Standard"/>
        <w:rPr>
          <w:rFonts w:ascii="Times New Roman" w:hAnsi="Times New Roman" w:cs="Times New Roman"/>
          <w:b/>
        </w:rPr>
      </w:pPr>
      <w:r w:rsidRPr="00B30F94">
        <w:rPr>
          <w:rFonts w:ascii="Times New Roman" w:hAnsi="Times New Roman" w:cs="Times New Roman"/>
          <w:b/>
        </w:rPr>
        <w:t>RESULT:</w:t>
      </w:r>
    </w:p>
    <w:p w:rsidR="00B30F94" w:rsidRDefault="00B30F94">
      <w:pPr>
        <w:pStyle w:val="Standard"/>
        <w:rPr>
          <w:rFonts w:ascii="Times New Roman" w:hAnsi="Times New Roman" w:cs="Times New Roman"/>
          <w:b/>
        </w:rPr>
      </w:pPr>
    </w:p>
    <w:p w:rsidR="005E56D1" w:rsidRDefault="005E56D1">
      <w:pPr>
        <w:widowControl/>
        <w:suppressAutoHyphens w:val="0"/>
        <w:autoSpaceDN/>
        <w:textAlignment w:val="auto"/>
        <w:rPr>
          <w:rFonts w:ascii="Times New Roman" w:hAnsi="Times New Roman" w:cs="Times New Roman"/>
          <w:b/>
        </w:rPr>
      </w:pPr>
      <w:r>
        <w:rPr>
          <w:rFonts w:ascii="Times New Roman" w:hAnsi="Times New Roman" w:cs="Times New Roman"/>
          <w:b/>
        </w:rPr>
        <w:br w:type="page"/>
      </w:r>
    </w:p>
    <w:p w:rsidR="0097755C" w:rsidRPr="00787CFD" w:rsidRDefault="007665FF">
      <w:pPr>
        <w:pStyle w:val="Standard"/>
        <w:spacing w:line="360" w:lineRule="auto"/>
        <w:rPr>
          <w:rFonts w:ascii="Times New Roman" w:hAnsi="Times New Roman" w:cs="Times New Roman"/>
          <w:b/>
        </w:rPr>
      </w:pPr>
      <w:r>
        <w:rPr>
          <w:rFonts w:ascii="Times New Roman" w:hAnsi="Times New Roman" w:cs="Times New Roman"/>
          <w:b/>
        </w:rPr>
        <w:t>EX.</w:t>
      </w:r>
      <w:r w:rsidR="0004010A" w:rsidRPr="00787CFD">
        <w:rPr>
          <w:rFonts w:ascii="Times New Roman" w:hAnsi="Times New Roman" w:cs="Times New Roman"/>
          <w:b/>
        </w:rPr>
        <w:t>NO:1B                 SIMULATION OF SLIDING WINDOW PROTOCOL</w:t>
      </w:r>
    </w:p>
    <w:p w:rsidR="007665FF" w:rsidRDefault="007665FF">
      <w:pPr>
        <w:pStyle w:val="Standard"/>
        <w:tabs>
          <w:tab w:val="left" w:pos="0"/>
        </w:tabs>
        <w:spacing w:line="280" w:lineRule="atLeast"/>
        <w:jc w:val="both"/>
        <w:rPr>
          <w:rFonts w:ascii="Times New Roman" w:hAnsi="Times New Roman" w:cs="Times New Roman"/>
          <w:b/>
        </w:rPr>
      </w:pPr>
    </w:p>
    <w:p w:rsidR="0097755C" w:rsidRPr="00787CFD" w:rsidRDefault="0004010A">
      <w:pPr>
        <w:pStyle w:val="Standard"/>
        <w:tabs>
          <w:tab w:val="left" w:pos="0"/>
        </w:tabs>
        <w:spacing w:line="280" w:lineRule="atLeast"/>
        <w:jc w:val="both"/>
        <w:rPr>
          <w:rFonts w:ascii="Times New Roman" w:hAnsi="Times New Roman" w:cs="Times New Roman"/>
        </w:rPr>
      </w:pPr>
      <w:r w:rsidRPr="00787CFD">
        <w:rPr>
          <w:rFonts w:ascii="Times New Roman" w:hAnsi="Times New Roman" w:cs="Times New Roman"/>
          <w:b/>
        </w:rPr>
        <w:t xml:space="preserve">AIM: </w:t>
      </w:r>
      <w:r w:rsidRPr="00787CFD">
        <w:rPr>
          <w:rFonts w:ascii="Times New Roman" w:hAnsi="Times New Roman" w:cs="Times New Roman"/>
        </w:rPr>
        <w:t>To write a program in C to simulate the Sliding Window Protocol.</w:t>
      </w:r>
    </w:p>
    <w:p w:rsidR="0097755C" w:rsidRPr="00787CFD" w:rsidRDefault="0097755C">
      <w:pPr>
        <w:pStyle w:val="Standard"/>
        <w:tabs>
          <w:tab w:val="left" w:pos="0"/>
        </w:tabs>
        <w:spacing w:line="280" w:lineRule="atLeast"/>
        <w:jc w:val="both"/>
        <w:rPr>
          <w:rFonts w:ascii="Times New Roman" w:hAnsi="Times New Roman" w:cs="Times New Roman"/>
          <w:b/>
        </w:rPr>
      </w:pPr>
    </w:p>
    <w:p w:rsidR="0097755C" w:rsidRPr="00787CFD" w:rsidRDefault="00D16CDD">
      <w:pPr>
        <w:pStyle w:val="Standard"/>
        <w:tabs>
          <w:tab w:val="left" w:pos="0"/>
        </w:tabs>
        <w:spacing w:line="280" w:lineRule="atLeast"/>
        <w:jc w:val="both"/>
        <w:rPr>
          <w:rFonts w:ascii="Times New Roman" w:hAnsi="Times New Roman" w:cs="Times New Roman"/>
          <w:b/>
        </w:rPr>
      </w:pPr>
      <w:r w:rsidRPr="00787CFD">
        <w:rPr>
          <w:rFonts w:ascii="Times New Roman" w:hAnsi="Times New Roman" w:cs="Times New Roman"/>
          <w:b/>
        </w:rPr>
        <w:t>ALGORITHM:</w:t>
      </w:r>
    </w:p>
    <w:p w:rsidR="0097755C" w:rsidRPr="00787CFD" w:rsidRDefault="0097755C">
      <w:pPr>
        <w:pStyle w:val="Standard"/>
        <w:tabs>
          <w:tab w:val="left" w:pos="0"/>
        </w:tabs>
        <w:spacing w:line="280" w:lineRule="atLeast"/>
        <w:jc w:val="both"/>
        <w:rPr>
          <w:rFonts w:ascii="Times New Roman" w:hAnsi="Times New Roman" w:cs="Times New Roman"/>
        </w:rPr>
      </w:pPr>
    </w:p>
    <w:p w:rsidR="0097755C" w:rsidRPr="00787CFD" w:rsidRDefault="0004010A" w:rsidP="007665FF">
      <w:pPr>
        <w:pStyle w:val="Standard"/>
        <w:numPr>
          <w:ilvl w:val="0"/>
          <w:numId w:val="13"/>
        </w:numPr>
        <w:tabs>
          <w:tab w:val="left" w:pos="720"/>
          <w:tab w:val="left" w:pos="1080"/>
          <w:tab w:val="left" w:pos="2160"/>
        </w:tabs>
        <w:spacing w:line="280" w:lineRule="atLeast"/>
        <w:ind w:left="1080" w:hanging="720"/>
        <w:jc w:val="both"/>
        <w:rPr>
          <w:rFonts w:ascii="Times New Roman" w:hAnsi="Times New Roman" w:cs="Times New Roman"/>
        </w:rPr>
      </w:pPr>
      <w:r w:rsidRPr="00787CFD">
        <w:rPr>
          <w:rFonts w:ascii="Times New Roman" w:hAnsi="Times New Roman" w:cs="Times New Roman"/>
        </w:rPr>
        <w:t>Get the window size and number of frames to be sent from the user.</w:t>
      </w:r>
    </w:p>
    <w:p w:rsidR="0097755C" w:rsidRPr="00787CFD" w:rsidRDefault="0004010A" w:rsidP="007665FF">
      <w:pPr>
        <w:pStyle w:val="Standard"/>
        <w:numPr>
          <w:ilvl w:val="0"/>
          <w:numId w:val="13"/>
        </w:numPr>
        <w:tabs>
          <w:tab w:val="left" w:pos="720"/>
          <w:tab w:val="left" w:pos="1080"/>
          <w:tab w:val="left" w:pos="2160"/>
        </w:tabs>
        <w:spacing w:line="280" w:lineRule="atLeast"/>
        <w:ind w:left="1080" w:hanging="720"/>
        <w:jc w:val="both"/>
        <w:rPr>
          <w:rFonts w:ascii="Times New Roman" w:hAnsi="Times New Roman" w:cs="Times New Roman"/>
        </w:rPr>
      </w:pPr>
      <w:r w:rsidRPr="00787CFD">
        <w:rPr>
          <w:rFonts w:ascii="Times New Roman" w:hAnsi="Times New Roman" w:cs="Times New Roman"/>
        </w:rPr>
        <w:t>Get the frames to be sent.</w:t>
      </w:r>
    </w:p>
    <w:p w:rsidR="0097755C" w:rsidRPr="00787CFD" w:rsidRDefault="0004010A" w:rsidP="007665FF">
      <w:pPr>
        <w:pStyle w:val="Standard"/>
        <w:numPr>
          <w:ilvl w:val="0"/>
          <w:numId w:val="13"/>
        </w:numPr>
        <w:tabs>
          <w:tab w:val="left" w:pos="720"/>
          <w:tab w:val="left" w:pos="1080"/>
          <w:tab w:val="left" w:pos="2160"/>
        </w:tabs>
        <w:spacing w:line="280" w:lineRule="atLeast"/>
        <w:ind w:left="1080" w:hanging="720"/>
        <w:jc w:val="both"/>
        <w:rPr>
          <w:rFonts w:ascii="Times New Roman" w:hAnsi="Times New Roman" w:cs="Times New Roman"/>
        </w:rPr>
      </w:pPr>
      <w:r w:rsidRPr="00787CFD">
        <w:rPr>
          <w:rFonts w:ascii="Times New Roman" w:hAnsi="Times New Roman" w:cs="Times New Roman"/>
        </w:rPr>
        <w:t>For the window size, send the data.</w:t>
      </w:r>
    </w:p>
    <w:p w:rsidR="0097755C" w:rsidRPr="00787CFD" w:rsidRDefault="0004010A" w:rsidP="007665FF">
      <w:pPr>
        <w:pStyle w:val="Standard"/>
        <w:numPr>
          <w:ilvl w:val="0"/>
          <w:numId w:val="13"/>
        </w:numPr>
        <w:tabs>
          <w:tab w:val="left" w:pos="720"/>
          <w:tab w:val="left" w:pos="1080"/>
          <w:tab w:val="left" w:pos="2160"/>
        </w:tabs>
        <w:spacing w:line="280" w:lineRule="atLeast"/>
        <w:ind w:left="1080" w:hanging="720"/>
        <w:jc w:val="both"/>
        <w:rPr>
          <w:rFonts w:ascii="Times New Roman" w:hAnsi="Times New Roman" w:cs="Times New Roman"/>
        </w:rPr>
      </w:pPr>
      <w:r w:rsidRPr="00787CFD">
        <w:rPr>
          <w:rFonts w:ascii="Times New Roman" w:hAnsi="Times New Roman" w:cs="Times New Roman"/>
        </w:rPr>
        <w:t>If the receiver gets the data, send the acknowledgement and the received data.</w:t>
      </w:r>
    </w:p>
    <w:p w:rsidR="0097755C" w:rsidRPr="00787CFD" w:rsidRDefault="0004010A" w:rsidP="007665FF">
      <w:pPr>
        <w:pStyle w:val="Standard"/>
        <w:numPr>
          <w:ilvl w:val="0"/>
          <w:numId w:val="13"/>
        </w:numPr>
        <w:tabs>
          <w:tab w:val="left" w:pos="720"/>
          <w:tab w:val="left" w:pos="1080"/>
          <w:tab w:val="left" w:pos="2160"/>
        </w:tabs>
        <w:spacing w:line="280" w:lineRule="atLeast"/>
        <w:ind w:left="1080" w:hanging="720"/>
        <w:jc w:val="both"/>
        <w:rPr>
          <w:rFonts w:ascii="Times New Roman" w:hAnsi="Times New Roman" w:cs="Times New Roman"/>
        </w:rPr>
      </w:pPr>
      <w:r w:rsidRPr="00787CFD">
        <w:rPr>
          <w:rFonts w:ascii="Times New Roman" w:hAnsi="Times New Roman" w:cs="Times New Roman"/>
        </w:rPr>
        <w:t>If the data is sent, display the message else display the remaining frames.</w:t>
      </w:r>
    </w:p>
    <w:p w:rsidR="0097755C" w:rsidRPr="00787CFD" w:rsidRDefault="0097755C">
      <w:pPr>
        <w:pStyle w:val="Standard"/>
        <w:tabs>
          <w:tab w:val="left" w:pos="0"/>
          <w:tab w:val="left" w:pos="1080"/>
        </w:tabs>
        <w:spacing w:line="280" w:lineRule="atLeast"/>
        <w:jc w:val="both"/>
        <w:rPr>
          <w:rFonts w:ascii="Times New Roman" w:hAnsi="Times New Roman" w:cs="Times New Roman"/>
        </w:rPr>
      </w:pPr>
    </w:p>
    <w:p w:rsidR="0097755C" w:rsidRDefault="0004010A">
      <w:pPr>
        <w:pStyle w:val="Standard"/>
        <w:tabs>
          <w:tab w:val="left" w:pos="0"/>
          <w:tab w:val="left" w:pos="1080"/>
        </w:tabs>
        <w:spacing w:line="280" w:lineRule="atLeast"/>
        <w:jc w:val="both"/>
        <w:rPr>
          <w:rFonts w:ascii="Times New Roman" w:hAnsi="Times New Roman" w:cs="Times New Roman"/>
          <w:b/>
        </w:rPr>
      </w:pPr>
      <w:r w:rsidRPr="00C73DBF">
        <w:rPr>
          <w:rFonts w:ascii="Times New Roman" w:hAnsi="Times New Roman" w:cs="Times New Roman"/>
          <w:b/>
        </w:rPr>
        <w:t>PROGRAM:</w:t>
      </w:r>
    </w:p>
    <w:p w:rsidR="00580D6D" w:rsidRPr="00C73DBF" w:rsidRDefault="00580D6D">
      <w:pPr>
        <w:pStyle w:val="Standard"/>
        <w:tabs>
          <w:tab w:val="left" w:pos="0"/>
          <w:tab w:val="left" w:pos="1080"/>
        </w:tabs>
        <w:spacing w:line="280" w:lineRule="atLeast"/>
        <w:jc w:val="both"/>
        <w:rPr>
          <w:rFonts w:ascii="Times New Roman" w:hAnsi="Times New Roman" w:cs="Times New Roman"/>
          <w:b/>
        </w:rPr>
      </w:pPr>
    </w:p>
    <w:p w:rsidR="0097755C" w:rsidRPr="00787CFD" w:rsidRDefault="0004010A">
      <w:pPr>
        <w:pStyle w:val="Standard"/>
        <w:rPr>
          <w:rFonts w:ascii="Times New Roman" w:hAnsi="Times New Roman" w:cs="Times New Roman"/>
        </w:rPr>
      </w:pPr>
      <w:r w:rsidRPr="00787CFD">
        <w:rPr>
          <w:rFonts w:ascii="Times New Roman" w:hAnsi="Times New Roman" w:cs="Times New Roman"/>
        </w:rPr>
        <w:t>#include&lt;stdio.h&gt;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#include&lt;stdlib.h&gt;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#include&lt;string.h&gt;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int i,j,n,m,win=0,sws,ch,rws,i,d,a[100],b[100];</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int main()</w:t>
      </w:r>
    </w:p>
    <w:p w:rsidR="0097755C" w:rsidRPr="00787CFD" w:rsidRDefault="0004010A" w:rsidP="00F0262E">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 xml:space="preserve"> retry:printf("enter the data size");</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 xml:space="preserve"> scanf("%d",&amp;d);</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 xml:space="preserve"> printf("enter the data that is to be transmitted");</w:t>
      </w:r>
    </w:p>
    <w:p w:rsidR="0097755C" w:rsidRPr="00787CFD" w:rsidRDefault="0004010A">
      <w:pPr>
        <w:pStyle w:val="Standard"/>
        <w:ind w:left="1440" w:firstLine="720"/>
        <w:rPr>
          <w:rFonts w:ascii="Times New Roman" w:hAnsi="Times New Roman" w:cs="Times New Roman"/>
        </w:rPr>
      </w:pPr>
      <w:r w:rsidRPr="00787CFD">
        <w:rPr>
          <w:rFonts w:ascii="Times New Roman" w:hAnsi="Times New Roman" w:cs="Times New Roman"/>
        </w:rPr>
        <w:t xml:space="preserve"> for(i=win;i&lt;d;i++)</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Pr="00787CFD">
        <w:rPr>
          <w:rFonts w:ascii="Times New Roman" w:hAnsi="Times New Roman" w:cs="Times New Roman"/>
        </w:rPr>
        <w:tab/>
      </w:r>
      <w:r w:rsidRPr="00787CFD">
        <w:rPr>
          <w:rFonts w:ascii="Times New Roman" w:hAnsi="Times New Roman" w:cs="Times New Roman"/>
        </w:rPr>
        <w:tab/>
      </w:r>
      <w:r w:rsidRPr="00787CFD">
        <w:rPr>
          <w:rFonts w:ascii="Times New Roman" w:hAnsi="Times New Roman" w:cs="Times New Roman"/>
        </w:rPr>
        <w:tab/>
      </w:r>
      <w:r w:rsidRPr="00787CFD">
        <w:rPr>
          <w:rFonts w:ascii="Times New Roman" w:hAnsi="Times New Roman" w:cs="Times New Roman"/>
        </w:rPr>
        <w:tab/>
        <w:t>scanf("%d",&amp;a[i]);</w:t>
      </w:r>
    </w:p>
    <w:p w:rsidR="0097755C" w:rsidRPr="00787CFD" w:rsidRDefault="0004010A">
      <w:pPr>
        <w:pStyle w:val="Standard"/>
        <w:ind w:left="1440" w:firstLine="720"/>
        <w:rPr>
          <w:rFonts w:ascii="Times New Roman" w:hAnsi="Times New Roman" w:cs="Times New Roman"/>
        </w:rPr>
      </w:pPr>
      <w:r w:rsidRPr="00787CFD">
        <w:rPr>
          <w:rFonts w:ascii="Times New Roman" w:hAnsi="Times New Roman" w:cs="Times New Roman"/>
        </w:rPr>
        <w:t xml:space="preserve"> printf("enter the sender window size");</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Pr="00787CFD">
        <w:rPr>
          <w:rFonts w:ascii="Times New Roman" w:hAnsi="Times New Roman" w:cs="Times New Roman"/>
        </w:rPr>
        <w:tab/>
      </w:r>
      <w:r w:rsidRPr="00787CFD">
        <w:rPr>
          <w:rFonts w:ascii="Times New Roman" w:hAnsi="Times New Roman" w:cs="Times New Roman"/>
        </w:rPr>
        <w:tab/>
      </w:r>
      <w:r w:rsidRPr="00787CFD">
        <w:rPr>
          <w:rFonts w:ascii="Times New Roman" w:hAnsi="Times New Roman" w:cs="Times New Roman"/>
        </w:rPr>
        <w:tab/>
        <w:t>scanf("%d",&amp;sws);</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Pr="00787CFD">
        <w:rPr>
          <w:rFonts w:ascii="Times New Roman" w:hAnsi="Times New Roman" w:cs="Times New Roman"/>
        </w:rPr>
        <w:tab/>
      </w:r>
      <w:r w:rsidRPr="00787CFD">
        <w:rPr>
          <w:rFonts w:ascii="Times New Roman" w:hAnsi="Times New Roman" w:cs="Times New Roman"/>
        </w:rPr>
        <w:tab/>
        <w:t>if(d&lt;sws)</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 xml:space="preserve"> {</w:t>
      </w:r>
    </w:p>
    <w:p w:rsidR="0097755C" w:rsidRPr="00787CFD" w:rsidRDefault="0004010A">
      <w:pPr>
        <w:pStyle w:val="Standard"/>
        <w:ind w:left="1440" w:firstLine="720"/>
        <w:rPr>
          <w:rFonts w:ascii="Times New Roman" w:hAnsi="Times New Roman" w:cs="Times New Roman"/>
        </w:rPr>
      </w:pPr>
      <w:r w:rsidRPr="00787CFD">
        <w:rPr>
          <w:rFonts w:ascii="Times New Roman" w:hAnsi="Times New Roman" w:cs="Times New Roman"/>
        </w:rPr>
        <w:t xml:space="preserve">  printf("\n error");</w:t>
      </w:r>
    </w:p>
    <w:p w:rsidR="0097755C" w:rsidRPr="00787CFD" w:rsidRDefault="0004010A">
      <w:pPr>
        <w:pStyle w:val="Standard"/>
        <w:ind w:left="1440" w:firstLine="720"/>
        <w:rPr>
          <w:rFonts w:ascii="Times New Roman" w:hAnsi="Times New Roman" w:cs="Times New Roman"/>
        </w:rPr>
      </w:pPr>
      <w:r w:rsidRPr="00787CFD">
        <w:rPr>
          <w:rFonts w:ascii="Times New Roman" w:hAnsi="Times New Roman" w:cs="Times New Roman"/>
        </w:rPr>
        <w:t xml:space="preserve">  printf("\n retry");</w:t>
      </w:r>
    </w:p>
    <w:p w:rsidR="0097755C" w:rsidRPr="00787CFD" w:rsidRDefault="0004010A">
      <w:pPr>
        <w:pStyle w:val="Standard"/>
        <w:ind w:left="1440" w:firstLine="720"/>
        <w:rPr>
          <w:rFonts w:ascii="Times New Roman" w:hAnsi="Times New Roman" w:cs="Times New Roman"/>
        </w:rPr>
      </w:pPr>
      <w:r w:rsidRPr="00787CFD">
        <w:rPr>
          <w:rFonts w:ascii="Times New Roman" w:hAnsi="Times New Roman" w:cs="Times New Roman"/>
        </w:rPr>
        <w:t xml:space="preserve">  goto retry;</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 xml:space="preserve"> }</w:t>
      </w:r>
    </w:p>
    <w:p w:rsidR="0097755C" w:rsidRPr="00787CFD" w:rsidRDefault="0004010A" w:rsidP="00B60C33">
      <w:pPr>
        <w:pStyle w:val="Standard"/>
        <w:ind w:firstLine="709"/>
        <w:rPr>
          <w:rFonts w:ascii="Times New Roman" w:hAnsi="Times New Roman" w:cs="Times New Roman"/>
        </w:rPr>
      </w:pPr>
      <w:r w:rsidRPr="00787CFD">
        <w:rPr>
          <w:rFonts w:ascii="Times New Roman" w:hAnsi="Times New Roman" w:cs="Times New Roman"/>
        </w:rPr>
        <w:t>do</w:t>
      </w:r>
    </w:p>
    <w:p w:rsidR="0097755C" w:rsidRPr="00787CFD" w:rsidRDefault="0004010A">
      <w:pPr>
        <w:pStyle w:val="Standard"/>
        <w:ind w:firstLine="720"/>
        <w:rPr>
          <w:rFonts w:ascii="Times New Roman" w:hAnsi="Times New Roman" w:cs="Times New Roman"/>
        </w:rPr>
      </w:pPr>
      <w:r w:rsidRPr="00787CFD">
        <w:rPr>
          <w:rFonts w:ascii="Times New Roman" w:hAnsi="Times New Roman" w:cs="Times New Roman"/>
        </w:rPr>
        <w:t xml:space="preserve"> {</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 xml:space="preserve">  printf("\n sending data to the receiver \n the data send is");</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 xml:space="preserve">  for(i=win;i&lt;sws+win;i++)</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 xml:space="preserve">  {</w:t>
      </w:r>
    </w:p>
    <w:p w:rsidR="0097755C" w:rsidRPr="00787CFD" w:rsidRDefault="0004010A">
      <w:pPr>
        <w:pStyle w:val="Standard"/>
        <w:ind w:left="1440" w:firstLine="720"/>
        <w:rPr>
          <w:rFonts w:ascii="Times New Roman" w:hAnsi="Times New Roman" w:cs="Times New Roman"/>
        </w:rPr>
      </w:pPr>
      <w:r w:rsidRPr="00787CFD">
        <w:rPr>
          <w:rFonts w:ascii="Times New Roman" w:hAnsi="Times New Roman" w:cs="Times New Roman"/>
        </w:rPr>
        <w:t xml:space="preserve">   b[i]=a[i];</w:t>
      </w:r>
    </w:p>
    <w:p w:rsidR="0097755C" w:rsidRPr="00787CFD" w:rsidRDefault="0004010A">
      <w:pPr>
        <w:pStyle w:val="Standard"/>
        <w:ind w:left="1440" w:firstLine="720"/>
        <w:rPr>
          <w:rFonts w:ascii="Times New Roman" w:hAnsi="Times New Roman" w:cs="Times New Roman"/>
        </w:rPr>
      </w:pPr>
      <w:r w:rsidRPr="00787CFD">
        <w:rPr>
          <w:rFonts w:ascii="Times New Roman" w:hAnsi="Times New Roman" w:cs="Times New Roman"/>
        </w:rPr>
        <w:t xml:space="preserve">   if(a[i]!=0)</w:t>
      </w:r>
    </w:p>
    <w:p w:rsidR="0097755C" w:rsidRPr="00787CFD" w:rsidRDefault="0004010A">
      <w:pPr>
        <w:pStyle w:val="Standard"/>
        <w:ind w:left="2160" w:firstLine="720"/>
        <w:rPr>
          <w:rFonts w:ascii="Times New Roman" w:hAnsi="Times New Roman" w:cs="Times New Roman"/>
        </w:rPr>
      </w:pPr>
      <w:r w:rsidRPr="00787CFD">
        <w:rPr>
          <w:rFonts w:ascii="Times New Roman" w:hAnsi="Times New Roman" w:cs="Times New Roman"/>
        </w:rPr>
        <w:t xml:space="preserve">   printf("%d",a[i]);</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 xml:space="preserve">  }</w:t>
      </w:r>
    </w:p>
    <w:p w:rsidR="0097755C" w:rsidRPr="00787CFD" w:rsidRDefault="0004010A">
      <w:pPr>
        <w:pStyle w:val="Standard"/>
        <w:ind w:firstLine="720"/>
        <w:rPr>
          <w:rFonts w:ascii="Times New Roman" w:hAnsi="Times New Roman" w:cs="Times New Roman"/>
        </w:rPr>
      </w:pPr>
      <w:r w:rsidRPr="00787CFD">
        <w:rPr>
          <w:rFonts w:ascii="Times New Roman" w:hAnsi="Times New Roman" w:cs="Times New Roman"/>
        </w:rPr>
        <w:t xml:space="preserve">  printf("\n");</w:t>
      </w:r>
    </w:p>
    <w:p w:rsidR="0097755C" w:rsidRPr="00787CFD" w:rsidRDefault="0004010A">
      <w:pPr>
        <w:pStyle w:val="Standard"/>
        <w:ind w:firstLine="720"/>
        <w:rPr>
          <w:rFonts w:ascii="Times New Roman" w:hAnsi="Times New Roman" w:cs="Times New Roman"/>
        </w:rPr>
      </w:pPr>
      <w:r w:rsidRPr="00787CFD">
        <w:rPr>
          <w:rFonts w:ascii="Times New Roman" w:hAnsi="Times New Roman" w:cs="Times New Roman"/>
        </w:rPr>
        <w:t xml:space="preserve">  printf("\n acknowledgement send for received data");</w:t>
      </w:r>
    </w:p>
    <w:p w:rsidR="0097755C" w:rsidRPr="00787CFD" w:rsidRDefault="0004010A">
      <w:pPr>
        <w:pStyle w:val="Standard"/>
        <w:ind w:firstLine="720"/>
        <w:rPr>
          <w:rFonts w:ascii="Times New Roman" w:hAnsi="Times New Roman" w:cs="Times New Roman"/>
        </w:rPr>
      </w:pPr>
      <w:r w:rsidRPr="00787CFD">
        <w:rPr>
          <w:rFonts w:ascii="Times New Roman" w:hAnsi="Times New Roman" w:cs="Times New Roman"/>
        </w:rPr>
        <w:t xml:space="preserve">  printf("\n data received is:");</w:t>
      </w:r>
    </w:p>
    <w:p w:rsidR="0097755C" w:rsidRPr="00787CFD" w:rsidRDefault="0004010A">
      <w:pPr>
        <w:pStyle w:val="Standard"/>
        <w:ind w:firstLine="720"/>
        <w:rPr>
          <w:rFonts w:ascii="Times New Roman" w:hAnsi="Times New Roman" w:cs="Times New Roman"/>
        </w:rPr>
      </w:pPr>
      <w:r w:rsidRPr="00787CFD">
        <w:rPr>
          <w:rFonts w:ascii="Times New Roman" w:hAnsi="Times New Roman" w:cs="Times New Roman"/>
        </w:rPr>
        <w:t xml:space="preserve">  for(i=win;i&lt;sws+win;i++)</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 xml:space="preserve">  if(b[i]!=0)</w:t>
      </w:r>
    </w:p>
    <w:p w:rsidR="0097755C" w:rsidRPr="00787CFD" w:rsidRDefault="0004010A">
      <w:pPr>
        <w:pStyle w:val="Standard"/>
        <w:ind w:left="1440" w:firstLine="720"/>
        <w:rPr>
          <w:rFonts w:ascii="Times New Roman" w:hAnsi="Times New Roman" w:cs="Times New Roman"/>
        </w:rPr>
      </w:pPr>
      <w:r w:rsidRPr="00787CFD">
        <w:rPr>
          <w:rFonts w:ascii="Times New Roman" w:hAnsi="Times New Roman" w:cs="Times New Roman"/>
        </w:rPr>
        <w:t xml:space="preserve">  printf("\t %d",b[i]);</w:t>
      </w:r>
    </w:p>
    <w:p w:rsidR="0097755C" w:rsidRPr="00787CFD" w:rsidRDefault="0004010A">
      <w:pPr>
        <w:pStyle w:val="Standard"/>
        <w:ind w:firstLine="720"/>
        <w:rPr>
          <w:rFonts w:ascii="Times New Roman" w:hAnsi="Times New Roman" w:cs="Times New Roman"/>
        </w:rPr>
      </w:pPr>
      <w:r w:rsidRPr="00787CFD">
        <w:rPr>
          <w:rFonts w:ascii="Times New Roman" w:hAnsi="Times New Roman" w:cs="Times New Roman"/>
        </w:rPr>
        <w:t xml:space="preserve">  win=win+sws;</w:t>
      </w:r>
    </w:p>
    <w:p w:rsidR="0097755C" w:rsidRPr="00787CFD" w:rsidRDefault="0004010A">
      <w:pPr>
        <w:pStyle w:val="Standard"/>
        <w:ind w:firstLine="720"/>
        <w:rPr>
          <w:rFonts w:ascii="Times New Roman" w:hAnsi="Times New Roman" w:cs="Times New Roman"/>
        </w:rPr>
      </w:pPr>
      <w:r w:rsidRPr="00787CFD">
        <w:rPr>
          <w:rFonts w:ascii="Times New Roman" w:hAnsi="Times New Roman" w:cs="Times New Roman"/>
        </w:rPr>
        <w:t xml:space="preserve">  j++;</w:t>
      </w:r>
    </w:p>
    <w:p w:rsidR="0097755C" w:rsidRPr="00787CFD" w:rsidRDefault="0004010A">
      <w:pPr>
        <w:pStyle w:val="Standard"/>
        <w:ind w:firstLine="720"/>
        <w:rPr>
          <w:rFonts w:ascii="Times New Roman" w:hAnsi="Times New Roman" w:cs="Times New Roman"/>
        </w:rPr>
      </w:pPr>
      <w:r w:rsidRPr="00787CFD">
        <w:rPr>
          <w:rFonts w:ascii="Times New Roman" w:hAnsi="Times New Roman" w:cs="Times New Roman"/>
        </w:rPr>
        <w:t xml:space="preserve">  printf("\n");</w:t>
      </w:r>
    </w:p>
    <w:p w:rsidR="0097755C" w:rsidRPr="00787CFD" w:rsidRDefault="0004010A">
      <w:pPr>
        <w:pStyle w:val="Standard"/>
        <w:ind w:firstLine="720"/>
        <w:rPr>
          <w:rFonts w:ascii="Times New Roman" w:hAnsi="Times New Roman" w:cs="Times New Roman"/>
        </w:rPr>
      </w:pPr>
      <w:r w:rsidRPr="00787CFD">
        <w:rPr>
          <w:rFonts w:ascii="Times New Roman" w:hAnsi="Times New Roman" w:cs="Times New Roman"/>
        </w:rPr>
        <w:t xml:space="preserve"> }</w:t>
      </w:r>
    </w:p>
    <w:p w:rsidR="0097755C" w:rsidRPr="00787CFD" w:rsidRDefault="0004010A">
      <w:pPr>
        <w:pStyle w:val="Standard"/>
        <w:ind w:firstLine="720"/>
        <w:rPr>
          <w:rFonts w:ascii="Times New Roman" w:hAnsi="Times New Roman" w:cs="Times New Roman"/>
        </w:rPr>
      </w:pPr>
      <w:r w:rsidRPr="00787CFD">
        <w:rPr>
          <w:rFonts w:ascii="Times New Roman" w:hAnsi="Times New Roman" w:cs="Times New Roman"/>
        </w:rPr>
        <w:t xml:space="preserve">  while(win&lt;d);</w:t>
      </w:r>
    </w:p>
    <w:p w:rsidR="0097755C" w:rsidRDefault="0004010A">
      <w:pPr>
        <w:pStyle w:val="Standard"/>
        <w:rPr>
          <w:rFonts w:ascii="Times New Roman" w:hAnsi="Times New Roman" w:cs="Times New Roman"/>
        </w:rPr>
      </w:pPr>
      <w:r w:rsidRPr="00787CFD">
        <w:rPr>
          <w:rFonts w:ascii="Times New Roman" w:hAnsi="Times New Roman" w:cs="Times New Roman"/>
        </w:rPr>
        <w:t>}</w:t>
      </w:r>
    </w:p>
    <w:p w:rsidR="001332B1" w:rsidRPr="00787CFD" w:rsidRDefault="001332B1">
      <w:pPr>
        <w:pStyle w:val="Standard"/>
        <w:rPr>
          <w:rFonts w:ascii="Times New Roman" w:hAnsi="Times New Roman" w:cs="Times New Roman"/>
        </w:rPr>
      </w:pPr>
    </w:p>
    <w:p w:rsidR="00B60C33" w:rsidRDefault="00B60C33" w:rsidP="00383ED5">
      <w:pPr>
        <w:autoSpaceDE w:val="0"/>
        <w:rPr>
          <w:rFonts w:ascii="Times New Roman" w:hAnsi="Times New Roman" w:cs="Times New Roman"/>
          <w:b/>
          <w:bCs/>
          <w:color w:val="000000"/>
        </w:rPr>
      </w:pPr>
      <w:r>
        <w:rPr>
          <w:rFonts w:ascii="Times New Roman" w:hAnsi="Times New Roman" w:cs="Times New Roman"/>
          <w:b/>
          <w:bCs/>
          <w:color w:val="000000"/>
        </w:rPr>
        <w:t>OUTPUT:</w:t>
      </w:r>
    </w:p>
    <w:p w:rsidR="00580D6D" w:rsidRDefault="00580D6D" w:rsidP="00383ED5">
      <w:pPr>
        <w:autoSpaceDE w:val="0"/>
        <w:rPr>
          <w:rFonts w:ascii="Times New Roman" w:hAnsi="Times New Roman" w:cs="Times New Roman"/>
          <w:b/>
          <w:bCs/>
          <w:color w:val="000000"/>
        </w:rPr>
      </w:pPr>
    </w:p>
    <w:p w:rsidR="00B60C33" w:rsidRPr="001F1AAA" w:rsidRDefault="00B60C33" w:rsidP="00B60C33">
      <w:pPr>
        <w:pStyle w:val="PlainText"/>
        <w:rPr>
          <w:rFonts w:ascii="Times New Roman" w:hAnsi="Times New Roman" w:cs="Times New Roman"/>
          <w:sz w:val="24"/>
          <w:szCs w:val="24"/>
        </w:rPr>
      </w:pPr>
      <w:r>
        <w:rPr>
          <w:rFonts w:ascii="Times New Roman" w:hAnsi="Times New Roman" w:cs="Times New Roman"/>
          <w:sz w:val="24"/>
          <w:szCs w:val="24"/>
        </w:rPr>
        <w:t>[s</w:t>
      </w:r>
      <w:r w:rsidRPr="001F1AAA">
        <w:rPr>
          <w:rFonts w:ascii="Times New Roman" w:hAnsi="Times New Roman" w:cs="Times New Roman"/>
          <w:sz w:val="24"/>
          <w:szCs w:val="24"/>
        </w:rPr>
        <w:t xml:space="preserve">@localhost ~]$ cc </w:t>
      </w:r>
      <w:r w:rsidR="006A40DC">
        <w:rPr>
          <w:rFonts w:ascii="Times New Roman" w:hAnsi="Times New Roman" w:cs="Times New Roman"/>
          <w:sz w:val="24"/>
          <w:szCs w:val="24"/>
        </w:rPr>
        <w:t>nex</w:t>
      </w:r>
      <w:r w:rsidRPr="001F1AAA">
        <w:rPr>
          <w:rFonts w:ascii="Times New Roman" w:hAnsi="Times New Roman" w:cs="Times New Roman"/>
          <w:sz w:val="24"/>
          <w:szCs w:val="24"/>
        </w:rPr>
        <w:t>1b.c</w:t>
      </w:r>
    </w:p>
    <w:p w:rsidR="00B60C33" w:rsidRPr="001F1AAA" w:rsidRDefault="00B60C33" w:rsidP="00B60C33">
      <w:pPr>
        <w:pStyle w:val="PlainText"/>
        <w:rPr>
          <w:rFonts w:ascii="Times New Roman" w:hAnsi="Times New Roman" w:cs="Times New Roman"/>
          <w:sz w:val="24"/>
          <w:szCs w:val="24"/>
        </w:rPr>
      </w:pPr>
      <w:r>
        <w:rPr>
          <w:rFonts w:ascii="Times New Roman" w:hAnsi="Times New Roman" w:cs="Times New Roman"/>
          <w:sz w:val="24"/>
          <w:szCs w:val="24"/>
        </w:rPr>
        <w:t>[s</w:t>
      </w:r>
      <w:r w:rsidRPr="001F1AAA">
        <w:rPr>
          <w:rFonts w:ascii="Times New Roman" w:hAnsi="Times New Roman" w:cs="Times New Roman"/>
          <w:sz w:val="24"/>
          <w:szCs w:val="24"/>
        </w:rPr>
        <w:t>@localhost ~]$ ./a.out</w:t>
      </w:r>
    </w:p>
    <w:p w:rsidR="00B60C33" w:rsidRPr="001F1AAA" w:rsidRDefault="00B60C33" w:rsidP="00B60C33">
      <w:pPr>
        <w:pStyle w:val="PlainText"/>
        <w:rPr>
          <w:rFonts w:ascii="Times New Roman" w:hAnsi="Times New Roman" w:cs="Times New Roman"/>
          <w:sz w:val="24"/>
          <w:szCs w:val="24"/>
        </w:rPr>
      </w:pPr>
      <w:r w:rsidRPr="001F1AAA">
        <w:rPr>
          <w:rFonts w:ascii="Times New Roman" w:hAnsi="Times New Roman" w:cs="Times New Roman"/>
          <w:sz w:val="24"/>
          <w:szCs w:val="24"/>
        </w:rPr>
        <w:t>enter the data size</w:t>
      </w:r>
      <w:r w:rsidR="00E620AB">
        <w:rPr>
          <w:rFonts w:ascii="Times New Roman" w:hAnsi="Times New Roman" w:cs="Times New Roman"/>
          <w:sz w:val="24"/>
          <w:szCs w:val="24"/>
        </w:rPr>
        <w:t xml:space="preserve"> </w:t>
      </w:r>
      <w:r w:rsidRPr="001F1AAA">
        <w:rPr>
          <w:rFonts w:ascii="Times New Roman" w:hAnsi="Times New Roman" w:cs="Times New Roman"/>
          <w:sz w:val="24"/>
          <w:szCs w:val="24"/>
        </w:rPr>
        <w:t>5</w:t>
      </w:r>
    </w:p>
    <w:p w:rsidR="00B60C33" w:rsidRPr="001F1AAA" w:rsidRDefault="00B60C33" w:rsidP="00B60C33">
      <w:pPr>
        <w:pStyle w:val="PlainText"/>
        <w:rPr>
          <w:rFonts w:ascii="Times New Roman" w:hAnsi="Times New Roman" w:cs="Times New Roman"/>
          <w:sz w:val="24"/>
          <w:szCs w:val="24"/>
        </w:rPr>
      </w:pPr>
      <w:r w:rsidRPr="001F1AAA">
        <w:rPr>
          <w:rFonts w:ascii="Times New Roman" w:hAnsi="Times New Roman" w:cs="Times New Roman"/>
          <w:sz w:val="24"/>
          <w:szCs w:val="24"/>
        </w:rPr>
        <w:t>enter the data that is to be transmitted</w:t>
      </w:r>
      <w:r w:rsidR="00A97C2A">
        <w:rPr>
          <w:rFonts w:ascii="Times New Roman" w:hAnsi="Times New Roman" w:cs="Times New Roman"/>
          <w:sz w:val="24"/>
          <w:szCs w:val="24"/>
        </w:rPr>
        <w:t xml:space="preserve"> </w:t>
      </w:r>
      <w:r w:rsidRPr="001F1AAA">
        <w:rPr>
          <w:rFonts w:ascii="Times New Roman" w:hAnsi="Times New Roman" w:cs="Times New Roman"/>
          <w:sz w:val="24"/>
          <w:szCs w:val="24"/>
        </w:rPr>
        <w:t>1 4 7 2 8</w:t>
      </w:r>
    </w:p>
    <w:p w:rsidR="00B60C33" w:rsidRPr="001F1AAA" w:rsidRDefault="00B60C33" w:rsidP="00B60C33">
      <w:pPr>
        <w:pStyle w:val="PlainText"/>
        <w:rPr>
          <w:rFonts w:ascii="Times New Roman" w:hAnsi="Times New Roman" w:cs="Times New Roman"/>
          <w:sz w:val="24"/>
          <w:szCs w:val="24"/>
        </w:rPr>
      </w:pPr>
      <w:r w:rsidRPr="001F1AAA">
        <w:rPr>
          <w:rFonts w:ascii="Times New Roman" w:hAnsi="Times New Roman" w:cs="Times New Roman"/>
          <w:sz w:val="24"/>
          <w:szCs w:val="24"/>
        </w:rPr>
        <w:t>enter the sender window size</w:t>
      </w:r>
      <w:r w:rsidR="008569CA">
        <w:rPr>
          <w:rFonts w:ascii="Times New Roman" w:hAnsi="Times New Roman" w:cs="Times New Roman"/>
          <w:sz w:val="24"/>
          <w:szCs w:val="24"/>
        </w:rPr>
        <w:t xml:space="preserve"> </w:t>
      </w:r>
      <w:r w:rsidRPr="001F1AAA">
        <w:rPr>
          <w:rFonts w:ascii="Times New Roman" w:hAnsi="Times New Roman" w:cs="Times New Roman"/>
          <w:sz w:val="24"/>
          <w:szCs w:val="24"/>
        </w:rPr>
        <w:t>3</w:t>
      </w:r>
    </w:p>
    <w:p w:rsidR="004F6767" w:rsidRDefault="004F6767" w:rsidP="00B60C33">
      <w:pPr>
        <w:pStyle w:val="PlainText"/>
        <w:rPr>
          <w:rFonts w:ascii="Times New Roman" w:hAnsi="Times New Roman" w:cs="Times New Roman"/>
          <w:sz w:val="24"/>
          <w:szCs w:val="24"/>
        </w:rPr>
      </w:pPr>
    </w:p>
    <w:p w:rsidR="00B60C33" w:rsidRPr="001F1AAA" w:rsidRDefault="00B60C33" w:rsidP="00B60C33">
      <w:pPr>
        <w:pStyle w:val="PlainText"/>
        <w:rPr>
          <w:rFonts w:ascii="Times New Roman" w:hAnsi="Times New Roman" w:cs="Times New Roman"/>
          <w:sz w:val="24"/>
          <w:szCs w:val="24"/>
        </w:rPr>
      </w:pPr>
      <w:r w:rsidRPr="001F1AAA">
        <w:rPr>
          <w:rFonts w:ascii="Times New Roman" w:hAnsi="Times New Roman" w:cs="Times New Roman"/>
          <w:sz w:val="24"/>
          <w:szCs w:val="24"/>
        </w:rPr>
        <w:t xml:space="preserve">sending data to the receiver </w:t>
      </w:r>
    </w:p>
    <w:p w:rsidR="00B60C33" w:rsidRPr="001F1AAA" w:rsidRDefault="00B60C33" w:rsidP="00B60C33">
      <w:pPr>
        <w:pStyle w:val="PlainText"/>
        <w:rPr>
          <w:rFonts w:ascii="Times New Roman" w:hAnsi="Times New Roman" w:cs="Times New Roman"/>
          <w:sz w:val="24"/>
          <w:szCs w:val="24"/>
        </w:rPr>
      </w:pPr>
      <w:r w:rsidRPr="001F1AAA">
        <w:rPr>
          <w:rFonts w:ascii="Times New Roman" w:hAnsi="Times New Roman" w:cs="Times New Roman"/>
          <w:sz w:val="24"/>
          <w:szCs w:val="24"/>
        </w:rPr>
        <w:t>the data send is</w:t>
      </w:r>
      <w:r w:rsidR="00B063E7">
        <w:rPr>
          <w:rFonts w:ascii="Times New Roman" w:hAnsi="Times New Roman" w:cs="Times New Roman"/>
          <w:sz w:val="24"/>
          <w:szCs w:val="24"/>
        </w:rPr>
        <w:t xml:space="preserve"> </w:t>
      </w:r>
      <w:r w:rsidRPr="001F1AAA">
        <w:rPr>
          <w:rFonts w:ascii="Times New Roman" w:hAnsi="Times New Roman" w:cs="Times New Roman"/>
          <w:sz w:val="24"/>
          <w:szCs w:val="24"/>
        </w:rPr>
        <w:t>147</w:t>
      </w:r>
    </w:p>
    <w:p w:rsidR="00B60C33" w:rsidRPr="001F1AAA" w:rsidRDefault="00B60C33" w:rsidP="00B60C33">
      <w:pPr>
        <w:pStyle w:val="PlainText"/>
        <w:rPr>
          <w:rFonts w:ascii="Times New Roman" w:hAnsi="Times New Roman" w:cs="Times New Roman"/>
          <w:sz w:val="24"/>
          <w:szCs w:val="24"/>
        </w:rPr>
      </w:pPr>
    </w:p>
    <w:p w:rsidR="00B60C33" w:rsidRPr="001F1AAA" w:rsidRDefault="00B60C33" w:rsidP="00B60C33">
      <w:pPr>
        <w:pStyle w:val="PlainText"/>
        <w:rPr>
          <w:rFonts w:ascii="Times New Roman" w:hAnsi="Times New Roman" w:cs="Times New Roman"/>
          <w:sz w:val="24"/>
          <w:szCs w:val="24"/>
        </w:rPr>
      </w:pPr>
      <w:r w:rsidRPr="001F1AAA">
        <w:rPr>
          <w:rFonts w:ascii="Times New Roman" w:hAnsi="Times New Roman" w:cs="Times New Roman"/>
          <w:sz w:val="24"/>
          <w:szCs w:val="24"/>
        </w:rPr>
        <w:t>acknowledgement send for received data</w:t>
      </w:r>
    </w:p>
    <w:p w:rsidR="00B60C33" w:rsidRPr="001F1AAA" w:rsidRDefault="00B60C33" w:rsidP="00B60C33">
      <w:pPr>
        <w:pStyle w:val="PlainText"/>
        <w:rPr>
          <w:rFonts w:ascii="Times New Roman" w:hAnsi="Times New Roman" w:cs="Times New Roman"/>
          <w:sz w:val="24"/>
          <w:szCs w:val="24"/>
        </w:rPr>
      </w:pPr>
      <w:r w:rsidRPr="001F1AAA">
        <w:rPr>
          <w:rFonts w:ascii="Times New Roman" w:hAnsi="Times New Roman" w:cs="Times New Roman"/>
          <w:sz w:val="24"/>
          <w:szCs w:val="24"/>
        </w:rPr>
        <w:t>data received is:       1       4       7</w:t>
      </w:r>
    </w:p>
    <w:p w:rsidR="00B60C33" w:rsidRPr="001F1AAA" w:rsidRDefault="00B60C33" w:rsidP="00B60C33">
      <w:pPr>
        <w:pStyle w:val="PlainText"/>
        <w:rPr>
          <w:rFonts w:ascii="Times New Roman" w:hAnsi="Times New Roman" w:cs="Times New Roman"/>
          <w:sz w:val="24"/>
          <w:szCs w:val="24"/>
        </w:rPr>
      </w:pPr>
    </w:p>
    <w:p w:rsidR="00B60C33" w:rsidRPr="001F1AAA" w:rsidRDefault="00B60C33" w:rsidP="00B60C33">
      <w:pPr>
        <w:pStyle w:val="PlainText"/>
        <w:rPr>
          <w:rFonts w:ascii="Times New Roman" w:hAnsi="Times New Roman" w:cs="Times New Roman"/>
          <w:sz w:val="24"/>
          <w:szCs w:val="24"/>
        </w:rPr>
      </w:pPr>
      <w:r w:rsidRPr="001F1AAA">
        <w:rPr>
          <w:rFonts w:ascii="Times New Roman" w:hAnsi="Times New Roman" w:cs="Times New Roman"/>
          <w:sz w:val="24"/>
          <w:szCs w:val="24"/>
        </w:rPr>
        <w:t xml:space="preserve">sending data to the receiver </w:t>
      </w:r>
    </w:p>
    <w:p w:rsidR="00B60C33" w:rsidRPr="001F1AAA" w:rsidRDefault="00B60C33" w:rsidP="00B60C33">
      <w:pPr>
        <w:pStyle w:val="PlainText"/>
        <w:rPr>
          <w:rFonts w:ascii="Times New Roman" w:hAnsi="Times New Roman" w:cs="Times New Roman"/>
          <w:sz w:val="24"/>
          <w:szCs w:val="24"/>
        </w:rPr>
      </w:pPr>
      <w:r w:rsidRPr="001F1AAA">
        <w:rPr>
          <w:rFonts w:ascii="Times New Roman" w:hAnsi="Times New Roman" w:cs="Times New Roman"/>
          <w:sz w:val="24"/>
          <w:szCs w:val="24"/>
        </w:rPr>
        <w:t>the data send is</w:t>
      </w:r>
      <w:r w:rsidR="004F6767">
        <w:rPr>
          <w:rFonts w:ascii="Times New Roman" w:hAnsi="Times New Roman" w:cs="Times New Roman"/>
          <w:sz w:val="24"/>
          <w:szCs w:val="24"/>
        </w:rPr>
        <w:t>:</w:t>
      </w:r>
      <w:r w:rsidR="004F6767">
        <w:rPr>
          <w:rFonts w:ascii="Times New Roman" w:hAnsi="Times New Roman" w:cs="Times New Roman"/>
          <w:sz w:val="24"/>
          <w:szCs w:val="24"/>
        </w:rPr>
        <w:tab/>
      </w:r>
      <w:r w:rsidRPr="001F1AAA">
        <w:rPr>
          <w:rFonts w:ascii="Times New Roman" w:hAnsi="Times New Roman" w:cs="Times New Roman"/>
          <w:sz w:val="24"/>
          <w:szCs w:val="24"/>
        </w:rPr>
        <w:t>2</w:t>
      </w:r>
      <w:r w:rsidR="004F6767">
        <w:rPr>
          <w:rFonts w:ascii="Times New Roman" w:hAnsi="Times New Roman" w:cs="Times New Roman"/>
          <w:sz w:val="24"/>
          <w:szCs w:val="24"/>
        </w:rPr>
        <w:tab/>
      </w:r>
      <w:r w:rsidRPr="001F1AAA">
        <w:rPr>
          <w:rFonts w:ascii="Times New Roman" w:hAnsi="Times New Roman" w:cs="Times New Roman"/>
          <w:sz w:val="24"/>
          <w:szCs w:val="24"/>
        </w:rPr>
        <w:t>8</w:t>
      </w:r>
    </w:p>
    <w:p w:rsidR="00B60C33" w:rsidRPr="001F1AAA" w:rsidRDefault="00B60C33" w:rsidP="00B60C33">
      <w:pPr>
        <w:pStyle w:val="PlainText"/>
        <w:rPr>
          <w:rFonts w:ascii="Times New Roman" w:hAnsi="Times New Roman" w:cs="Times New Roman"/>
          <w:sz w:val="24"/>
          <w:szCs w:val="24"/>
        </w:rPr>
      </w:pPr>
    </w:p>
    <w:p w:rsidR="00B60C33" w:rsidRPr="001F1AAA" w:rsidRDefault="00B60C33" w:rsidP="00B60C33">
      <w:pPr>
        <w:pStyle w:val="PlainText"/>
        <w:rPr>
          <w:rFonts w:ascii="Times New Roman" w:hAnsi="Times New Roman" w:cs="Times New Roman"/>
          <w:sz w:val="24"/>
          <w:szCs w:val="24"/>
        </w:rPr>
      </w:pPr>
      <w:r w:rsidRPr="001F1AAA">
        <w:rPr>
          <w:rFonts w:ascii="Times New Roman" w:hAnsi="Times New Roman" w:cs="Times New Roman"/>
          <w:sz w:val="24"/>
          <w:szCs w:val="24"/>
        </w:rPr>
        <w:t>acknowledgement send for received data</w:t>
      </w:r>
    </w:p>
    <w:p w:rsidR="00B60C33" w:rsidRPr="001F1AAA" w:rsidRDefault="00B60C33" w:rsidP="00B60C33">
      <w:pPr>
        <w:pStyle w:val="PlainText"/>
        <w:rPr>
          <w:rFonts w:ascii="Times New Roman" w:hAnsi="Times New Roman" w:cs="Times New Roman"/>
          <w:sz w:val="24"/>
          <w:szCs w:val="24"/>
        </w:rPr>
      </w:pPr>
      <w:r w:rsidRPr="001F1AAA">
        <w:rPr>
          <w:rFonts w:ascii="Times New Roman" w:hAnsi="Times New Roman" w:cs="Times New Roman"/>
          <w:sz w:val="24"/>
          <w:szCs w:val="24"/>
        </w:rPr>
        <w:t>data received is:       2       8</w:t>
      </w:r>
    </w:p>
    <w:p w:rsidR="00B60C33" w:rsidRDefault="00B60C33" w:rsidP="00383ED5">
      <w:pPr>
        <w:autoSpaceDE w:val="0"/>
        <w:rPr>
          <w:rFonts w:ascii="Times New Roman" w:hAnsi="Times New Roman" w:cs="Times New Roman"/>
          <w:b/>
          <w:bCs/>
          <w:color w:val="000000"/>
        </w:rPr>
      </w:pPr>
    </w:p>
    <w:p w:rsidR="005E56D1" w:rsidRDefault="005E56D1" w:rsidP="00383ED5">
      <w:pPr>
        <w:autoSpaceDE w:val="0"/>
        <w:rPr>
          <w:rFonts w:ascii="Times New Roman" w:hAnsi="Times New Roman" w:cs="Times New Roman"/>
          <w:b/>
          <w:bCs/>
          <w:color w:val="000000"/>
        </w:rPr>
      </w:pPr>
    </w:p>
    <w:p w:rsidR="005E56D1" w:rsidRDefault="005E56D1" w:rsidP="00383ED5">
      <w:pPr>
        <w:autoSpaceDE w:val="0"/>
        <w:rPr>
          <w:rFonts w:ascii="Times New Roman" w:hAnsi="Times New Roman" w:cs="Times New Roman"/>
          <w:b/>
          <w:bCs/>
          <w:color w:val="000000"/>
        </w:rPr>
      </w:pPr>
    </w:p>
    <w:p w:rsidR="005E56D1" w:rsidRDefault="005E56D1" w:rsidP="00383ED5">
      <w:pPr>
        <w:autoSpaceDE w:val="0"/>
        <w:rPr>
          <w:rFonts w:ascii="Times New Roman" w:hAnsi="Times New Roman" w:cs="Times New Roman"/>
          <w:b/>
          <w:bCs/>
          <w:color w:val="000000"/>
        </w:rPr>
      </w:pPr>
    </w:p>
    <w:p w:rsidR="005E56D1" w:rsidRDefault="005E56D1" w:rsidP="00383ED5">
      <w:pPr>
        <w:autoSpaceDE w:val="0"/>
        <w:rPr>
          <w:rFonts w:ascii="Times New Roman" w:hAnsi="Times New Roman" w:cs="Times New Roman"/>
          <w:b/>
          <w:bCs/>
          <w:color w:val="000000"/>
        </w:rPr>
      </w:pPr>
    </w:p>
    <w:p w:rsidR="005E56D1" w:rsidRDefault="005E56D1" w:rsidP="00383ED5">
      <w:pPr>
        <w:autoSpaceDE w:val="0"/>
        <w:rPr>
          <w:rFonts w:ascii="Times New Roman" w:hAnsi="Times New Roman" w:cs="Times New Roman"/>
          <w:b/>
          <w:bCs/>
          <w:color w:val="000000"/>
        </w:rPr>
      </w:pPr>
    </w:p>
    <w:p w:rsidR="005E56D1" w:rsidRDefault="005E56D1" w:rsidP="00383ED5">
      <w:pPr>
        <w:autoSpaceDE w:val="0"/>
        <w:rPr>
          <w:rFonts w:ascii="Times New Roman" w:hAnsi="Times New Roman" w:cs="Times New Roman"/>
          <w:b/>
          <w:bCs/>
          <w:color w:val="000000"/>
        </w:rPr>
      </w:pPr>
    </w:p>
    <w:p w:rsidR="005E56D1" w:rsidRDefault="005E56D1" w:rsidP="00383ED5">
      <w:pPr>
        <w:autoSpaceDE w:val="0"/>
        <w:rPr>
          <w:rFonts w:ascii="Times New Roman" w:hAnsi="Times New Roman" w:cs="Times New Roman"/>
          <w:b/>
          <w:bCs/>
          <w:color w:val="000000"/>
        </w:rPr>
      </w:pPr>
    </w:p>
    <w:p w:rsidR="005E56D1" w:rsidRDefault="005E56D1" w:rsidP="00383ED5">
      <w:pPr>
        <w:autoSpaceDE w:val="0"/>
        <w:rPr>
          <w:rFonts w:ascii="Times New Roman" w:hAnsi="Times New Roman" w:cs="Times New Roman"/>
          <w:b/>
          <w:bCs/>
          <w:color w:val="000000"/>
        </w:rPr>
      </w:pPr>
    </w:p>
    <w:p w:rsidR="005E56D1" w:rsidRDefault="005E56D1" w:rsidP="00383ED5">
      <w:pPr>
        <w:autoSpaceDE w:val="0"/>
        <w:rPr>
          <w:rFonts w:ascii="Times New Roman" w:hAnsi="Times New Roman" w:cs="Times New Roman"/>
          <w:b/>
          <w:bCs/>
          <w:color w:val="000000"/>
        </w:rPr>
      </w:pPr>
    </w:p>
    <w:p w:rsidR="005E56D1" w:rsidRDefault="005E56D1" w:rsidP="00383ED5">
      <w:pPr>
        <w:autoSpaceDE w:val="0"/>
        <w:rPr>
          <w:rFonts w:ascii="Times New Roman" w:hAnsi="Times New Roman" w:cs="Times New Roman"/>
          <w:b/>
          <w:bCs/>
          <w:color w:val="000000"/>
        </w:rPr>
      </w:pPr>
    </w:p>
    <w:p w:rsidR="005E56D1" w:rsidRDefault="005E56D1" w:rsidP="00383ED5">
      <w:pPr>
        <w:autoSpaceDE w:val="0"/>
        <w:rPr>
          <w:rFonts w:ascii="Times New Roman" w:hAnsi="Times New Roman" w:cs="Times New Roman"/>
          <w:b/>
          <w:bCs/>
          <w:color w:val="000000"/>
        </w:rPr>
      </w:pPr>
    </w:p>
    <w:p w:rsidR="005E56D1" w:rsidRDefault="005E56D1" w:rsidP="00383ED5">
      <w:pPr>
        <w:autoSpaceDE w:val="0"/>
        <w:rPr>
          <w:rFonts w:ascii="Times New Roman" w:hAnsi="Times New Roman" w:cs="Times New Roman"/>
          <w:b/>
          <w:bCs/>
          <w:color w:val="000000"/>
        </w:rPr>
      </w:pPr>
    </w:p>
    <w:p w:rsidR="00D63B78" w:rsidRDefault="00D63B78" w:rsidP="00383ED5">
      <w:pPr>
        <w:autoSpaceDE w:val="0"/>
        <w:rPr>
          <w:rFonts w:ascii="Times New Roman" w:hAnsi="Times New Roman" w:cs="Times New Roman"/>
          <w:b/>
          <w:bCs/>
          <w:color w:val="000000"/>
        </w:rPr>
      </w:pPr>
    </w:p>
    <w:p w:rsidR="00D63B78" w:rsidRDefault="00D63B78" w:rsidP="00383ED5">
      <w:pPr>
        <w:autoSpaceDE w:val="0"/>
        <w:rPr>
          <w:rFonts w:ascii="Times New Roman" w:hAnsi="Times New Roman" w:cs="Times New Roman"/>
          <w:b/>
          <w:bCs/>
          <w:color w:val="000000"/>
        </w:rPr>
      </w:pPr>
    </w:p>
    <w:p w:rsidR="005E56D1" w:rsidRDefault="005E56D1" w:rsidP="00383ED5">
      <w:pPr>
        <w:autoSpaceDE w:val="0"/>
        <w:rPr>
          <w:rFonts w:ascii="Times New Roman" w:hAnsi="Times New Roman" w:cs="Times New Roman"/>
          <w:b/>
          <w:bCs/>
          <w:color w:val="000000"/>
        </w:rPr>
      </w:pPr>
    </w:p>
    <w:p w:rsidR="005E56D1" w:rsidRDefault="005E56D1" w:rsidP="00383ED5">
      <w:pPr>
        <w:autoSpaceDE w:val="0"/>
        <w:rPr>
          <w:rFonts w:ascii="Times New Roman" w:hAnsi="Times New Roman" w:cs="Times New Roman"/>
          <w:b/>
          <w:bCs/>
          <w:color w:val="000000"/>
        </w:rPr>
      </w:pPr>
    </w:p>
    <w:p w:rsidR="005E56D1" w:rsidRDefault="005E56D1" w:rsidP="00383ED5">
      <w:pPr>
        <w:autoSpaceDE w:val="0"/>
        <w:rPr>
          <w:rFonts w:ascii="Times New Roman" w:hAnsi="Times New Roman" w:cs="Times New Roman"/>
          <w:b/>
          <w:bCs/>
          <w:color w:val="000000"/>
        </w:rPr>
      </w:pPr>
    </w:p>
    <w:p w:rsidR="00F0262E" w:rsidRDefault="00F0262E" w:rsidP="00383ED5">
      <w:pPr>
        <w:autoSpaceDE w:val="0"/>
        <w:rPr>
          <w:rFonts w:ascii="Times New Roman" w:hAnsi="Times New Roman" w:cs="Times New Roman"/>
          <w:b/>
          <w:bCs/>
          <w:color w:val="000000"/>
        </w:rPr>
      </w:pPr>
    </w:p>
    <w:p w:rsidR="00F0262E" w:rsidRDefault="00F0262E" w:rsidP="00383ED5">
      <w:pPr>
        <w:autoSpaceDE w:val="0"/>
        <w:rPr>
          <w:rFonts w:ascii="Times New Roman" w:hAnsi="Times New Roman" w:cs="Times New Roman"/>
          <w:b/>
          <w:bCs/>
          <w:color w:val="000000"/>
        </w:rPr>
      </w:pPr>
    </w:p>
    <w:p w:rsidR="00F0262E" w:rsidRDefault="00F0262E" w:rsidP="00383ED5">
      <w:pPr>
        <w:autoSpaceDE w:val="0"/>
        <w:rPr>
          <w:rFonts w:ascii="Times New Roman" w:hAnsi="Times New Roman" w:cs="Times New Roman"/>
          <w:b/>
          <w:bCs/>
          <w:color w:val="000000"/>
        </w:rPr>
      </w:pPr>
    </w:p>
    <w:p w:rsidR="00383ED5" w:rsidRPr="001F1AAA" w:rsidRDefault="00383ED5" w:rsidP="00383ED5">
      <w:pPr>
        <w:autoSpaceDE w:val="0"/>
        <w:rPr>
          <w:rFonts w:ascii="Times New Roman" w:hAnsi="Times New Roman" w:cs="Times New Roman"/>
          <w:color w:val="000000"/>
        </w:rPr>
      </w:pPr>
      <w:r w:rsidRPr="001F1AAA">
        <w:rPr>
          <w:rFonts w:ascii="Times New Roman" w:hAnsi="Times New Roman" w:cs="Times New Roman"/>
          <w:b/>
          <w:bCs/>
          <w:color w:val="000000"/>
        </w:rPr>
        <w:t>RESULT</w:t>
      </w:r>
      <w:r w:rsidRPr="001F1AAA">
        <w:rPr>
          <w:rFonts w:ascii="Times New Roman" w:hAnsi="Times New Roman" w:cs="Times New Roman"/>
          <w:color w:val="000000"/>
        </w:rPr>
        <w:t>:</w:t>
      </w:r>
    </w:p>
    <w:p w:rsidR="005E56D1" w:rsidRDefault="005E56D1">
      <w:pPr>
        <w:widowControl/>
        <w:suppressAutoHyphens w:val="0"/>
        <w:autoSpaceDN/>
        <w:textAlignment w:val="auto"/>
        <w:rPr>
          <w:rFonts w:ascii="Times New Roman" w:hAnsi="Times New Roman" w:cs="Times New Roman"/>
          <w:b/>
        </w:rPr>
      </w:pPr>
      <w:r>
        <w:rPr>
          <w:rFonts w:ascii="Times New Roman" w:hAnsi="Times New Roman" w:cs="Times New Roman"/>
          <w:b/>
        </w:rPr>
        <w:br w:type="page"/>
      </w:r>
    </w:p>
    <w:p w:rsidR="004E60D2" w:rsidRPr="001F1AAA" w:rsidRDefault="004E60D2" w:rsidP="004E60D2">
      <w:pPr>
        <w:spacing w:line="360" w:lineRule="auto"/>
        <w:rPr>
          <w:rFonts w:ascii="Times New Roman" w:hAnsi="Times New Roman" w:cs="Times New Roman"/>
          <w:b/>
        </w:rPr>
      </w:pPr>
      <w:r w:rsidRPr="001F1AAA">
        <w:rPr>
          <w:rFonts w:ascii="Times New Roman" w:hAnsi="Times New Roman" w:cs="Times New Roman"/>
          <w:b/>
        </w:rPr>
        <w:t>EX.NO.2         STUDY OF SOCKET PROGRAMMING AND CLIENT – SERVER</w:t>
      </w:r>
      <w:r>
        <w:rPr>
          <w:rFonts w:ascii="Times New Roman" w:hAnsi="Times New Roman" w:cs="Times New Roman"/>
          <w:b/>
        </w:rPr>
        <w:t xml:space="preserve"> </w:t>
      </w:r>
      <w:r w:rsidRPr="001F1AAA">
        <w:rPr>
          <w:rFonts w:ascii="Times New Roman" w:hAnsi="Times New Roman" w:cs="Times New Roman"/>
          <w:b/>
        </w:rPr>
        <w:t xml:space="preserve">MODEL                                                </w:t>
      </w:r>
    </w:p>
    <w:p w:rsidR="00F02D65" w:rsidRDefault="00F02D65" w:rsidP="004E60D2">
      <w:pPr>
        <w:rPr>
          <w:rFonts w:ascii="Times New Roman" w:hAnsi="Times New Roman" w:cs="Times New Roman"/>
          <w:b/>
          <w:smallCaps/>
        </w:rPr>
      </w:pPr>
    </w:p>
    <w:p w:rsidR="004E60D2" w:rsidRPr="001F1AAA" w:rsidRDefault="00C73DBF" w:rsidP="004E60D2">
      <w:pPr>
        <w:rPr>
          <w:rFonts w:ascii="Times New Roman" w:hAnsi="Times New Roman" w:cs="Times New Roman"/>
          <w:color w:val="000000"/>
        </w:rPr>
      </w:pPr>
      <w:r w:rsidRPr="001F1AAA">
        <w:rPr>
          <w:rFonts w:ascii="Times New Roman" w:hAnsi="Times New Roman" w:cs="Times New Roman"/>
          <w:b/>
          <w:smallCaps/>
        </w:rPr>
        <w:t xml:space="preserve">AIM: </w:t>
      </w:r>
      <w:r w:rsidR="004E60D2" w:rsidRPr="001F1AAA">
        <w:rPr>
          <w:rFonts w:ascii="Times New Roman" w:hAnsi="Times New Roman" w:cs="Times New Roman"/>
          <w:color w:val="000000"/>
        </w:rPr>
        <w:t>To discuss some of the basic functions used for socket programming.</w:t>
      </w:r>
    </w:p>
    <w:p w:rsidR="004E60D2" w:rsidRPr="001F1AAA" w:rsidRDefault="004E60D2" w:rsidP="004E60D2">
      <w:pPr>
        <w:autoSpaceDE w:val="0"/>
        <w:spacing w:line="224" w:lineRule="exact"/>
        <w:rPr>
          <w:rFonts w:ascii="Times New Roman" w:hAnsi="Times New Roman" w:cs="Times New Roman"/>
        </w:rPr>
      </w:pPr>
    </w:p>
    <w:p w:rsidR="004E60D2" w:rsidRPr="001F1AAA" w:rsidRDefault="004E60D2" w:rsidP="004E60D2">
      <w:pPr>
        <w:autoSpaceDE w:val="0"/>
        <w:spacing w:line="280" w:lineRule="atLeast"/>
        <w:jc w:val="both"/>
        <w:rPr>
          <w:rFonts w:ascii="Times New Roman" w:hAnsi="Times New Roman" w:cs="Times New Roman"/>
          <w:b/>
          <w:bCs/>
        </w:rPr>
      </w:pPr>
      <w:r w:rsidRPr="001F1AAA">
        <w:rPr>
          <w:rFonts w:ascii="Times New Roman" w:hAnsi="Times New Roman" w:cs="Times New Roman"/>
          <w:b/>
          <w:bCs/>
        </w:rPr>
        <w:t>Important functions</w:t>
      </w:r>
    </w:p>
    <w:p w:rsidR="004E60D2" w:rsidRPr="001F1AAA" w:rsidRDefault="004E60D2" w:rsidP="004E60D2">
      <w:pPr>
        <w:autoSpaceDE w:val="0"/>
        <w:spacing w:line="280" w:lineRule="atLeast"/>
        <w:jc w:val="both"/>
        <w:rPr>
          <w:rFonts w:ascii="Times New Roman" w:hAnsi="Times New Roman" w:cs="Times New Roman"/>
          <w:b/>
          <w:bCs/>
        </w:rPr>
      </w:pPr>
      <w:r w:rsidRPr="001F1AAA">
        <w:rPr>
          <w:rFonts w:ascii="Times New Roman" w:hAnsi="Times New Roman" w:cs="Times New Roman"/>
          <w:b/>
          <w:bCs/>
        </w:rPr>
        <w:t>1.socket()</w:t>
      </w:r>
    </w:p>
    <w:p w:rsidR="004E60D2" w:rsidRPr="001F1AAA" w:rsidRDefault="004E60D2" w:rsidP="004E60D2">
      <w:pPr>
        <w:tabs>
          <w:tab w:val="left" w:pos="720"/>
          <w:tab w:val="right" w:pos="8640"/>
        </w:tabs>
        <w:spacing w:line="280" w:lineRule="atLeast"/>
        <w:jc w:val="both"/>
        <w:rPr>
          <w:rFonts w:ascii="Times New Roman" w:hAnsi="Times New Roman" w:cs="Times New Roman"/>
        </w:rPr>
      </w:pPr>
      <w:r w:rsidRPr="001F1AAA">
        <w:rPr>
          <w:rFonts w:ascii="Times New Roman" w:hAnsi="Times New Roman" w:cs="Times New Roman"/>
        </w:rPr>
        <w:t xml:space="preserve">This function is called by both TCP server and client process to create an empty socket. </w:t>
      </w:r>
    </w:p>
    <w:p w:rsidR="004E60D2" w:rsidRPr="001F1AAA" w:rsidRDefault="004E60D2" w:rsidP="004E60D2">
      <w:pPr>
        <w:autoSpaceDE w:val="0"/>
        <w:spacing w:line="280" w:lineRule="atLeast"/>
        <w:ind w:left="720"/>
        <w:jc w:val="both"/>
        <w:rPr>
          <w:rFonts w:ascii="Times New Roman" w:hAnsi="Times New Roman" w:cs="Times New Roman"/>
          <w:color w:val="000000"/>
        </w:rPr>
      </w:pPr>
      <w:r w:rsidRPr="001F1AAA">
        <w:rPr>
          <w:rFonts w:ascii="Times New Roman" w:hAnsi="Times New Roman" w:cs="Times New Roman"/>
          <w:color w:val="000000"/>
        </w:rPr>
        <w:t>#include &lt;sys/socket.h&gt;</w:t>
      </w:r>
    </w:p>
    <w:p w:rsidR="004E60D2" w:rsidRPr="001F1AAA" w:rsidRDefault="004E60D2" w:rsidP="004E60D2">
      <w:pPr>
        <w:autoSpaceDE w:val="0"/>
        <w:spacing w:line="280" w:lineRule="atLeast"/>
        <w:ind w:left="720"/>
        <w:jc w:val="both"/>
        <w:rPr>
          <w:rFonts w:ascii="Times New Roman" w:hAnsi="Times New Roman" w:cs="Times New Roman"/>
          <w:bCs/>
          <w:color w:val="000000"/>
        </w:rPr>
      </w:pPr>
      <w:r w:rsidRPr="001F1AAA">
        <w:rPr>
          <w:rFonts w:ascii="Times New Roman" w:hAnsi="Times New Roman" w:cs="Times New Roman"/>
          <w:bCs/>
          <w:color w:val="000000"/>
        </w:rPr>
        <w:t xml:space="preserve">int socket (int family, int type, int protocol); </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iCs/>
          <w:color w:val="000000"/>
        </w:rPr>
        <w:t>family</w:t>
      </w:r>
      <w:r w:rsidRPr="001F1AAA">
        <w:rPr>
          <w:rFonts w:ascii="Times New Roman" w:hAnsi="Times New Roman" w:cs="Times New Roman"/>
          <w:color w:val="000000"/>
        </w:rPr>
        <w:t>: specifies the protocol family and is one of the constants below:</w:t>
      </w:r>
    </w:p>
    <w:tbl>
      <w:tblPr>
        <w:tblW w:w="0" w:type="auto"/>
        <w:tblInd w:w="108" w:type="dxa"/>
        <w:tblLayout w:type="fixed"/>
        <w:tblLook w:val="0000" w:firstRow="0" w:lastRow="0" w:firstColumn="0" w:lastColumn="0" w:noHBand="0" w:noVBand="0"/>
      </w:tblPr>
      <w:tblGrid>
        <w:gridCol w:w="2601"/>
        <w:gridCol w:w="2611"/>
      </w:tblGrid>
      <w:tr w:rsidR="004E60D2" w:rsidRPr="001F1AAA" w:rsidTr="004332B9">
        <w:trPr>
          <w:trHeight w:val="262"/>
        </w:trPr>
        <w:tc>
          <w:tcPr>
            <w:tcW w:w="2601" w:type="dxa"/>
            <w:tcBorders>
              <w:top w:val="single" w:sz="4" w:space="0" w:color="000000"/>
              <w:left w:val="single" w:sz="4" w:space="0" w:color="000000"/>
              <w:bottom w:val="single" w:sz="4" w:space="0" w:color="000000"/>
            </w:tcBorders>
          </w:tcPr>
          <w:p w:rsidR="004E60D2" w:rsidRPr="001F1AAA" w:rsidRDefault="004E60D2" w:rsidP="004332B9">
            <w:pPr>
              <w:autoSpaceDE w:val="0"/>
              <w:snapToGrid w:val="0"/>
              <w:spacing w:line="280" w:lineRule="atLeast"/>
              <w:jc w:val="both"/>
              <w:rPr>
                <w:rFonts w:ascii="Times New Roman" w:hAnsi="Times New Roman" w:cs="Times New Roman"/>
                <w:b/>
                <w:color w:val="000000"/>
              </w:rPr>
            </w:pPr>
            <w:r w:rsidRPr="001F1AAA">
              <w:rPr>
                <w:rFonts w:ascii="Times New Roman" w:hAnsi="Times New Roman" w:cs="Times New Roman"/>
                <w:b/>
                <w:color w:val="000000"/>
              </w:rPr>
              <w:t xml:space="preserve">Family </w:t>
            </w:r>
          </w:p>
        </w:tc>
        <w:tc>
          <w:tcPr>
            <w:tcW w:w="2611" w:type="dxa"/>
            <w:tcBorders>
              <w:top w:val="single" w:sz="4" w:space="0" w:color="000000"/>
              <w:left w:val="single" w:sz="4" w:space="0" w:color="000000"/>
              <w:bottom w:val="single" w:sz="4" w:space="0" w:color="000000"/>
              <w:right w:val="single" w:sz="4" w:space="0" w:color="000000"/>
            </w:tcBorders>
          </w:tcPr>
          <w:p w:rsidR="004E60D2" w:rsidRPr="001F1AAA" w:rsidRDefault="004E60D2" w:rsidP="004332B9">
            <w:pPr>
              <w:autoSpaceDE w:val="0"/>
              <w:snapToGrid w:val="0"/>
              <w:spacing w:line="280" w:lineRule="atLeast"/>
              <w:jc w:val="both"/>
              <w:rPr>
                <w:rFonts w:ascii="Times New Roman" w:hAnsi="Times New Roman" w:cs="Times New Roman"/>
                <w:b/>
                <w:color w:val="000000"/>
              </w:rPr>
            </w:pPr>
            <w:r w:rsidRPr="001F1AAA">
              <w:rPr>
                <w:rFonts w:ascii="Times New Roman" w:hAnsi="Times New Roman" w:cs="Times New Roman"/>
                <w:b/>
                <w:color w:val="000000"/>
              </w:rPr>
              <w:t>Description</w:t>
            </w:r>
          </w:p>
        </w:tc>
      </w:tr>
      <w:tr w:rsidR="004E60D2" w:rsidRPr="001F1AAA" w:rsidTr="004332B9">
        <w:trPr>
          <w:trHeight w:val="262"/>
        </w:trPr>
        <w:tc>
          <w:tcPr>
            <w:tcW w:w="2601" w:type="dxa"/>
            <w:tcBorders>
              <w:top w:val="single" w:sz="4" w:space="0" w:color="000000"/>
              <w:left w:val="single" w:sz="4" w:space="0" w:color="000000"/>
              <w:bottom w:val="single" w:sz="4" w:space="0" w:color="000000"/>
            </w:tcBorders>
          </w:tcPr>
          <w:p w:rsidR="004E60D2" w:rsidRPr="001F1AAA" w:rsidRDefault="004E60D2" w:rsidP="004332B9">
            <w:pPr>
              <w:autoSpaceDE w:val="0"/>
              <w:snapToGrid w:val="0"/>
              <w:spacing w:line="280" w:lineRule="atLeast"/>
              <w:jc w:val="both"/>
              <w:rPr>
                <w:rFonts w:ascii="Times New Roman" w:hAnsi="Times New Roman" w:cs="Times New Roman"/>
                <w:color w:val="000000"/>
              </w:rPr>
            </w:pPr>
            <w:r w:rsidRPr="001F1AAA">
              <w:rPr>
                <w:rFonts w:ascii="Times New Roman" w:hAnsi="Times New Roman" w:cs="Times New Roman"/>
                <w:color w:val="000000"/>
              </w:rPr>
              <w:t>AF_INET</w:t>
            </w:r>
          </w:p>
        </w:tc>
        <w:tc>
          <w:tcPr>
            <w:tcW w:w="2611" w:type="dxa"/>
            <w:tcBorders>
              <w:top w:val="single" w:sz="4" w:space="0" w:color="000000"/>
              <w:left w:val="single" w:sz="4" w:space="0" w:color="000000"/>
              <w:bottom w:val="single" w:sz="4" w:space="0" w:color="000000"/>
              <w:right w:val="single" w:sz="4" w:space="0" w:color="000000"/>
            </w:tcBorders>
          </w:tcPr>
          <w:p w:rsidR="004E60D2" w:rsidRPr="001F1AAA" w:rsidRDefault="004E60D2" w:rsidP="004332B9">
            <w:pPr>
              <w:autoSpaceDE w:val="0"/>
              <w:snapToGrid w:val="0"/>
              <w:spacing w:line="280" w:lineRule="atLeast"/>
              <w:jc w:val="both"/>
              <w:rPr>
                <w:rFonts w:ascii="Times New Roman" w:hAnsi="Times New Roman" w:cs="Times New Roman"/>
                <w:color w:val="000000"/>
              </w:rPr>
            </w:pPr>
            <w:r w:rsidRPr="001F1AAA">
              <w:rPr>
                <w:rFonts w:ascii="Times New Roman" w:hAnsi="Times New Roman" w:cs="Times New Roman"/>
                <w:color w:val="000000"/>
              </w:rPr>
              <w:t>IPv4 protocols</w:t>
            </w:r>
          </w:p>
        </w:tc>
      </w:tr>
      <w:tr w:rsidR="004E60D2" w:rsidRPr="001F1AAA" w:rsidTr="004332B9">
        <w:trPr>
          <w:trHeight w:val="262"/>
        </w:trPr>
        <w:tc>
          <w:tcPr>
            <w:tcW w:w="2601" w:type="dxa"/>
            <w:tcBorders>
              <w:top w:val="single" w:sz="4" w:space="0" w:color="000000"/>
              <w:left w:val="single" w:sz="4" w:space="0" w:color="000000"/>
              <w:bottom w:val="single" w:sz="4" w:space="0" w:color="000000"/>
            </w:tcBorders>
          </w:tcPr>
          <w:p w:rsidR="004E60D2" w:rsidRPr="001F1AAA" w:rsidRDefault="004E60D2" w:rsidP="004332B9">
            <w:pPr>
              <w:autoSpaceDE w:val="0"/>
              <w:snapToGrid w:val="0"/>
              <w:spacing w:line="280" w:lineRule="atLeast"/>
              <w:jc w:val="both"/>
              <w:rPr>
                <w:rFonts w:ascii="Times New Roman" w:hAnsi="Times New Roman" w:cs="Times New Roman"/>
                <w:color w:val="000000"/>
              </w:rPr>
            </w:pPr>
            <w:r w:rsidRPr="001F1AAA">
              <w:rPr>
                <w:rFonts w:ascii="Times New Roman" w:hAnsi="Times New Roman" w:cs="Times New Roman"/>
                <w:color w:val="000000"/>
              </w:rPr>
              <w:t>AF_INET6</w:t>
            </w:r>
          </w:p>
        </w:tc>
        <w:tc>
          <w:tcPr>
            <w:tcW w:w="2611" w:type="dxa"/>
            <w:tcBorders>
              <w:top w:val="single" w:sz="4" w:space="0" w:color="000000"/>
              <w:left w:val="single" w:sz="4" w:space="0" w:color="000000"/>
              <w:bottom w:val="single" w:sz="4" w:space="0" w:color="000000"/>
              <w:right w:val="single" w:sz="4" w:space="0" w:color="000000"/>
            </w:tcBorders>
          </w:tcPr>
          <w:p w:rsidR="004E60D2" w:rsidRPr="001F1AAA" w:rsidRDefault="004E60D2" w:rsidP="004332B9">
            <w:pPr>
              <w:autoSpaceDE w:val="0"/>
              <w:snapToGrid w:val="0"/>
              <w:spacing w:line="280" w:lineRule="atLeast"/>
              <w:jc w:val="both"/>
              <w:rPr>
                <w:rFonts w:ascii="Times New Roman" w:hAnsi="Times New Roman" w:cs="Times New Roman"/>
                <w:color w:val="000000"/>
              </w:rPr>
            </w:pPr>
            <w:r w:rsidRPr="001F1AAA">
              <w:rPr>
                <w:rFonts w:ascii="Times New Roman" w:hAnsi="Times New Roman" w:cs="Times New Roman"/>
                <w:color w:val="000000"/>
              </w:rPr>
              <w:t>IPv6 protocols</w:t>
            </w:r>
          </w:p>
        </w:tc>
      </w:tr>
      <w:tr w:rsidR="004E60D2" w:rsidRPr="001F1AAA" w:rsidTr="004332B9">
        <w:trPr>
          <w:trHeight w:val="276"/>
        </w:trPr>
        <w:tc>
          <w:tcPr>
            <w:tcW w:w="2601" w:type="dxa"/>
            <w:tcBorders>
              <w:top w:val="single" w:sz="4" w:space="0" w:color="000000"/>
              <w:left w:val="single" w:sz="4" w:space="0" w:color="000000"/>
              <w:bottom w:val="single" w:sz="4" w:space="0" w:color="000000"/>
            </w:tcBorders>
          </w:tcPr>
          <w:p w:rsidR="004E60D2" w:rsidRPr="001F1AAA" w:rsidRDefault="004E60D2" w:rsidP="004332B9">
            <w:pPr>
              <w:autoSpaceDE w:val="0"/>
              <w:snapToGrid w:val="0"/>
              <w:spacing w:line="280" w:lineRule="atLeast"/>
              <w:jc w:val="both"/>
              <w:rPr>
                <w:rFonts w:ascii="Times New Roman" w:hAnsi="Times New Roman" w:cs="Times New Roman"/>
                <w:color w:val="000000"/>
              </w:rPr>
            </w:pPr>
            <w:r w:rsidRPr="001F1AAA">
              <w:rPr>
                <w:rFonts w:ascii="Times New Roman" w:hAnsi="Times New Roman" w:cs="Times New Roman"/>
                <w:color w:val="000000"/>
              </w:rPr>
              <w:t>AF_LOCAL</w:t>
            </w:r>
          </w:p>
        </w:tc>
        <w:tc>
          <w:tcPr>
            <w:tcW w:w="2611" w:type="dxa"/>
            <w:tcBorders>
              <w:top w:val="single" w:sz="4" w:space="0" w:color="000000"/>
              <w:left w:val="single" w:sz="4" w:space="0" w:color="000000"/>
              <w:bottom w:val="single" w:sz="4" w:space="0" w:color="000000"/>
              <w:right w:val="single" w:sz="4" w:space="0" w:color="000000"/>
            </w:tcBorders>
          </w:tcPr>
          <w:p w:rsidR="004E60D2" w:rsidRPr="001F1AAA" w:rsidRDefault="004E60D2" w:rsidP="004332B9">
            <w:pPr>
              <w:autoSpaceDE w:val="0"/>
              <w:snapToGrid w:val="0"/>
              <w:spacing w:line="280" w:lineRule="atLeast"/>
              <w:jc w:val="both"/>
              <w:rPr>
                <w:rFonts w:ascii="Times New Roman" w:hAnsi="Times New Roman" w:cs="Times New Roman"/>
                <w:color w:val="000000"/>
              </w:rPr>
            </w:pPr>
            <w:r w:rsidRPr="001F1AAA">
              <w:rPr>
                <w:rFonts w:ascii="Times New Roman" w:hAnsi="Times New Roman" w:cs="Times New Roman"/>
                <w:color w:val="000000"/>
              </w:rPr>
              <w:t>Unix domain protocols</w:t>
            </w:r>
          </w:p>
        </w:tc>
      </w:tr>
      <w:tr w:rsidR="004E60D2" w:rsidRPr="001F1AAA" w:rsidTr="004332B9">
        <w:trPr>
          <w:trHeight w:val="276"/>
        </w:trPr>
        <w:tc>
          <w:tcPr>
            <w:tcW w:w="2601" w:type="dxa"/>
            <w:tcBorders>
              <w:top w:val="single" w:sz="4" w:space="0" w:color="000000"/>
              <w:left w:val="single" w:sz="4" w:space="0" w:color="000000"/>
              <w:bottom w:val="single" w:sz="4" w:space="0" w:color="000000"/>
            </w:tcBorders>
          </w:tcPr>
          <w:p w:rsidR="004E60D2" w:rsidRPr="001F1AAA" w:rsidRDefault="004E60D2" w:rsidP="004332B9">
            <w:pPr>
              <w:autoSpaceDE w:val="0"/>
              <w:snapToGrid w:val="0"/>
              <w:spacing w:line="280" w:lineRule="atLeast"/>
              <w:jc w:val="both"/>
              <w:rPr>
                <w:rFonts w:ascii="Times New Roman" w:hAnsi="Times New Roman" w:cs="Times New Roman"/>
                <w:color w:val="000000"/>
              </w:rPr>
            </w:pPr>
            <w:r w:rsidRPr="001F1AAA">
              <w:rPr>
                <w:rFonts w:ascii="Times New Roman" w:hAnsi="Times New Roman" w:cs="Times New Roman"/>
                <w:color w:val="000000"/>
              </w:rPr>
              <w:t>AF_ROUTE</w:t>
            </w:r>
          </w:p>
        </w:tc>
        <w:tc>
          <w:tcPr>
            <w:tcW w:w="2611" w:type="dxa"/>
            <w:tcBorders>
              <w:top w:val="single" w:sz="4" w:space="0" w:color="000000"/>
              <w:left w:val="single" w:sz="4" w:space="0" w:color="000000"/>
              <w:bottom w:val="single" w:sz="4" w:space="0" w:color="000000"/>
              <w:right w:val="single" w:sz="4" w:space="0" w:color="000000"/>
            </w:tcBorders>
          </w:tcPr>
          <w:p w:rsidR="004E60D2" w:rsidRPr="001F1AAA" w:rsidRDefault="004E60D2" w:rsidP="004332B9">
            <w:pPr>
              <w:autoSpaceDE w:val="0"/>
              <w:snapToGrid w:val="0"/>
              <w:spacing w:line="280" w:lineRule="atLeast"/>
              <w:jc w:val="both"/>
              <w:rPr>
                <w:rFonts w:ascii="Times New Roman" w:hAnsi="Times New Roman" w:cs="Times New Roman"/>
                <w:color w:val="000000"/>
              </w:rPr>
            </w:pPr>
            <w:r w:rsidRPr="001F1AAA">
              <w:rPr>
                <w:rFonts w:ascii="Times New Roman" w:hAnsi="Times New Roman" w:cs="Times New Roman"/>
                <w:color w:val="000000"/>
              </w:rPr>
              <w:t>Routing sockets</w:t>
            </w:r>
          </w:p>
        </w:tc>
      </w:tr>
      <w:tr w:rsidR="004E60D2" w:rsidRPr="001F1AAA" w:rsidTr="004332B9">
        <w:trPr>
          <w:trHeight w:val="276"/>
        </w:trPr>
        <w:tc>
          <w:tcPr>
            <w:tcW w:w="2601" w:type="dxa"/>
            <w:tcBorders>
              <w:top w:val="single" w:sz="4" w:space="0" w:color="000000"/>
              <w:left w:val="single" w:sz="4" w:space="0" w:color="000000"/>
              <w:bottom w:val="single" w:sz="4" w:space="0" w:color="000000"/>
            </w:tcBorders>
          </w:tcPr>
          <w:p w:rsidR="004E60D2" w:rsidRPr="001F1AAA" w:rsidRDefault="004E60D2" w:rsidP="004332B9">
            <w:pPr>
              <w:autoSpaceDE w:val="0"/>
              <w:snapToGrid w:val="0"/>
              <w:spacing w:line="280" w:lineRule="atLeast"/>
              <w:jc w:val="both"/>
              <w:rPr>
                <w:rFonts w:ascii="Times New Roman" w:hAnsi="Times New Roman" w:cs="Times New Roman"/>
                <w:color w:val="000000"/>
              </w:rPr>
            </w:pPr>
            <w:r w:rsidRPr="001F1AAA">
              <w:rPr>
                <w:rFonts w:ascii="Times New Roman" w:hAnsi="Times New Roman" w:cs="Times New Roman"/>
                <w:color w:val="000000"/>
              </w:rPr>
              <w:t>AF_KEY</w:t>
            </w:r>
          </w:p>
        </w:tc>
        <w:tc>
          <w:tcPr>
            <w:tcW w:w="2611" w:type="dxa"/>
            <w:tcBorders>
              <w:top w:val="single" w:sz="4" w:space="0" w:color="000000"/>
              <w:left w:val="single" w:sz="4" w:space="0" w:color="000000"/>
              <w:bottom w:val="single" w:sz="4" w:space="0" w:color="000000"/>
              <w:right w:val="single" w:sz="4" w:space="0" w:color="000000"/>
            </w:tcBorders>
          </w:tcPr>
          <w:p w:rsidR="004E60D2" w:rsidRPr="001F1AAA" w:rsidRDefault="004E60D2" w:rsidP="004332B9">
            <w:pPr>
              <w:autoSpaceDE w:val="0"/>
              <w:snapToGrid w:val="0"/>
              <w:spacing w:line="280" w:lineRule="atLeast"/>
              <w:jc w:val="both"/>
              <w:rPr>
                <w:rFonts w:ascii="Times New Roman" w:hAnsi="Times New Roman" w:cs="Times New Roman"/>
                <w:color w:val="000000"/>
              </w:rPr>
            </w:pPr>
            <w:r w:rsidRPr="001F1AAA">
              <w:rPr>
                <w:rFonts w:ascii="Times New Roman" w:hAnsi="Times New Roman" w:cs="Times New Roman"/>
                <w:color w:val="000000"/>
              </w:rPr>
              <w:t>Key sockets</w:t>
            </w:r>
          </w:p>
        </w:tc>
      </w:tr>
      <w:tr w:rsidR="004E60D2" w:rsidRPr="001F1AAA" w:rsidTr="004332B9">
        <w:trPr>
          <w:trHeight w:val="276"/>
        </w:trPr>
        <w:tc>
          <w:tcPr>
            <w:tcW w:w="2601" w:type="dxa"/>
            <w:tcBorders>
              <w:top w:val="single" w:sz="4" w:space="0" w:color="000000"/>
              <w:left w:val="single" w:sz="4" w:space="0" w:color="000000"/>
              <w:bottom w:val="single" w:sz="4" w:space="0" w:color="000000"/>
            </w:tcBorders>
          </w:tcPr>
          <w:p w:rsidR="004E60D2" w:rsidRPr="001F1AAA" w:rsidRDefault="004E60D2" w:rsidP="004332B9">
            <w:pPr>
              <w:autoSpaceDE w:val="0"/>
              <w:snapToGrid w:val="0"/>
              <w:spacing w:line="280" w:lineRule="atLeast"/>
              <w:jc w:val="both"/>
              <w:rPr>
                <w:rFonts w:ascii="Times New Roman" w:hAnsi="Times New Roman" w:cs="Times New Roman"/>
                <w:color w:val="000000"/>
              </w:rPr>
            </w:pPr>
          </w:p>
        </w:tc>
        <w:tc>
          <w:tcPr>
            <w:tcW w:w="2611" w:type="dxa"/>
            <w:tcBorders>
              <w:top w:val="single" w:sz="4" w:space="0" w:color="000000"/>
              <w:left w:val="single" w:sz="4" w:space="0" w:color="000000"/>
              <w:bottom w:val="single" w:sz="4" w:space="0" w:color="000000"/>
              <w:right w:val="single" w:sz="4" w:space="0" w:color="000000"/>
            </w:tcBorders>
          </w:tcPr>
          <w:p w:rsidR="004E60D2" w:rsidRPr="001F1AAA" w:rsidRDefault="004E60D2" w:rsidP="004332B9">
            <w:pPr>
              <w:autoSpaceDE w:val="0"/>
              <w:snapToGrid w:val="0"/>
              <w:spacing w:line="280" w:lineRule="atLeast"/>
              <w:jc w:val="both"/>
              <w:rPr>
                <w:rFonts w:ascii="Times New Roman" w:hAnsi="Times New Roman" w:cs="Times New Roman"/>
                <w:color w:val="000000"/>
              </w:rPr>
            </w:pPr>
          </w:p>
        </w:tc>
      </w:tr>
    </w:tbl>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iCs/>
          <w:color w:val="000000"/>
        </w:rPr>
        <w:t>type</w:t>
      </w:r>
      <w:r w:rsidRPr="001F1AAA">
        <w:rPr>
          <w:rFonts w:ascii="Times New Roman" w:hAnsi="Times New Roman" w:cs="Times New Roman"/>
          <w:color w:val="000000"/>
        </w:rPr>
        <w:t>: indicates communications semantics</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color w:val="000000"/>
        </w:rPr>
        <w:t xml:space="preserve">SOCK_STREAM - stream socket </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color w:val="000000"/>
        </w:rPr>
        <w:t xml:space="preserve">SOCK_DGRAM - datagram socket </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color w:val="000000"/>
        </w:rPr>
        <w:t>SOCK_RAW - raw socket</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iCs/>
          <w:color w:val="000000"/>
        </w:rPr>
        <w:t>protocol</w:t>
      </w:r>
      <w:r w:rsidRPr="001F1AAA">
        <w:rPr>
          <w:rFonts w:ascii="Times New Roman" w:hAnsi="Times New Roman" w:cs="Times New Roman"/>
          <w:color w:val="000000"/>
        </w:rPr>
        <w:t>: set to 0 except for raw sockets.</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color w:val="000000"/>
        </w:rPr>
        <w:t>Returns on success: socket descriptor (a small nonnegative integer), on error: -1</w:t>
      </w:r>
    </w:p>
    <w:p w:rsidR="004E60D2" w:rsidRPr="001F1AAA" w:rsidRDefault="004E60D2" w:rsidP="004E60D2">
      <w:pPr>
        <w:autoSpaceDE w:val="0"/>
        <w:spacing w:line="280" w:lineRule="atLeast"/>
        <w:jc w:val="both"/>
        <w:rPr>
          <w:rFonts w:ascii="Times New Roman" w:hAnsi="Times New Roman" w:cs="Times New Roman"/>
          <w:b/>
          <w:bCs/>
        </w:rPr>
      </w:pPr>
      <w:r w:rsidRPr="001F1AAA">
        <w:rPr>
          <w:rFonts w:ascii="Times New Roman" w:hAnsi="Times New Roman" w:cs="Times New Roman"/>
          <w:b/>
          <w:bCs/>
        </w:rPr>
        <w:t>2. bind()</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color w:val="000000"/>
        </w:rPr>
        <w:t>The bind function assigns a local protocol address to a socket. The protocol address is the combination of either a 32-bit IPV4 address or a 128-bit IPV6 address, along with a 16-bit TCP or UDP port number.</w:t>
      </w:r>
    </w:p>
    <w:p w:rsidR="004E60D2" w:rsidRPr="001F1AAA" w:rsidRDefault="004E60D2" w:rsidP="004E60D2">
      <w:pPr>
        <w:autoSpaceDE w:val="0"/>
        <w:spacing w:line="280" w:lineRule="atLeast"/>
        <w:ind w:left="720"/>
        <w:jc w:val="both"/>
        <w:rPr>
          <w:rFonts w:ascii="Times New Roman" w:hAnsi="Times New Roman" w:cs="Times New Roman"/>
          <w:color w:val="000000"/>
        </w:rPr>
      </w:pPr>
      <w:r w:rsidRPr="001F1AAA">
        <w:rPr>
          <w:rFonts w:ascii="Times New Roman" w:hAnsi="Times New Roman" w:cs="Times New Roman"/>
          <w:color w:val="000000"/>
        </w:rPr>
        <w:t>#include &lt;sys/socket.h&gt;</w:t>
      </w:r>
    </w:p>
    <w:p w:rsidR="004E60D2" w:rsidRPr="001F1AAA" w:rsidRDefault="004E60D2" w:rsidP="004E60D2">
      <w:pPr>
        <w:tabs>
          <w:tab w:val="left" w:pos="900"/>
          <w:tab w:val="right" w:pos="8640"/>
        </w:tabs>
        <w:spacing w:line="280" w:lineRule="atLeast"/>
        <w:ind w:left="720"/>
        <w:jc w:val="both"/>
        <w:rPr>
          <w:rFonts w:ascii="Times New Roman" w:hAnsi="Times New Roman" w:cs="Times New Roman"/>
          <w:color w:val="000000"/>
        </w:rPr>
      </w:pPr>
      <w:r w:rsidRPr="001F1AAA">
        <w:rPr>
          <w:rFonts w:ascii="Times New Roman" w:hAnsi="Times New Roman" w:cs="Times New Roman"/>
          <w:color w:val="000000"/>
        </w:rPr>
        <w:t xml:space="preserve">int </w:t>
      </w:r>
      <w:r w:rsidRPr="001F1AAA">
        <w:rPr>
          <w:rFonts w:ascii="Times New Roman" w:hAnsi="Times New Roman" w:cs="Times New Roman"/>
          <w:bCs/>
          <w:color w:val="000000"/>
        </w:rPr>
        <w:t>bind</w:t>
      </w:r>
      <w:r w:rsidRPr="001F1AAA">
        <w:rPr>
          <w:rFonts w:ascii="Times New Roman" w:hAnsi="Times New Roman" w:cs="Times New Roman"/>
          <w:color w:val="000000"/>
        </w:rPr>
        <w:t>(int sockfd, const struct sockaddr *myaddr, socklen_t addrlen);</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iCs/>
          <w:color w:val="000000"/>
        </w:rPr>
        <w:t>sockfd</w:t>
      </w:r>
      <w:r w:rsidRPr="001F1AAA">
        <w:rPr>
          <w:rFonts w:ascii="Times New Roman" w:hAnsi="Times New Roman" w:cs="Times New Roman"/>
          <w:color w:val="000000"/>
        </w:rPr>
        <w:t>: a socket descriptor returned by the socket function.</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iCs/>
          <w:color w:val="000000"/>
        </w:rPr>
        <w:t>*myaddr</w:t>
      </w:r>
      <w:r w:rsidRPr="001F1AAA">
        <w:rPr>
          <w:rFonts w:ascii="Times New Roman" w:hAnsi="Times New Roman" w:cs="Times New Roman"/>
          <w:color w:val="000000"/>
        </w:rPr>
        <w:t>: a pointer to a protocol-specific address.</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iCs/>
          <w:color w:val="000000"/>
        </w:rPr>
        <w:t>addrlen</w:t>
      </w:r>
      <w:r w:rsidRPr="001F1AAA">
        <w:rPr>
          <w:rFonts w:ascii="Times New Roman" w:hAnsi="Times New Roman" w:cs="Times New Roman"/>
          <w:color w:val="000000"/>
        </w:rPr>
        <w:t>: the size of the socket address structure.</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color w:val="000000"/>
        </w:rPr>
        <w:t>Returns on success: 0, on error: -1</w:t>
      </w:r>
    </w:p>
    <w:p w:rsidR="004E60D2" w:rsidRPr="001F1AAA" w:rsidRDefault="004E60D2" w:rsidP="004E60D2">
      <w:pPr>
        <w:autoSpaceDE w:val="0"/>
        <w:spacing w:line="280" w:lineRule="atLeast"/>
        <w:jc w:val="both"/>
        <w:rPr>
          <w:rFonts w:ascii="Times New Roman" w:hAnsi="Times New Roman" w:cs="Times New Roman"/>
          <w:b/>
          <w:bCs/>
        </w:rPr>
      </w:pPr>
      <w:r w:rsidRPr="001F1AAA">
        <w:rPr>
          <w:rFonts w:ascii="Times New Roman" w:hAnsi="Times New Roman" w:cs="Times New Roman"/>
          <w:b/>
          <w:bCs/>
        </w:rPr>
        <w:t>3. connect()</w:t>
      </w:r>
    </w:p>
    <w:p w:rsidR="004E60D2" w:rsidRPr="001F1AAA" w:rsidRDefault="004E60D2" w:rsidP="004E60D2">
      <w:pPr>
        <w:tabs>
          <w:tab w:val="left" w:pos="900"/>
          <w:tab w:val="right" w:pos="8640"/>
        </w:tabs>
        <w:spacing w:line="280" w:lineRule="atLeast"/>
        <w:jc w:val="both"/>
        <w:rPr>
          <w:rFonts w:ascii="Times New Roman" w:hAnsi="Times New Roman" w:cs="Times New Roman"/>
        </w:rPr>
      </w:pPr>
      <w:r w:rsidRPr="001F1AAA">
        <w:rPr>
          <w:rFonts w:ascii="Times New Roman" w:hAnsi="Times New Roman" w:cs="Times New Roman"/>
        </w:rPr>
        <w:t>The connect function is used by a TCP client to establish a connection with a TCP server.</w:t>
      </w:r>
    </w:p>
    <w:p w:rsidR="004E60D2" w:rsidRPr="001F1AAA" w:rsidRDefault="004E60D2" w:rsidP="004E60D2">
      <w:pPr>
        <w:autoSpaceDE w:val="0"/>
        <w:spacing w:line="280" w:lineRule="atLeast"/>
        <w:ind w:left="720"/>
        <w:jc w:val="both"/>
        <w:rPr>
          <w:rFonts w:ascii="Times New Roman" w:hAnsi="Times New Roman" w:cs="Times New Roman"/>
          <w:color w:val="000000"/>
        </w:rPr>
      </w:pPr>
      <w:r w:rsidRPr="001F1AAA">
        <w:rPr>
          <w:rFonts w:ascii="Times New Roman" w:hAnsi="Times New Roman" w:cs="Times New Roman"/>
          <w:color w:val="000000"/>
        </w:rPr>
        <w:t>#include &lt;sys/socket.h&gt;</w:t>
      </w:r>
    </w:p>
    <w:p w:rsidR="004E60D2" w:rsidRPr="001F1AAA" w:rsidRDefault="004E60D2" w:rsidP="004E60D2">
      <w:pPr>
        <w:autoSpaceDE w:val="0"/>
        <w:spacing w:line="280" w:lineRule="atLeast"/>
        <w:ind w:left="720"/>
        <w:jc w:val="both"/>
        <w:rPr>
          <w:rFonts w:ascii="Times New Roman" w:hAnsi="Times New Roman" w:cs="Times New Roman"/>
          <w:color w:val="000000"/>
        </w:rPr>
      </w:pPr>
      <w:r w:rsidRPr="001F1AAA">
        <w:rPr>
          <w:rFonts w:ascii="Times New Roman" w:hAnsi="Times New Roman" w:cs="Times New Roman"/>
          <w:color w:val="000000"/>
        </w:rPr>
        <w:t>int</w:t>
      </w:r>
      <w:r w:rsidRPr="001F1AAA">
        <w:rPr>
          <w:rFonts w:ascii="Times New Roman" w:hAnsi="Times New Roman" w:cs="Times New Roman"/>
          <w:bCs/>
          <w:color w:val="000000"/>
        </w:rPr>
        <w:t xml:space="preserve"> connect</w:t>
      </w:r>
      <w:r w:rsidRPr="001F1AAA">
        <w:rPr>
          <w:rFonts w:ascii="Times New Roman" w:hAnsi="Times New Roman" w:cs="Times New Roman"/>
          <w:color w:val="000000"/>
        </w:rPr>
        <w:t xml:space="preserve">(int sockfd, const struct sockaddr *servaddr, socklen_t addrlen); </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iCs/>
          <w:color w:val="000000"/>
        </w:rPr>
        <w:t>sockfd</w:t>
      </w:r>
      <w:r w:rsidRPr="001F1AAA">
        <w:rPr>
          <w:rFonts w:ascii="Times New Roman" w:hAnsi="Times New Roman" w:cs="Times New Roman"/>
          <w:color w:val="000000"/>
        </w:rPr>
        <w:t>: a socket descriptor returned by the socket function</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iCs/>
          <w:color w:val="000000"/>
        </w:rPr>
        <w:t>*servaddr</w:t>
      </w:r>
      <w:r w:rsidRPr="001F1AAA">
        <w:rPr>
          <w:rFonts w:ascii="Times New Roman" w:hAnsi="Times New Roman" w:cs="Times New Roman"/>
          <w:color w:val="000000"/>
        </w:rPr>
        <w:t>: a pointer to a socket address structure</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iCs/>
          <w:color w:val="000000"/>
        </w:rPr>
        <w:t>addrlen</w:t>
      </w:r>
      <w:r w:rsidRPr="001F1AAA">
        <w:rPr>
          <w:rFonts w:ascii="Times New Roman" w:hAnsi="Times New Roman" w:cs="Times New Roman"/>
          <w:color w:val="000000"/>
        </w:rPr>
        <w:t>: the size of the socket address structure</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color w:val="000000"/>
        </w:rPr>
        <w:t>Returns on success: 0, on error: -1</w:t>
      </w:r>
    </w:p>
    <w:p w:rsidR="004E60D2" w:rsidRPr="001F1AAA" w:rsidRDefault="004E60D2" w:rsidP="004E60D2">
      <w:pPr>
        <w:autoSpaceDE w:val="0"/>
        <w:spacing w:line="280" w:lineRule="atLeast"/>
        <w:jc w:val="both"/>
        <w:rPr>
          <w:rFonts w:ascii="Times New Roman" w:hAnsi="Times New Roman" w:cs="Times New Roman"/>
          <w:b/>
          <w:bCs/>
        </w:rPr>
      </w:pPr>
      <w:r w:rsidRPr="001F1AAA">
        <w:rPr>
          <w:rFonts w:ascii="Times New Roman" w:hAnsi="Times New Roman" w:cs="Times New Roman"/>
          <w:b/>
          <w:bCs/>
        </w:rPr>
        <w:t>4. listen()</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bCs/>
          <w:color w:val="000000"/>
        </w:rPr>
        <w:t xml:space="preserve">The listen function </w:t>
      </w:r>
      <w:r w:rsidRPr="001F1AAA">
        <w:rPr>
          <w:rFonts w:ascii="Times New Roman" w:hAnsi="Times New Roman" w:cs="Times New Roman"/>
          <w:color w:val="000000"/>
        </w:rPr>
        <w:t xml:space="preserve">is called </w:t>
      </w:r>
      <w:r w:rsidRPr="001F1AAA">
        <w:rPr>
          <w:rFonts w:ascii="Times New Roman" w:hAnsi="Times New Roman" w:cs="Times New Roman"/>
          <w:bCs/>
          <w:color w:val="000000"/>
        </w:rPr>
        <w:t xml:space="preserve">only </w:t>
      </w:r>
      <w:r w:rsidRPr="001F1AAA">
        <w:rPr>
          <w:rFonts w:ascii="Times New Roman" w:hAnsi="Times New Roman" w:cs="Times New Roman"/>
          <w:color w:val="000000"/>
        </w:rPr>
        <w:t>by a TCP server to converts an unconnected socket into a passive socket, indicating that kernel should accept incoming connection requests directed to its socket.</w:t>
      </w:r>
    </w:p>
    <w:p w:rsidR="004E60D2" w:rsidRPr="001F1AAA" w:rsidRDefault="004E60D2" w:rsidP="004E60D2">
      <w:pPr>
        <w:tabs>
          <w:tab w:val="left" w:pos="3582"/>
        </w:tabs>
        <w:autoSpaceDE w:val="0"/>
        <w:spacing w:line="280" w:lineRule="atLeast"/>
        <w:ind w:left="720"/>
        <w:jc w:val="both"/>
        <w:rPr>
          <w:rFonts w:ascii="Times New Roman" w:hAnsi="Times New Roman" w:cs="Times New Roman"/>
          <w:color w:val="000000"/>
        </w:rPr>
      </w:pPr>
      <w:r w:rsidRPr="001F1AAA">
        <w:rPr>
          <w:rFonts w:ascii="Times New Roman" w:hAnsi="Times New Roman" w:cs="Times New Roman"/>
          <w:color w:val="000000"/>
        </w:rPr>
        <w:t>#include&lt;sys/socket.h&gt;</w:t>
      </w:r>
    </w:p>
    <w:p w:rsidR="004E60D2" w:rsidRPr="001F1AAA" w:rsidRDefault="004E60D2" w:rsidP="004E60D2">
      <w:pPr>
        <w:tabs>
          <w:tab w:val="left" w:pos="3582"/>
        </w:tabs>
        <w:autoSpaceDE w:val="0"/>
        <w:spacing w:line="280" w:lineRule="atLeast"/>
        <w:ind w:left="720"/>
        <w:jc w:val="both"/>
        <w:rPr>
          <w:rFonts w:ascii="Times New Roman" w:hAnsi="Times New Roman" w:cs="Times New Roman"/>
          <w:color w:val="000000"/>
        </w:rPr>
      </w:pPr>
      <w:r w:rsidRPr="001F1AAA">
        <w:rPr>
          <w:rFonts w:ascii="Times New Roman" w:hAnsi="Times New Roman" w:cs="Times New Roman"/>
          <w:color w:val="000000"/>
        </w:rPr>
        <w:t>int listen (int sockfd, int backlog);</w:t>
      </w:r>
    </w:p>
    <w:p w:rsidR="004E60D2" w:rsidRPr="001F1AAA" w:rsidRDefault="004E60D2" w:rsidP="004E60D2">
      <w:pPr>
        <w:tabs>
          <w:tab w:val="left" w:pos="3582"/>
        </w:tabs>
        <w:autoSpaceDE w:val="0"/>
        <w:spacing w:line="280" w:lineRule="atLeast"/>
        <w:jc w:val="both"/>
        <w:rPr>
          <w:rFonts w:ascii="Times New Roman" w:hAnsi="Times New Roman" w:cs="Times New Roman"/>
          <w:color w:val="000000"/>
        </w:rPr>
      </w:pPr>
      <w:r w:rsidRPr="001F1AAA">
        <w:rPr>
          <w:rFonts w:ascii="Times New Roman" w:hAnsi="Times New Roman" w:cs="Times New Roman"/>
          <w:iCs/>
          <w:color w:val="000000"/>
        </w:rPr>
        <w:t>sockfd</w:t>
      </w:r>
      <w:r w:rsidRPr="001F1AAA">
        <w:rPr>
          <w:rFonts w:ascii="Times New Roman" w:hAnsi="Times New Roman" w:cs="Times New Roman"/>
          <w:color w:val="000000"/>
        </w:rPr>
        <w:t>: a socket descriptor returned by the socket function.</w:t>
      </w:r>
    </w:p>
    <w:p w:rsidR="004E60D2" w:rsidRPr="001F1AAA" w:rsidRDefault="004E60D2" w:rsidP="004E60D2">
      <w:pPr>
        <w:tabs>
          <w:tab w:val="left" w:pos="3582"/>
        </w:tabs>
        <w:autoSpaceDE w:val="0"/>
        <w:spacing w:line="280" w:lineRule="atLeast"/>
        <w:jc w:val="both"/>
        <w:rPr>
          <w:rFonts w:ascii="Times New Roman" w:hAnsi="Times New Roman" w:cs="Times New Roman"/>
          <w:color w:val="000000"/>
        </w:rPr>
      </w:pPr>
      <w:r w:rsidRPr="001F1AAA">
        <w:rPr>
          <w:rFonts w:ascii="Times New Roman" w:hAnsi="Times New Roman" w:cs="Times New Roman"/>
          <w:color w:val="000000"/>
        </w:rPr>
        <w:t>backlog: maximum number of connections that the kernel should queue for this socket.</w:t>
      </w:r>
    </w:p>
    <w:p w:rsidR="00D63B78" w:rsidRPr="00D63B78" w:rsidRDefault="004E60D2" w:rsidP="00D63B78">
      <w:pPr>
        <w:tabs>
          <w:tab w:val="left" w:pos="3582"/>
        </w:tabs>
        <w:autoSpaceDE w:val="0"/>
        <w:spacing w:line="280" w:lineRule="atLeast"/>
        <w:jc w:val="both"/>
        <w:rPr>
          <w:rFonts w:ascii="Times New Roman" w:hAnsi="Times New Roman" w:cs="Times New Roman"/>
          <w:color w:val="000000"/>
        </w:rPr>
      </w:pPr>
      <w:r w:rsidRPr="001F1AAA">
        <w:rPr>
          <w:rFonts w:ascii="Times New Roman" w:hAnsi="Times New Roman" w:cs="Times New Roman"/>
          <w:color w:val="000000"/>
        </w:rPr>
        <w:t>Returns on success: 0, on error: -1</w:t>
      </w:r>
    </w:p>
    <w:p w:rsidR="004E60D2" w:rsidRPr="001F1AAA" w:rsidRDefault="004E60D2" w:rsidP="004E60D2">
      <w:pPr>
        <w:autoSpaceDE w:val="0"/>
        <w:spacing w:line="280" w:lineRule="atLeast"/>
        <w:jc w:val="both"/>
        <w:rPr>
          <w:rFonts w:ascii="Times New Roman" w:hAnsi="Times New Roman" w:cs="Times New Roman"/>
          <w:b/>
          <w:bCs/>
        </w:rPr>
      </w:pPr>
      <w:r w:rsidRPr="001F1AAA">
        <w:rPr>
          <w:rFonts w:ascii="Times New Roman" w:hAnsi="Times New Roman" w:cs="Times New Roman"/>
          <w:b/>
          <w:bCs/>
        </w:rPr>
        <w:t>5. accept()</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bCs/>
          <w:color w:val="000000"/>
        </w:rPr>
        <w:t xml:space="preserve">The accept function </w:t>
      </w:r>
      <w:r w:rsidRPr="001F1AAA">
        <w:rPr>
          <w:rFonts w:ascii="Times New Roman" w:hAnsi="Times New Roman" w:cs="Times New Roman"/>
          <w:color w:val="000000"/>
        </w:rPr>
        <w:t xml:space="preserve">is called by the TCP server to return the next completed connection from the front of the completed connection queue. </w:t>
      </w:r>
    </w:p>
    <w:p w:rsidR="004E60D2" w:rsidRPr="001F1AAA" w:rsidRDefault="004E60D2" w:rsidP="004E60D2">
      <w:pPr>
        <w:autoSpaceDE w:val="0"/>
        <w:spacing w:line="280" w:lineRule="atLeast"/>
        <w:ind w:left="360"/>
        <w:jc w:val="both"/>
        <w:rPr>
          <w:rFonts w:ascii="Times New Roman" w:hAnsi="Times New Roman" w:cs="Times New Roman"/>
          <w:color w:val="000000"/>
        </w:rPr>
      </w:pPr>
      <w:r w:rsidRPr="001F1AAA">
        <w:rPr>
          <w:rFonts w:ascii="Times New Roman" w:hAnsi="Times New Roman" w:cs="Times New Roman"/>
          <w:color w:val="000000"/>
        </w:rPr>
        <w:t>#include&lt;sys/socket.h&gt;</w:t>
      </w:r>
    </w:p>
    <w:p w:rsidR="004E60D2" w:rsidRPr="001F1AAA" w:rsidRDefault="004E60D2" w:rsidP="004E60D2">
      <w:pPr>
        <w:autoSpaceDE w:val="0"/>
        <w:spacing w:line="280" w:lineRule="atLeast"/>
        <w:ind w:left="360"/>
        <w:jc w:val="both"/>
        <w:rPr>
          <w:rFonts w:ascii="Times New Roman" w:hAnsi="Times New Roman" w:cs="Times New Roman"/>
          <w:color w:val="000000"/>
        </w:rPr>
      </w:pPr>
      <w:r w:rsidRPr="001F1AAA">
        <w:rPr>
          <w:rFonts w:ascii="Times New Roman" w:hAnsi="Times New Roman" w:cs="Times New Roman"/>
          <w:color w:val="000000"/>
        </w:rPr>
        <w:t>int accept (int sockfd, struct sockaddr *cliaddr, socklen_t *addrlen);</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iCs/>
          <w:color w:val="000000"/>
        </w:rPr>
        <w:t>sockfd</w:t>
      </w:r>
      <w:r w:rsidRPr="001F1AAA">
        <w:rPr>
          <w:rFonts w:ascii="Times New Roman" w:hAnsi="Times New Roman" w:cs="Times New Roman"/>
          <w:color w:val="000000"/>
        </w:rPr>
        <w:t>: This is the same socket descriptor as in listen call.</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iCs/>
          <w:color w:val="000000"/>
        </w:rPr>
        <w:t>*cliaddr</w:t>
      </w:r>
      <w:r w:rsidRPr="001F1AAA">
        <w:rPr>
          <w:rFonts w:ascii="Times New Roman" w:hAnsi="Times New Roman" w:cs="Times New Roman"/>
          <w:color w:val="000000"/>
        </w:rPr>
        <w:t xml:space="preserve">: used to return the protocol address of the connected peer process </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iCs/>
          <w:color w:val="000000"/>
        </w:rPr>
        <w:t>*addrlen</w:t>
      </w:r>
      <w:r w:rsidRPr="001F1AAA">
        <w:rPr>
          <w:rFonts w:ascii="Times New Roman" w:hAnsi="Times New Roman" w:cs="Times New Roman"/>
          <w:color w:val="000000"/>
        </w:rPr>
        <w:t>: length of the address.</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color w:val="000000"/>
        </w:rPr>
        <w:t xml:space="preserve"> Returns on success: a new (connected)socket descriptor, on error:-1</w:t>
      </w:r>
    </w:p>
    <w:p w:rsidR="004E60D2" w:rsidRPr="001F1AAA" w:rsidRDefault="004E60D2" w:rsidP="004E60D2">
      <w:pPr>
        <w:tabs>
          <w:tab w:val="left" w:pos="900"/>
          <w:tab w:val="right" w:pos="8640"/>
        </w:tabs>
        <w:spacing w:line="280" w:lineRule="atLeast"/>
        <w:jc w:val="both"/>
        <w:rPr>
          <w:rFonts w:ascii="Times New Roman" w:hAnsi="Times New Roman" w:cs="Times New Roman"/>
          <w:b/>
          <w:bCs/>
          <w:color w:val="000000"/>
        </w:rPr>
      </w:pPr>
      <w:r w:rsidRPr="001F1AAA">
        <w:rPr>
          <w:rFonts w:ascii="Times New Roman" w:hAnsi="Times New Roman" w:cs="Times New Roman"/>
          <w:b/>
          <w:bCs/>
          <w:color w:val="000000"/>
        </w:rPr>
        <w:t>6. close()</w:t>
      </w:r>
    </w:p>
    <w:p w:rsidR="004E60D2" w:rsidRPr="001F1AAA" w:rsidRDefault="004E60D2" w:rsidP="004E60D2">
      <w:pPr>
        <w:autoSpaceDE w:val="0"/>
        <w:spacing w:line="280" w:lineRule="atLeast"/>
        <w:jc w:val="both"/>
        <w:rPr>
          <w:rFonts w:ascii="Times New Roman" w:hAnsi="Times New Roman" w:cs="Times New Roman"/>
          <w:bCs/>
          <w:color w:val="000000"/>
        </w:rPr>
      </w:pPr>
      <w:r w:rsidRPr="001F1AAA">
        <w:rPr>
          <w:rFonts w:ascii="Times New Roman" w:hAnsi="Times New Roman" w:cs="Times New Roman"/>
          <w:bCs/>
          <w:color w:val="000000"/>
        </w:rPr>
        <w:t xml:space="preserve">The close function is used to close a socket and terminate a TCP connection. </w:t>
      </w:r>
    </w:p>
    <w:p w:rsidR="004E60D2" w:rsidRPr="001F1AAA" w:rsidRDefault="004E60D2" w:rsidP="004E60D2">
      <w:pPr>
        <w:tabs>
          <w:tab w:val="left" w:pos="900"/>
          <w:tab w:val="right" w:pos="8640"/>
        </w:tabs>
        <w:spacing w:line="280" w:lineRule="atLeast"/>
        <w:ind w:left="720"/>
        <w:jc w:val="both"/>
        <w:rPr>
          <w:rFonts w:ascii="Times New Roman" w:hAnsi="Times New Roman" w:cs="Times New Roman"/>
          <w:bCs/>
          <w:color w:val="000000"/>
        </w:rPr>
      </w:pPr>
      <w:r w:rsidRPr="001F1AAA">
        <w:rPr>
          <w:rFonts w:ascii="Times New Roman" w:hAnsi="Times New Roman" w:cs="Times New Roman"/>
          <w:bCs/>
          <w:color w:val="000000"/>
        </w:rPr>
        <w:t>#include &lt;unistd.h&gt;</w:t>
      </w:r>
    </w:p>
    <w:p w:rsidR="004E60D2" w:rsidRPr="001F1AAA" w:rsidRDefault="004E60D2" w:rsidP="004E60D2">
      <w:pPr>
        <w:tabs>
          <w:tab w:val="left" w:pos="900"/>
          <w:tab w:val="right" w:pos="8640"/>
        </w:tabs>
        <w:spacing w:line="280" w:lineRule="atLeast"/>
        <w:ind w:left="720"/>
        <w:jc w:val="both"/>
        <w:rPr>
          <w:rFonts w:ascii="Times New Roman" w:hAnsi="Times New Roman" w:cs="Times New Roman"/>
          <w:bCs/>
          <w:color w:val="000000"/>
        </w:rPr>
      </w:pPr>
      <w:r w:rsidRPr="001F1AAA">
        <w:rPr>
          <w:rFonts w:ascii="Times New Roman" w:hAnsi="Times New Roman" w:cs="Times New Roman"/>
          <w:bCs/>
          <w:color w:val="000000"/>
        </w:rPr>
        <w:t>int close (int sockfd);</w:t>
      </w:r>
    </w:p>
    <w:p w:rsidR="004E60D2" w:rsidRPr="001F1AAA"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iCs/>
          <w:color w:val="000000"/>
        </w:rPr>
        <w:t xml:space="preserve">sockfd: </w:t>
      </w:r>
      <w:r w:rsidRPr="001F1AAA">
        <w:rPr>
          <w:rFonts w:ascii="Times New Roman" w:hAnsi="Times New Roman" w:cs="Times New Roman"/>
          <w:color w:val="000000"/>
        </w:rPr>
        <w:t>This socket descriptor is no longer useable.</w:t>
      </w:r>
    </w:p>
    <w:p w:rsidR="004E60D2" w:rsidRDefault="004E60D2" w:rsidP="004E60D2">
      <w:pPr>
        <w:autoSpaceDE w:val="0"/>
        <w:spacing w:line="280" w:lineRule="atLeast"/>
        <w:jc w:val="both"/>
        <w:rPr>
          <w:rFonts w:ascii="Times New Roman" w:hAnsi="Times New Roman" w:cs="Times New Roman"/>
          <w:color w:val="000000"/>
        </w:rPr>
      </w:pPr>
      <w:r w:rsidRPr="001F1AAA">
        <w:rPr>
          <w:rFonts w:ascii="Times New Roman" w:hAnsi="Times New Roman" w:cs="Times New Roman"/>
          <w:color w:val="000000"/>
        </w:rPr>
        <w:t>Returns on success: 0, on error: -1</w:t>
      </w:r>
    </w:p>
    <w:p w:rsidR="004E60D2" w:rsidRPr="001F1AAA" w:rsidRDefault="004E60D2" w:rsidP="004E60D2">
      <w:pPr>
        <w:tabs>
          <w:tab w:val="left" w:pos="900"/>
          <w:tab w:val="right" w:pos="8640"/>
        </w:tabs>
        <w:spacing w:line="280" w:lineRule="atLeast"/>
        <w:jc w:val="both"/>
        <w:rPr>
          <w:rFonts w:ascii="Times New Roman" w:hAnsi="Times New Roman" w:cs="Times New Roman"/>
          <w:b/>
        </w:rPr>
      </w:pPr>
      <w:r w:rsidRPr="001F1AAA">
        <w:rPr>
          <w:rFonts w:ascii="Times New Roman" w:hAnsi="Times New Roman" w:cs="Times New Roman"/>
          <w:b/>
        </w:rPr>
        <w:t>7. read()</w:t>
      </w:r>
    </w:p>
    <w:p w:rsidR="004E60D2" w:rsidRPr="001F1AAA" w:rsidRDefault="004E60D2" w:rsidP="004E60D2">
      <w:pPr>
        <w:tabs>
          <w:tab w:val="left" w:pos="720"/>
          <w:tab w:val="right" w:pos="8640"/>
        </w:tabs>
        <w:spacing w:line="280" w:lineRule="atLeast"/>
        <w:jc w:val="both"/>
        <w:rPr>
          <w:rFonts w:ascii="Times New Roman" w:hAnsi="Times New Roman" w:cs="Times New Roman"/>
        </w:rPr>
      </w:pPr>
      <w:r w:rsidRPr="001F1AAA">
        <w:rPr>
          <w:rFonts w:ascii="Times New Roman" w:hAnsi="Times New Roman" w:cs="Times New Roman"/>
        </w:rPr>
        <w:t xml:space="preserve">The read function is used to receive data from the specified socket. </w:t>
      </w:r>
    </w:p>
    <w:p w:rsidR="004E60D2" w:rsidRPr="001F1AAA" w:rsidRDefault="004E60D2" w:rsidP="004E60D2">
      <w:pPr>
        <w:autoSpaceDE w:val="0"/>
        <w:spacing w:line="280" w:lineRule="atLeast"/>
        <w:ind w:left="720"/>
        <w:jc w:val="both"/>
        <w:rPr>
          <w:rFonts w:ascii="Times New Roman" w:eastAsia="Batang" w:hAnsi="Times New Roman" w:cs="Times New Roman"/>
          <w:bCs/>
        </w:rPr>
      </w:pPr>
      <w:r w:rsidRPr="001F1AAA">
        <w:rPr>
          <w:rFonts w:ascii="Times New Roman" w:eastAsia="Batang" w:hAnsi="Times New Roman" w:cs="Times New Roman"/>
          <w:bCs/>
        </w:rPr>
        <w:t>#include &lt;unistd.h&gt;</w:t>
      </w:r>
    </w:p>
    <w:p w:rsidR="004E60D2" w:rsidRPr="001F1AAA" w:rsidRDefault="004E60D2" w:rsidP="004E60D2">
      <w:pPr>
        <w:autoSpaceDE w:val="0"/>
        <w:spacing w:line="280" w:lineRule="atLeast"/>
        <w:ind w:left="720"/>
        <w:jc w:val="both"/>
        <w:rPr>
          <w:rFonts w:ascii="Times New Roman" w:eastAsia="Batang" w:hAnsi="Times New Roman" w:cs="Times New Roman"/>
          <w:bCs/>
        </w:rPr>
      </w:pPr>
      <w:r w:rsidRPr="001F1AAA">
        <w:rPr>
          <w:rFonts w:ascii="Times New Roman" w:eastAsia="Batang" w:hAnsi="Times New Roman" w:cs="Times New Roman"/>
          <w:bCs/>
        </w:rPr>
        <w:t>ssize_t read(int sockfd, const void * buf, size_t nbytes);</w:t>
      </w:r>
    </w:p>
    <w:p w:rsidR="004E60D2" w:rsidRPr="001F1AAA" w:rsidRDefault="004E60D2" w:rsidP="004E60D2">
      <w:pPr>
        <w:tabs>
          <w:tab w:val="left" w:pos="900"/>
          <w:tab w:val="right" w:pos="8640"/>
        </w:tabs>
        <w:spacing w:line="280" w:lineRule="atLeast"/>
        <w:jc w:val="both"/>
        <w:rPr>
          <w:rFonts w:ascii="Times New Roman" w:hAnsi="Times New Roman" w:cs="Times New Roman"/>
          <w:color w:val="000000"/>
        </w:rPr>
      </w:pPr>
      <w:r w:rsidRPr="001F1AAA">
        <w:rPr>
          <w:rFonts w:ascii="Times New Roman" w:eastAsia="Batang" w:hAnsi="Times New Roman" w:cs="Times New Roman"/>
          <w:bCs/>
        </w:rPr>
        <w:t xml:space="preserve">sockfd: a </w:t>
      </w:r>
      <w:r w:rsidRPr="001F1AAA">
        <w:rPr>
          <w:rFonts w:ascii="Times New Roman" w:hAnsi="Times New Roman" w:cs="Times New Roman"/>
          <w:color w:val="000000"/>
        </w:rPr>
        <w:t>socket descriptor returned by the socket function.</w:t>
      </w:r>
    </w:p>
    <w:p w:rsidR="004E60D2" w:rsidRPr="001F1AAA" w:rsidRDefault="004E60D2" w:rsidP="004E60D2">
      <w:pPr>
        <w:tabs>
          <w:tab w:val="left" w:pos="900"/>
          <w:tab w:val="right" w:pos="8640"/>
        </w:tabs>
        <w:spacing w:line="280" w:lineRule="atLeast"/>
        <w:jc w:val="both"/>
        <w:rPr>
          <w:rFonts w:ascii="Times New Roman" w:hAnsi="Times New Roman" w:cs="Times New Roman"/>
          <w:color w:val="000000"/>
        </w:rPr>
      </w:pPr>
      <w:r w:rsidRPr="001F1AAA">
        <w:rPr>
          <w:rFonts w:ascii="Times New Roman" w:hAnsi="Times New Roman" w:cs="Times New Roman"/>
          <w:color w:val="000000"/>
        </w:rPr>
        <w:t>buf: buffer to store the data.</w:t>
      </w:r>
    </w:p>
    <w:p w:rsidR="004E60D2" w:rsidRPr="001F1AAA" w:rsidRDefault="004E60D2" w:rsidP="004E60D2">
      <w:pPr>
        <w:tabs>
          <w:tab w:val="left" w:pos="900"/>
          <w:tab w:val="right" w:pos="8640"/>
        </w:tabs>
        <w:spacing w:line="280" w:lineRule="atLeast"/>
        <w:jc w:val="both"/>
        <w:rPr>
          <w:rFonts w:ascii="Times New Roman" w:hAnsi="Times New Roman" w:cs="Times New Roman"/>
          <w:color w:val="000000"/>
        </w:rPr>
      </w:pPr>
      <w:r w:rsidRPr="001F1AAA">
        <w:rPr>
          <w:rFonts w:ascii="Times New Roman" w:hAnsi="Times New Roman" w:cs="Times New Roman"/>
          <w:color w:val="000000"/>
        </w:rPr>
        <w:t>nbytes: size of the buffer</w:t>
      </w:r>
    </w:p>
    <w:p w:rsidR="004E60D2" w:rsidRPr="001F1AAA" w:rsidRDefault="004E60D2" w:rsidP="004E60D2">
      <w:pPr>
        <w:tabs>
          <w:tab w:val="left" w:pos="900"/>
          <w:tab w:val="right" w:pos="8640"/>
        </w:tabs>
        <w:spacing w:line="280" w:lineRule="atLeast"/>
        <w:jc w:val="both"/>
        <w:rPr>
          <w:rFonts w:ascii="Times New Roman" w:eastAsia="Batang" w:hAnsi="Times New Roman" w:cs="Times New Roman"/>
          <w:bCs/>
        </w:rPr>
      </w:pPr>
      <w:r w:rsidRPr="001F1AAA">
        <w:rPr>
          <w:rFonts w:ascii="Times New Roman" w:eastAsia="Batang" w:hAnsi="Times New Roman" w:cs="Times New Roman"/>
          <w:bCs/>
        </w:rPr>
        <w:t>Returns: number of bytes read if OK,0 on EOF, -1 on error</w:t>
      </w:r>
    </w:p>
    <w:p w:rsidR="004E60D2" w:rsidRPr="001F1AAA" w:rsidRDefault="004E60D2" w:rsidP="004E60D2">
      <w:pPr>
        <w:tabs>
          <w:tab w:val="left" w:pos="900"/>
          <w:tab w:val="right" w:pos="8640"/>
        </w:tabs>
        <w:spacing w:line="280" w:lineRule="atLeast"/>
        <w:jc w:val="both"/>
        <w:rPr>
          <w:rFonts w:ascii="Times New Roman" w:hAnsi="Times New Roman" w:cs="Times New Roman"/>
          <w:b/>
        </w:rPr>
      </w:pPr>
      <w:r w:rsidRPr="001F1AAA">
        <w:rPr>
          <w:rFonts w:ascii="Times New Roman" w:hAnsi="Times New Roman" w:cs="Times New Roman"/>
          <w:b/>
        </w:rPr>
        <w:t>8. write()</w:t>
      </w:r>
    </w:p>
    <w:p w:rsidR="004E60D2" w:rsidRPr="001F1AAA" w:rsidRDefault="004E60D2" w:rsidP="004E60D2">
      <w:pPr>
        <w:tabs>
          <w:tab w:val="left" w:pos="720"/>
          <w:tab w:val="right" w:pos="8640"/>
        </w:tabs>
        <w:spacing w:line="280" w:lineRule="atLeast"/>
        <w:jc w:val="both"/>
        <w:rPr>
          <w:rFonts w:ascii="Times New Roman" w:hAnsi="Times New Roman" w:cs="Times New Roman"/>
        </w:rPr>
      </w:pPr>
      <w:r w:rsidRPr="001F1AAA">
        <w:rPr>
          <w:rFonts w:ascii="Times New Roman" w:hAnsi="Times New Roman" w:cs="Times New Roman"/>
        </w:rPr>
        <w:t xml:space="preserve">The write function is used to send the data through the specified socket. </w:t>
      </w:r>
    </w:p>
    <w:p w:rsidR="004E60D2" w:rsidRPr="001F1AAA" w:rsidRDefault="004E60D2" w:rsidP="004E60D2">
      <w:pPr>
        <w:autoSpaceDE w:val="0"/>
        <w:spacing w:line="280" w:lineRule="atLeast"/>
        <w:ind w:left="720"/>
        <w:jc w:val="both"/>
        <w:rPr>
          <w:rFonts w:ascii="Times New Roman" w:eastAsia="Batang" w:hAnsi="Times New Roman" w:cs="Times New Roman"/>
          <w:bCs/>
        </w:rPr>
      </w:pPr>
      <w:r w:rsidRPr="001F1AAA">
        <w:rPr>
          <w:rFonts w:ascii="Times New Roman" w:eastAsia="Batang" w:hAnsi="Times New Roman" w:cs="Times New Roman"/>
          <w:bCs/>
        </w:rPr>
        <w:t>#include &lt;unistd.h&gt;</w:t>
      </w:r>
    </w:p>
    <w:p w:rsidR="004E60D2" w:rsidRPr="001F1AAA" w:rsidRDefault="004E60D2" w:rsidP="004E60D2">
      <w:pPr>
        <w:autoSpaceDE w:val="0"/>
        <w:spacing w:line="280" w:lineRule="atLeast"/>
        <w:ind w:firstLine="720"/>
        <w:jc w:val="both"/>
        <w:rPr>
          <w:rFonts w:ascii="Times New Roman" w:eastAsia="Batang" w:hAnsi="Times New Roman" w:cs="Times New Roman"/>
          <w:bCs/>
        </w:rPr>
      </w:pPr>
      <w:r w:rsidRPr="001F1AAA">
        <w:rPr>
          <w:rFonts w:ascii="Times New Roman" w:eastAsia="Batang" w:hAnsi="Times New Roman" w:cs="Times New Roman"/>
          <w:bCs/>
        </w:rPr>
        <w:t>ssize_t write(int sockfd, const void * buf, size_t nbytes);</w:t>
      </w:r>
    </w:p>
    <w:p w:rsidR="004E60D2" w:rsidRPr="001F1AAA" w:rsidRDefault="004E60D2" w:rsidP="004E60D2">
      <w:pPr>
        <w:tabs>
          <w:tab w:val="left" w:pos="900"/>
          <w:tab w:val="right" w:pos="8640"/>
        </w:tabs>
        <w:spacing w:line="280" w:lineRule="atLeast"/>
        <w:jc w:val="both"/>
        <w:rPr>
          <w:rFonts w:ascii="Times New Roman" w:hAnsi="Times New Roman" w:cs="Times New Roman"/>
          <w:color w:val="000000"/>
        </w:rPr>
      </w:pPr>
      <w:r w:rsidRPr="001F1AAA">
        <w:rPr>
          <w:rFonts w:ascii="Times New Roman" w:eastAsia="Batang" w:hAnsi="Times New Roman" w:cs="Times New Roman"/>
          <w:bCs/>
        </w:rPr>
        <w:t xml:space="preserve">sockfd: a </w:t>
      </w:r>
      <w:r w:rsidRPr="001F1AAA">
        <w:rPr>
          <w:rFonts w:ascii="Times New Roman" w:hAnsi="Times New Roman" w:cs="Times New Roman"/>
          <w:color w:val="000000"/>
        </w:rPr>
        <w:t>socket descriptor returned by the socket function.</w:t>
      </w:r>
    </w:p>
    <w:p w:rsidR="004E60D2" w:rsidRPr="001F1AAA" w:rsidRDefault="004E60D2" w:rsidP="004E60D2">
      <w:pPr>
        <w:tabs>
          <w:tab w:val="left" w:pos="900"/>
          <w:tab w:val="right" w:pos="8640"/>
        </w:tabs>
        <w:spacing w:line="280" w:lineRule="atLeast"/>
        <w:jc w:val="both"/>
        <w:rPr>
          <w:rFonts w:ascii="Times New Roman" w:hAnsi="Times New Roman" w:cs="Times New Roman"/>
          <w:color w:val="000000"/>
        </w:rPr>
      </w:pPr>
      <w:r w:rsidRPr="001F1AAA">
        <w:rPr>
          <w:rFonts w:ascii="Times New Roman" w:hAnsi="Times New Roman" w:cs="Times New Roman"/>
          <w:color w:val="000000"/>
        </w:rPr>
        <w:t>buf: buffer to store the data.</w:t>
      </w:r>
    </w:p>
    <w:p w:rsidR="004E60D2" w:rsidRPr="001F1AAA" w:rsidRDefault="004E60D2" w:rsidP="004E60D2">
      <w:pPr>
        <w:tabs>
          <w:tab w:val="left" w:pos="900"/>
          <w:tab w:val="right" w:pos="8640"/>
        </w:tabs>
        <w:spacing w:line="280" w:lineRule="atLeast"/>
        <w:jc w:val="both"/>
        <w:rPr>
          <w:rFonts w:ascii="Times New Roman" w:hAnsi="Times New Roman" w:cs="Times New Roman"/>
          <w:color w:val="000000"/>
        </w:rPr>
      </w:pPr>
      <w:r w:rsidRPr="001F1AAA">
        <w:rPr>
          <w:rFonts w:ascii="Times New Roman" w:hAnsi="Times New Roman" w:cs="Times New Roman"/>
          <w:color w:val="000000"/>
        </w:rPr>
        <w:t>nbytes: size of the buffer</w:t>
      </w:r>
    </w:p>
    <w:p w:rsidR="004E60D2" w:rsidRPr="001F1AAA" w:rsidRDefault="004E60D2" w:rsidP="004E60D2">
      <w:pPr>
        <w:tabs>
          <w:tab w:val="left" w:pos="900"/>
          <w:tab w:val="right" w:pos="8640"/>
        </w:tabs>
        <w:spacing w:line="280" w:lineRule="atLeast"/>
        <w:jc w:val="both"/>
        <w:rPr>
          <w:rFonts w:ascii="Times New Roman" w:eastAsia="Batang" w:hAnsi="Times New Roman" w:cs="Times New Roman"/>
          <w:bCs/>
        </w:rPr>
      </w:pPr>
      <w:r w:rsidRPr="001F1AAA">
        <w:rPr>
          <w:rFonts w:ascii="Times New Roman" w:eastAsia="Batang" w:hAnsi="Times New Roman" w:cs="Times New Roman"/>
          <w:bCs/>
        </w:rPr>
        <w:t>Returns: number of bytes written if OK,0 on EOF, -1 on error</w:t>
      </w:r>
    </w:p>
    <w:p w:rsidR="004E60D2" w:rsidRPr="001F1AAA" w:rsidRDefault="004E60D2" w:rsidP="004E60D2">
      <w:pPr>
        <w:autoSpaceDE w:val="0"/>
        <w:spacing w:line="280" w:lineRule="atLeast"/>
        <w:jc w:val="both"/>
        <w:rPr>
          <w:rFonts w:ascii="Times New Roman" w:hAnsi="Times New Roman" w:cs="Times New Roman"/>
          <w:b/>
          <w:bCs/>
        </w:rPr>
      </w:pPr>
      <w:r w:rsidRPr="001F1AAA">
        <w:rPr>
          <w:rFonts w:ascii="Times New Roman" w:hAnsi="Times New Roman" w:cs="Times New Roman"/>
          <w:b/>
          <w:bCs/>
        </w:rPr>
        <w:t>9. sendto()</w:t>
      </w:r>
    </w:p>
    <w:p w:rsidR="004E60D2" w:rsidRPr="001F1AAA" w:rsidRDefault="004E60D2" w:rsidP="004E60D2">
      <w:pPr>
        <w:autoSpaceDE w:val="0"/>
        <w:spacing w:line="280" w:lineRule="atLeast"/>
        <w:jc w:val="both"/>
        <w:rPr>
          <w:rFonts w:ascii="Times New Roman" w:hAnsi="Times New Roman" w:cs="Times New Roman"/>
        </w:rPr>
      </w:pPr>
      <w:r w:rsidRPr="001F1AAA">
        <w:rPr>
          <w:rFonts w:ascii="Times New Roman" w:hAnsi="Times New Roman" w:cs="Times New Roman"/>
        </w:rPr>
        <w:t>This function is similar to the write function, but additional arguments are required.</w:t>
      </w:r>
    </w:p>
    <w:p w:rsidR="004E60D2" w:rsidRPr="001F1AAA" w:rsidRDefault="004E60D2" w:rsidP="004E60D2">
      <w:pPr>
        <w:autoSpaceDE w:val="0"/>
        <w:spacing w:line="280" w:lineRule="atLeast"/>
        <w:ind w:left="720"/>
        <w:jc w:val="both"/>
        <w:rPr>
          <w:rFonts w:ascii="Times New Roman" w:hAnsi="Times New Roman" w:cs="Times New Roman"/>
        </w:rPr>
      </w:pPr>
      <w:r w:rsidRPr="001F1AAA">
        <w:rPr>
          <w:rFonts w:ascii="Times New Roman" w:hAnsi="Times New Roman" w:cs="Times New Roman"/>
        </w:rPr>
        <w:t>#include&lt;sys/socket.h&gt;</w:t>
      </w:r>
    </w:p>
    <w:p w:rsidR="004E60D2" w:rsidRPr="001F1AAA" w:rsidRDefault="004E60D2" w:rsidP="004E60D2">
      <w:pPr>
        <w:autoSpaceDE w:val="0"/>
        <w:spacing w:line="280" w:lineRule="atLeast"/>
        <w:ind w:firstLine="720"/>
        <w:jc w:val="both"/>
        <w:rPr>
          <w:rFonts w:ascii="Times New Roman" w:hAnsi="Times New Roman" w:cs="Times New Roman"/>
        </w:rPr>
      </w:pPr>
      <w:r w:rsidRPr="001F1AAA">
        <w:rPr>
          <w:rFonts w:ascii="Times New Roman" w:hAnsi="Times New Roman" w:cs="Times New Roman"/>
        </w:rPr>
        <w:t>ssize_t sendto(int sockfd, const void *buff, size_t nbyte, int flag,</w:t>
      </w:r>
    </w:p>
    <w:p w:rsidR="004E60D2" w:rsidRPr="001F1AAA" w:rsidRDefault="004E60D2" w:rsidP="004E60D2">
      <w:pPr>
        <w:autoSpaceDE w:val="0"/>
        <w:spacing w:line="280" w:lineRule="atLeast"/>
        <w:jc w:val="both"/>
        <w:rPr>
          <w:rFonts w:ascii="Times New Roman" w:hAnsi="Times New Roman" w:cs="Times New Roman"/>
        </w:rPr>
      </w:pPr>
      <w:r w:rsidRPr="001F1AAA">
        <w:rPr>
          <w:rFonts w:ascii="Times New Roman" w:hAnsi="Times New Roman" w:cs="Times New Roman"/>
        </w:rPr>
        <w:t xml:space="preserve">                         const struct sockaddr *to, socklen_t addrlen);</w:t>
      </w:r>
    </w:p>
    <w:p w:rsidR="004E60D2" w:rsidRPr="001F1AAA" w:rsidRDefault="004E60D2" w:rsidP="004E60D2">
      <w:pPr>
        <w:autoSpaceDE w:val="0"/>
        <w:spacing w:line="280" w:lineRule="atLeast"/>
        <w:jc w:val="both"/>
        <w:rPr>
          <w:rFonts w:ascii="Times New Roman" w:hAnsi="Times New Roman" w:cs="Times New Roman"/>
        </w:rPr>
      </w:pPr>
      <w:r w:rsidRPr="001F1AAA">
        <w:rPr>
          <w:rFonts w:ascii="Times New Roman" w:hAnsi="Times New Roman" w:cs="Times New Roman"/>
        </w:rPr>
        <w:t xml:space="preserve"> sockfd – socket descriptor</w:t>
      </w:r>
    </w:p>
    <w:p w:rsidR="004E60D2" w:rsidRPr="001F1AAA" w:rsidRDefault="004E60D2" w:rsidP="004E60D2">
      <w:pPr>
        <w:autoSpaceDE w:val="0"/>
        <w:spacing w:line="280" w:lineRule="atLeast"/>
        <w:jc w:val="both"/>
        <w:rPr>
          <w:rFonts w:ascii="Times New Roman" w:hAnsi="Times New Roman" w:cs="Times New Roman"/>
        </w:rPr>
      </w:pPr>
      <w:r w:rsidRPr="001F1AAA">
        <w:rPr>
          <w:rFonts w:ascii="Times New Roman" w:hAnsi="Times New Roman" w:cs="Times New Roman"/>
        </w:rPr>
        <w:t>*buff – pointer to buffer to write from.</w:t>
      </w:r>
    </w:p>
    <w:p w:rsidR="004E60D2" w:rsidRPr="001F1AAA" w:rsidRDefault="004E60D2" w:rsidP="004E60D2">
      <w:pPr>
        <w:autoSpaceDE w:val="0"/>
        <w:spacing w:line="280" w:lineRule="atLeast"/>
        <w:jc w:val="both"/>
        <w:rPr>
          <w:rFonts w:ascii="Times New Roman" w:hAnsi="Times New Roman" w:cs="Times New Roman"/>
        </w:rPr>
      </w:pPr>
      <w:r w:rsidRPr="001F1AAA">
        <w:rPr>
          <w:rFonts w:ascii="Times New Roman" w:hAnsi="Times New Roman" w:cs="Times New Roman"/>
        </w:rPr>
        <w:t>nbytes – number of bytes to write.</w:t>
      </w:r>
    </w:p>
    <w:p w:rsidR="004E60D2" w:rsidRPr="001F1AAA" w:rsidRDefault="004E60D2" w:rsidP="004E60D2">
      <w:pPr>
        <w:autoSpaceDE w:val="0"/>
        <w:spacing w:line="280" w:lineRule="atLeast"/>
        <w:jc w:val="both"/>
        <w:rPr>
          <w:rFonts w:ascii="Times New Roman" w:hAnsi="Times New Roman" w:cs="Times New Roman"/>
        </w:rPr>
      </w:pPr>
      <w:r w:rsidRPr="001F1AAA">
        <w:rPr>
          <w:rFonts w:ascii="Times New Roman" w:hAnsi="Times New Roman" w:cs="Times New Roman"/>
        </w:rPr>
        <w:t>to – socket address structure containing the protocol address of where the data is to be sent.</w:t>
      </w:r>
    </w:p>
    <w:p w:rsidR="004E60D2" w:rsidRPr="001F1AAA" w:rsidRDefault="004E60D2" w:rsidP="004E60D2">
      <w:pPr>
        <w:autoSpaceDE w:val="0"/>
        <w:spacing w:line="280" w:lineRule="atLeast"/>
        <w:jc w:val="both"/>
        <w:rPr>
          <w:rFonts w:ascii="Times New Roman" w:hAnsi="Times New Roman" w:cs="Times New Roman"/>
        </w:rPr>
      </w:pPr>
      <w:r w:rsidRPr="001F1AAA">
        <w:rPr>
          <w:rFonts w:ascii="Times New Roman" w:hAnsi="Times New Roman" w:cs="Times New Roman"/>
        </w:rPr>
        <w:t>addrlen – size of the socket address structure</w:t>
      </w:r>
    </w:p>
    <w:p w:rsidR="004E60D2" w:rsidRPr="001F1AAA" w:rsidRDefault="004E60D2" w:rsidP="004E60D2">
      <w:pPr>
        <w:autoSpaceDE w:val="0"/>
        <w:spacing w:line="280" w:lineRule="atLeast"/>
        <w:jc w:val="both"/>
        <w:rPr>
          <w:rFonts w:ascii="Times New Roman" w:hAnsi="Times New Roman" w:cs="Times New Roman"/>
        </w:rPr>
      </w:pPr>
      <w:r w:rsidRPr="001F1AAA">
        <w:rPr>
          <w:rFonts w:ascii="Times New Roman" w:hAnsi="Times New Roman" w:cs="Times New Roman"/>
        </w:rPr>
        <w:t>Returns: number of bytes read or written if OK,-1 on error</w:t>
      </w:r>
    </w:p>
    <w:p w:rsidR="004E60D2" w:rsidRPr="001F1AAA" w:rsidRDefault="004E60D2" w:rsidP="004E60D2">
      <w:pPr>
        <w:autoSpaceDE w:val="0"/>
        <w:spacing w:line="280" w:lineRule="atLeast"/>
        <w:jc w:val="both"/>
        <w:rPr>
          <w:rFonts w:ascii="Times New Roman" w:hAnsi="Times New Roman" w:cs="Times New Roman"/>
          <w:b/>
          <w:bCs/>
        </w:rPr>
      </w:pPr>
      <w:r w:rsidRPr="001F1AAA">
        <w:rPr>
          <w:rFonts w:ascii="Times New Roman" w:hAnsi="Times New Roman" w:cs="Times New Roman"/>
          <w:b/>
          <w:bCs/>
        </w:rPr>
        <w:t>10. recvfrom()</w:t>
      </w:r>
    </w:p>
    <w:p w:rsidR="004E60D2" w:rsidRPr="001F1AAA" w:rsidRDefault="004E60D2" w:rsidP="004E60D2">
      <w:pPr>
        <w:autoSpaceDE w:val="0"/>
        <w:spacing w:line="280" w:lineRule="atLeast"/>
        <w:jc w:val="both"/>
        <w:rPr>
          <w:rFonts w:ascii="Times New Roman" w:hAnsi="Times New Roman" w:cs="Times New Roman"/>
        </w:rPr>
      </w:pPr>
      <w:r w:rsidRPr="001F1AAA">
        <w:rPr>
          <w:rFonts w:ascii="Times New Roman" w:hAnsi="Times New Roman" w:cs="Times New Roman"/>
        </w:rPr>
        <w:t>This function is similar to the read function, but additional arguments are required.</w:t>
      </w:r>
    </w:p>
    <w:p w:rsidR="004E60D2" w:rsidRPr="001F1AAA" w:rsidRDefault="004E60D2" w:rsidP="004E60D2">
      <w:pPr>
        <w:autoSpaceDE w:val="0"/>
        <w:spacing w:line="280" w:lineRule="atLeast"/>
        <w:ind w:left="720"/>
        <w:jc w:val="both"/>
        <w:rPr>
          <w:rFonts w:ascii="Times New Roman" w:hAnsi="Times New Roman" w:cs="Times New Roman"/>
        </w:rPr>
      </w:pPr>
      <w:r w:rsidRPr="001F1AAA">
        <w:rPr>
          <w:rFonts w:ascii="Times New Roman" w:hAnsi="Times New Roman" w:cs="Times New Roman"/>
        </w:rPr>
        <w:t>#include&lt;sys/socket.h&gt;</w:t>
      </w:r>
    </w:p>
    <w:p w:rsidR="004E60D2" w:rsidRPr="001F1AAA" w:rsidRDefault="004E60D2" w:rsidP="004E60D2">
      <w:pPr>
        <w:autoSpaceDE w:val="0"/>
        <w:spacing w:line="280" w:lineRule="atLeast"/>
        <w:ind w:left="720"/>
        <w:jc w:val="both"/>
        <w:rPr>
          <w:rFonts w:ascii="Times New Roman" w:hAnsi="Times New Roman" w:cs="Times New Roman"/>
        </w:rPr>
      </w:pPr>
      <w:r w:rsidRPr="001F1AAA">
        <w:rPr>
          <w:rFonts w:ascii="Times New Roman" w:hAnsi="Times New Roman" w:cs="Times New Roman"/>
        </w:rPr>
        <w:t>ssize_t recvfrom(int sockfd, void *buff, size_t nbyte, int flag,</w:t>
      </w:r>
    </w:p>
    <w:p w:rsidR="004E60D2" w:rsidRPr="001F1AAA" w:rsidRDefault="004E60D2" w:rsidP="004E60D2">
      <w:pPr>
        <w:autoSpaceDE w:val="0"/>
        <w:spacing w:line="280" w:lineRule="atLeast"/>
        <w:ind w:left="720"/>
        <w:jc w:val="both"/>
        <w:rPr>
          <w:rFonts w:ascii="Times New Roman" w:hAnsi="Times New Roman" w:cs="Times New Roman"/>
        </w:rPr>
      </w:pPr>
      <w:r w:rsidRPr="001F1AAA">
        <w:rPr>
          <w:rFonts w:ascii="Times New Roman" w:hAnsi="Times New Roman" w:cs="Times New Roman"/>
        </w:rPr>
        <w:t xml:space="preserve">                            struct sockaddr *from, socklen_t *addrlen);</w:t>
      </w:r>
    </w:p>
    <w:p w:rsidR="004E60D2" w:rsidRPr="001F1AAA" w:rsidRDefault="004E60D2" w:rsidP="004E60D2">
      <w:pPr>
        <w:autoSpaceDE w:val="0"/>
        <w:spacing w:line="280" w:lineRule="atLeast"/>
        <w:jc w:val="both"/>
        <w:rPr>
          <w:rFonts w:ascii="Times New Roman" w:hAnsi="Times New Roman" w:cs="Times New Roman"/>
        </w:rPr>
      </w:pPr>
      <w:r w:rsidRPr="001F1AAA">
        <w:rPr>
          <w:rFonts w:ascii="Times New Roman" w:hAnsi="Times New Roman" w:cs="Times New Roman"/>
        </w:rPr>
        <w:t>sockfd – socket descriptor</w:t>
      </w:r>
    </w:p>
    <w:p w:rsidR="004E60D2" w:rsidRPr="001F1AAA" w:rsidRDefault="004E60D2" w:rsidP="004E60D2">
      <w:pPr>
        <w:autoSpaceDE w:val="0"/>
        <w:spacing w:line="280" w:lineRule="atLeast"/>
        <w:jc w:val="both"/>
        <w:rPr>
          <w:rFonts w:ascii="Times New Roman" w:hAnsi="Times New Roman" w:cs="Times New Roman"/>
        </w:rPr>
      </w:pPr>
      <w:r w:rsidRPr="001F1AAA">
        <w:rPr>
          <w:rFonts w:ascii="Times New Roman" w:hAnsi="Times New Roman" w:cs="Times New Roman"/>
        </w:rPr>
        <w:t>*buff – pointer to buffer to read.</w:t>
      </w:r>
    </w:p>
    <w:p w:rsidR="004E60D2" w:rsidRPr="001F1AAA" w:rsidRDefault="004E60D2" w:rsidP="004E60D2">
      <w:pPr>
        <w:autoSpaceDE w:val="0"/>
        <w:spacing w:line="280" w:lineRule="atLeast"/>
        <w:jc w:val="both"/>
        <w:rPr>
          <w:rFonts w:ascii="Times New Roman" w:hAnsi="Times New Roman" w:cs="Times New Roman"/>
        </w:rPr>
      </w:pPr>
      <w:r w:rsidRPr="001F1AAA">
        <w:rPr>
          <w:rFonts w:ascii="Times New Roman" w:hAnsi="Times New Roman" w:cs="Times New Roman"/>
        </w:rPr>
        <w:t>nbytes – number of bytes to read.</w:t>
      </w:r>
    </w:p>
    <w:p w:rsidR="004E60D2" w:rsidRPr="001F1AAA" w:rsidRDefault="004E60D2" w:rsidP="004E60D2">
      <w:pPr>
        <w:autoSpaceDE w:val="0"/>
        <w:spacing w:line="280" w:lineRule="atLeast"/>
        <w:jc w:val="both"/>
        <w:rPr>
          <w:rFonts w:ascii="Times New Roman" w:hAnsi="Times New Roman" w:cs="Times New Roman"/>
        </w:rPr>
      </w:pPr>
      <w:r w:rsidRPr="001F1AAA">
        <w:rPr>
          <w:rFonts w:ascii="Times New Roman" w:hAnsi="Times New Roman" w:cs="Times New Roman"/>
        </w:rPr>
        <w:t>addrlen – size of the socket address structure</w:t>
      </w:r>
    </w:p>
    <w:p w:rsidR="004E60D2" w:rsidRPr="001F1AAA" w:rsidRDefault="004E60D2" w:rsidP="004E60D2">
      <w:pPr>
        <w:autoSpaceDE w:val="0"/>
        <w:spacing w:line="280" w:lineRule="atLeast"/>
        <w:jc w:val="both"/>
        <w:rPr>
          <w:rFonts w:ascii="Times New Roman" w:hAnsi="Times New Roman" w:cs="Times New Roman"/>
        </w:rPr>
      </w:pPr>
      <w:r w:rsidRPr="001F1AAA">
        <w:rPr>
          <w:rFonts w:ascii="Times New Roman" w:hAnsi="Times New Roman" w:cs="Times New Roman"/>
        </w:rPr>
        <w:t>from - socket address structure of who sent the datagram.</w:t>
      </w:r>
    </w:p>
    <w:p w:rsidR="00C73DBF" w:rsidRDefault="004E60D2" w:rsidP="00C73DBF">
      <w:pPr>
        <w:autoSpaceDE w:val="0"/>
        <w:spacing w:line="280" w:lineRule="atLeast"/>
        <w:jc w:val="both"/>
        <w:rPr>
          <w:rFonts w:ascii="Times New Roman" w:hAnsi="Times New Roman" w:cs="Times New Roman"/>
        </w:rPr>
      </w:pPr>
      <w:r w:rsidRPr="001F1AAA">
        <w:rPr>
          <w:rFonts w:ascii="Times New Roman" w:hAnsi="Times New Roman" w:cs="Times New Roman"/>
        </w:rPr>
        <w:t>Returns: number of bytes read or written if OK,-1 on error</w:t>
      </w:r>
    </w:p>
    <w:p w:rsidR="006255C2" w:rsidRPr="00D63B78" w:rsidRDefault="006255C2" w:rsidP="00C73DBF">
      <w:pPr>
        <w:autoSpaceDE w:val="0"/>
        <w:spacing w:line="280" w:lineRule="atLeast"/>
        <w:jc w:val="both"/>
        <w:rPr>
          <w:rFonts w:ascii="Times New Roman" w:hAnsi="Times New Roman"/>
          <w:b/>
          <w:u w:val="single"/>
        </w:rPr>
      </w:pPr>
    </w:p>
    <w:p w:rsidR="004E60D2" w:rsidRPr="00D63B78" w:rsidRDefault="004E60D2" w:rsidP="00C73DBF">
      <w:pPr>
        <w:autoSpaceDE w:val="0"/>
        <w:spacing w:line="280" w:lineRule="atLeast"/>
        <w:jc w:val="both"/>
        <w:rPr>
          <w:rFonts w:ascii="Times New Roman" w:hAnsi="Times New Roman"/>
          <w:b/>
          <w:u w:val="single"/>
        </w:rPr>
      </w:pPr>
      <w:r w:rsidRPr="00D63B78">
        <w:rPr>
          <w:rFonts w:ascii="Times New Roman" w:hAnsi="Times New Roman"/>
          <w:b/>
          <w:u w:val="single"/>
        </w:rPr>
        <w:t>Socket functions for connection-oriented communication</w:t>
      </w:r>
    </w:p>
    <w:p w:rsidR="004E60D2" w:rsidRPr="001F1AAA" w:rsidRDefault="004E60D2" w:rsidP="004E60D2">
      <w:pPr>
        <w:spacing w:line="280" w:lineRule="atLeast"/>
        <w:jc w:val="center"/>
        <w:rPr>
          <w:rFonts w:ascii="Times New Roman" w:hAnsi="Times New Roman" w:cs="Times New Roman"/>
          <w:b/>
          <w:bCs/>
          <w:u w:val="single"/>
        </w:rPr>
      </w:pPr>
      <w:r w:rsidRPr="001F1AAA">
        <w:rPr>
          <w:rFonts w:ascii="Times New Roman" w:hAnsi="Times New Roman" w:cs="Times New Roman"/>
          <w:b/>
          <w:bCs/>
          <w:noProof/>
          <w:u w:val="single"/>
        </w:rPr>
        <mc:AlternateContent>
          <mc:Choice Requires="wpg">
            <w:drawing>
              <wp:inline distT="0" distB="0" distL="0" distR="0" wp14:anchorId="229D95D0" wp14:editId="128905BC">
                <wp:extent cx="4752975" cy="5105400"/>
                <wp:effectExtent l="0" t="0" r="9525" b="0"/>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975" cy="5105400"/>
                          <a:chOff x="0" y="0"/>
                          <a:chExt cx="7739" cy="10799"/>
                        </a:xfrm>
                      </wpg:grpSpPr>
                      <wps:wsp>
                        <wps:cNvPr id="35" name="Rectangle 3"/>
                        <wps:cNvSpPr>
                          <a:spLocks noChangeArrowheads="1"/>
                        </wps:cNvSpPr>
                        <wps:spPr bwMode="auto">
                          <a:xfrm>
                            <a:off x="0" y="0"/>
                            <a:ext cx="7739" cy="10799"/>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g:cNvPr id="36" name="Group 4"/>
                        <wpg:cNvGrpSpPr>
                          <a:grpSpLocks/>
                        </wpg:cNvGrpSpPr>
                        <wpg:grpSpPr bwMode="auto">
                          <a:xfrm>
                            <a:off x="360" y="180"/>
                            <a:ext cx="7019" cy="10079"/>
                            <a:chOff x="360" y="180"/>
                            <a:chExt cx="7019" cy="10079"/>
                          </a:xfrm>
                        </wpg:grpSpPr>
                        <wps:wsp>
                          <wps:cNvPr id="37" name="Text Box 5"/>
                          <wps:cNvSpPr txBox="1">
                            <a:spLocks noChangeArrowheads="1"/>
                          </wps:cNvSpPr>
                          <wps:spPr bwMode="auto">
                            <a:xfrm>
                              <a:off x="2880" y="8280"/>
                              <a:ext cx="1979" cy="539"/>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Pr="004E60D2" w:rsidRDefault="004332B9" w:rsidP="004E60D2">
                                <w:pPr>
                                  <w:rPr>
                                    <w:rFonts w:ascii="Times New Roman" w:hAnsi="Times New Roman" w:cs="Times New Roman"/>
                                  </w:rPr>
                                </w:pPr>
                                <w:r w:rsidRPr="004E60D2">
                                  <w:rPr>
                                    <w:rFonts w:ascii="Times New Roman" w:hAnsi="Times New Roman" w:cs="Times New Roman"/>
                                  </w:rPr>
                                  <w:t xml:space="preserve">EOF notification  </w:t>
                                </w:r>
                              </w:p>
                            </w:txbxContent>
                          </wps:txbx>
                          <wps:bodyPr rot="0" vert="horz" wrap="square" lIns="91440" tIns="45720" rIns="91440" bIns="45720" anchor="ctr" anchorCtr="0">
                            <a:noAutofit/>
                          </wps:bodyPr>
                        </wps:wsp>
                        <wps:wsp>
                          <wps:cNvPr id="38" name="Text Box 6"/>
                          <wps:cNvSpPr txBox="1">
                            <a:spLocks noChangeArrowheads="1"/>
                          </wps:cNvSpPr>
                          <wps:spPr bwMode="auto">
                            <a:xfrm>
                              <a:off x="2881" y="7199"/>
                              <a:ext cx="1979" cy="539"/>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Pr="004E60D2" w:rsidRDefault="004332B9" w:rsidP="004E60D2">
                                <w:pPr>
                                  <w:rPr>
                                    <w:rFonts w:ascii="Times New Roman" w:hAnsi="Times New Roman" w:cs="Times New Roman"/>
                                  </w:rPr>
                                </w:pPr>
                                <w:r w:rsidRPr="004E60D2">
                                  <w:rPr>
                                    <w:rFonts w:ascii="Times New Roman" w:hAnsi="Times New Roman" w:cs="Times New Roman"/>
                                  </w:rPr>
                                  <w:t xml:space="preserve">Data (reply) </w:t>
                                </w:r>
                              </w:p>
                            </w:txbxContent>
                          </wps:txbx>
                          <wps:bodyPr rot="0" vert="horz" wrap="square" lIns="91440" tIns="45720" rIns="91440" bIns="45720" anchor="ctr" anchorCtr="0">
                            <a:noAutofit/>
                          </wps:bodyPr>
                        </wps:wsp>
                        <wps:wsp>
                          <wps:cNvPr id="39" name="Text Box 7"/>
                          <wps:cNvSpPr txBox="1">
                            <a:spLocks noChangeArrowheads="1"/>
                          </wps:cNvSpPr>
                          <wps:spPr bwMode="auto">
                            <a:xfrm>
                              <a:off x="2700" y="5760"/>
                              <a:ext cx="1979" cy="539"/>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Pr="004E60D2" w:rsidRDefault="004332B9" w:rsidP="004E60D2">
                                <w:pPr>
                                  <w:rPr>
                                    <w:rFonts w:ascii="Times New Roman" w:hAnsi="Times New Roman" w:cs="Times New Roman"/>
                                  </w:rPr>
                                </w:pPr>
                                <w:r w:rsidRPr="004E60D2">
                                  <w:rPr>
                                    <w:rFonts w:ascii="Times New Roman" w:hAnsi="Times New Roman" w:cs="Times New Roman"/>
                                  </w:rPr>
                                  <w:t xml:space="preserve">Data (request) </w:t>
                                </w:r>
                              </w:p>
                            </w:txbxContent>
                          </wps:txbx>
                          <wps:bodyPr rot="0" vert="horz" wrap="square" lIns="91440" tIns="45720" rIns="91440" bIns="45720" anchor="ctr" anchorCtr="0">
                            <a:noAutofit/>
                          </wps:bodyPr>
                        </wps:wsp>
                        <wps:wsp>
                          <wps:cNvPr id="40" name="Text Box 8"/>
                          <wps:cNvSpPr txBox="1">
                            <a:spLocks noChangeArrowheads="1"/>
                          </wps:cNvSpPr>
                          <wps:spPr bwMode="auto">
                            <a:xfrm>
                              <a:off x="2700" y="4319"/>
                              <a:ext cx="1979" cy="1080"/>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Pr="004E60D2" w:rsidRDefault="004332B9" w:rsidP="004E60D2">
                                <w:pPr>
                                  <w:rPr>
                                    <w:rFonts w:ascii="Times New Roman" w:hAnsi="Times New Roman" w:cs="Times New Roman"/>
                                  </w:rPr>
                                </w:pPr>
                                <w:r w:rsidRPr="004E60D2">
                                  <w:rPr>
                                    <w:rFonts w:ascii="Times New Roman" w:hAnsi="Times New Roman" w:cs="Times New Roman"/>
                                  </w:rPr>
                                  <w:t xml:space="preserve">Connection establishment </w:t>
                                </w:r>
                              </w:p>
                            </w:txbxContent>
                          </wps:txbx>
                          <wps:bodyPr rot="0" vert="horz" wrap="square" lIns="91440" tIns="45720" rIns="91440" bIns="45720" anchor="ctr" anchorCtr="0">
                            <a:noAutofit/>
                          </wps:bodyPr>
                        </wps:wsp>
                        <wps:wsp>
                          <wps:cNvPr id="41" name="Text Box 9"/>
                          <wps:cNvSpPr txBox="1">
                            <a:spLocks noChangeArrowheads="1"/>
                          </wps:cNvSpPr>
                          <wps:spPr bwMode="auto">
                            <a:xfrm>
                              <a:off x="4500" y="4320"/>
                              <a:ext cx="2879" cy="899"/>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Blocks until connection from client</w:t>
                                </w:r>
                              </w:p>
                            </w:txbxContent>
                          </wps:txbx>
                          <wps:bodyPr rot="0" vert="horz" wrap="square" lIns="91440" tIns="45720" rIns="91440" bIns="45720" anchor="ctr" anchorCtr="0">
                            <a:noAutofit/>
                          </wps:bodyPr>
                        </wps:wsp>
                        <wps:wsp>
                          <wps:cNvPr id="42" name="Text Box 10"/>
                          <wps:cNvSpPr txBox="1">
                            <a:spLocks noChangeArrowheads="1"/>
                          </wps:cNvSpPr>
                          <wps:spPr bwMode="auto">
                            <a:xfrm>
                              <a:off x="4860" y="7020"/>
                              <a:ext cx="2339" cy="539"/>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process request</w:t>
                                </w:r>
                              </w:p>
                            </w:txbxContent>
                          </wps:txbx>
                          <wps:bodyPr rot="0" vert="horz" wrap="square" lIns="91440" tIns="45720" rIns="91440" bIns="45720" anchor="ctr" anchorCtr="0">
                            <a:noAutofit/>
                          </wps:bodyPr>
                        </wps:wsp>
                        <wps:wsp>
                          <wps:cNvPr id="43" name="Text Box 11"/>
                          <wps:cNvSpPr txBox="1">
                            <a:spLocks noChangeArrowheads="1"/>
                          </wps:cNvSpPr>
                          <wps:spPr bwMode="auto">
                            <a:xfrm>
                              <a:off x="360" y="3600"/>
                              <a:ext cx="1979" cy="539"/>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Pr="004E60D2" w:rsidRDefault="004332B9" w:rsidP="004E60D2">
                                <w:pPr>
                                  <w:jc w:val="center"/>
                                  <w:rPr>
                                    <w:rFonts w:ascii="Times New Roman" w:hAnsi="Times New Roman" w:cs="Times New Roman"/>
                                    <w:b/>
                                  </w:rPr>
                                </w:pPr>
                                <w:r w:rsidRPr="004E60D2">
                                  <w:rPr>
                                    <w:rFonts w:ascii="Times New Roman" w:hAnsi="Times New Roman" w:cs="Times New Roman"/>
                                    <w:b/>
                                  </w:rPr>
                                  <w:t>TCP Client</w:t>
                                </w:r>
                              </w:p>
                            </w:txbxContent>
                          </wps:txbx>
                          <wps:bodyPr rot="0" vert="horz" wrap="square" lIns="91440" tIns="45720" rIns="91440" bIns="45720" anchor="ctr" anchorCtr="0">
                            <a:noAutofit/>
                          </wps:bodyPr>
                        </wps:wsp>
                        <wps:wsp>
                          <wps:cNvPr id="44" name="Text Box 12"/>
                          <wps:cNvSpPr txBox="1">
                            <a:spLocks noChangeArrowheads="1"/>
                          </wps:cNvSpPr>
                          <wps:spPr bwMode="auto">
                            <a:xfrm>
                              <a:off x="5040" y="180"/>
                              <a:ext cx="1979" cy="539"/>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Pr="004E60D2" w:rsidRDefault="004332B9" w:rsidP="004E60D2">
                                <w:pPr>
                                  <w:jc w:val="center"/>
                                  <w:rPr>
                                    <w:rFonts w:ascii="Times New Roman" w:hAnsi="Times New Roman" w:cs="Times New Roman"/>
                                    <w:b/>
                                  </w:rPr>
                                </w:pPr>
                                <w:r w:rsidRPr="004E60D2">
                                  <w:rPr>
                                    <w:rFonts w:ascii="Times New Roman" w:hAnsi="Times New Roman" w:cs="Times New Roman"/>
                                    <w:b/>
                                  </w:rPr>
                                  <w:t>TCP Server</w:t>
                                </w:r>
                              </w:p>
                            </w:txbxContent>
                          </wps:txbx>
                          <wps:bodyPr rot="0" vert="horz" wrap="square" lIns="91440" tIns="45720" rIns="91440" bIns="45720" anchor="ctr" anchorCtr="0">
                            <a:noAutofit/>
                          </wps:bodyPr>
                        </wps:wsp>
                        <wps:wsp>
                          <wps:cNvPr id="45" name="Text Box 13"/>
                          <wps:cNvSpPr txBox="1">
                            <a:spLocks noChangeArrowheads="1"/>
                          </wps:cNvSpPr>
                          <wps:spPr bwMode="auto">
                            <a:xfrm>
                              <a:off x="720" y="4140"/>
                              <a:ext cx="1259" cy="5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socket()</w:t>
                                </w:r>
                              </w:p>
                            </w:txbxContent>
                          </wps:txbx>
                          <wps:bodyPr rot="0" vert="horz" wrap="square" lIns="91440" tIns="45720" rIns="91440" bIns="45720" anchor="ctr" anchorCtr="0">
                            <a:noAutofit/>
                          </wps:bodyPr>
                        </wps:wsp>
                        <wps:wsp>
                          <wps:cNvPr id="46" name="Text Box 14"/>
                          <wps:cNvSpPr txBox="1">
                            <a:spLocks noChangeArrowheads="1"/>
                          </wps:cNvSpPr>
                          <wps:spPr bwMode="auto">
                            <a:xfrm>
                              <a:off x="5400" y="720"/>
                              <a:ext cx="1259" cy="5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socket()</w:t>
                                </w:r>
                              </w:p>
                            </w:txbxContent>
                          </wps:txbx>
                          <wps:bodyPr rot="0" vert="horz" wrap="square" lIns="91440" tIns="45720" rIns="91440" bIns="45720" anchor="ctr" anchorCtr="0">
                            <a:noAutofit/>
                          </wps:bodyPr>
                        </wps:wsp>
                        <wps:wsp>
                          <wps:cNvPr id="47" name="Text Box 15"/>
                          <wps:cNvSpPr txBox="1">
                            <a:spLocks noChangeArrowheads="1"/>
                          </wps:cNvSpPr>
                          <wps:spPr bwMode="auto">
                            <a:xfrm>
                              <a:off x="5400" y="1620"/>
                              <a:ext cx="1259" cy="5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bind()</w:t>
                                </w:r>
                              </w:p>
                            </w:txbxContent>
                          </wps:txbx>
                          <wps:bodyPr rot="0" vert="horz" wrap="square" lIns="91440" tIns="45720" rIns="91440" bIns="45720" anchor="ctr" anchorCtr="0">
                            <a:noAutofit/>
                          </wps:bodyPr>
                        </wps:wsp>
                        <wps:wsp>
                          <wps:cNvPr id="48" name="Text Box 16"/>
                          <wps:cNvSpPr txBox="1">
                            <a:spLocks noChangeArrowheads="1"/>
                          </wps:cNvSpPr>
                          <wps:spPr bwMode="auto">
                            <a:xfrm>
                              <a:off x="5400" y="2520"/>
                              <a:ext cx="1259" cy="5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listen()</w:t>
                                </w:r>
                              </w:p>
                            </w:txbxContent>
                          </wps:txbx>
                          <wps:bodyPr rot="0" vert="horz" wrap="square" lIns="91440" tIns="45720" rIns="91440" bIns="45720" anchor="ctr" anchorCtr="0">
                            <a:noAutofit/>
                          </wps:bodyPr>
                        </wps:wsp>
                        <wps:wsp>
                          <wps:cNvPr id="49" name="Text Box 17"/>
                          <wps:cNvSpPr txBox="1">
                            <a:spLocks noChangeArrowheads="1"/>
                          </wps:cNvSpPr>
                          <wps:spPr bwMode="auto">
                            <a:xfrm>
                              <a:off x="5400" y="3420"/>
                              <a:ext cx="1259" cy="5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accept()</w:t>
                                </w:r>
                              </w:p>
                            </w:txbxContent>
                          </wps:txbx>
                          <wps:bodyPr rot="0" vert="horz" wrap="square" lIns="91440" tIns="45720" rIns="91440" bIns="45720" anchor="ctr" anchorCtr="0">
                            <a:noAutofit/>
                          </wps:bodyPr>
                        </wps:wsp>
                        <wps:wsp>
                          <wps:cNvPr id="50" name="Text Box 18"/>
                          <wps:cNvSpPr txBox="1">
                            <a:spLocks noChangeArrowheads="1"/>
                          </wps:cNvSpPr>
                          <wps:spPr bwMode="auto">
                            <a:xfrm>
                              <a:off x="5400" y="6120"/>
                              <a:ext cx="1259" cy="5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read()</w:t>
                                </w:r>
                              </w:p>
                            </w:txbxContent>
                          </wps:txbx>
                          <wps:bodyPr rot="0" vert="horz" wrap="square" lIns="91440" tIns="45720" rIns="91440" bIns="45720" anchor="ctr" anchorCtr="0">
                            <a:noAutofit/>
                          </wps:bodyPr>
                        </wps:wsp>
                        <wps:wsp>
                          <wps:cNvPr id="51" name="Text Box 19"/>
                          <wps:cNvSpPr txBox="1">
                            <a:spLocks noChangeArrowheads="1"/>
                          </wps:cNvSpPr>
                          <wps:spPr bwMode="auto">
                            <a:xfrm>
                              <a:off x="720" y="6120"/>
                              <a:ext cx="1259" cy="5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write()</w:t>
                                </w:r>
                              </w:p>
                            </w:txbxContent>
                          </wps:txbx>
                          <wps:bodyPr rot="0" vert="horz" wrap="square" lIns="91440" tIns="45720" rIns="91440" bIns="45720" anchor="ctr" anchorCtr="0">
                            <a:noAutofit/>
                          </wps:bodyPr>
                        </wps:wsp>
                        <wps:wsp>
                          <wps:cNvPr id="52" name="Text Box 20"/>
                          <wps:cNvSpPr txBox="1">
                            <a:spLocks noChangeArrowheads="1"/>
                          </wps:cNvSpPr>
                          <wps:spPr bwMode="auto">
                            <a:xfrm>
                              <a:off x="720" y="7200"/>
                              <a:ext cx="1259" cy="5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read()</w:t>
                                </w:r>
                              </w:p>
                            </w:txbxContent>
                          </wps:txbx>
                          <wps:bodyPr rot="0" vert="horz" wrap="square" lIns="91440" tIns="45720" rIns="91440" bIns="45720" anchor="ctr" anchorCtr="0">
                            <a:noAutofit/>
                          </wps:bodyPr>
                        </wps:wsp>
                        <wps:wsp>
                          <wps:cNvPr id="53" name="Text Box 21"/>
                          <wps:cNvSpPr txBox="1">
                            <a:spLocks noChangeArrowheads="1"/>
                          </wps:cNvSpPr>
                          <wps:spPr bwMode="auto">
                            <a:xfrm>
                              <a:off x="5400" y="7920"/>
                              <a:ext cx="1259" cy="5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write()</w:t>
                                </w:r>
                              </w:p>
                            </w:txbxContent>
                          </wps:txbx>
                          <wps:bodyPr rot="0" vert="horz" wrap="square" lIns="91440" tIns="45720" rIns="91440" bIns="45720" anchor="ctr" anchorCtr="0">
                            <a:noAutofit/>
                          </wps:bodyPr>
                        </wps:wsp>
                        <wps:wsp>
                          <wps:cNvPr id="54" name="Text Box 22"/>
                          <wps:cNvSpPr txBox="1">
                            <a:spLocks noChangeArrowheads="1"/>
                          </wps:cNvSpPr>
                          <wps:spPr bwMode="auto">
                            <a:xfrm>
                              <a:off x="5400" y="8820"/>
                              <a:ext cx="1259" cy="5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read()</w:t>
                                </w:r>
                              </w:p>
                            </w:txbxContent>
                          </wps:txbx>
                          <wps:bodyPr rot="0" vert="horz" wrap="square" lIns="91440" tIns="45720" rIns="91440" bIns="45720" anchor="ctr" anchorCtr="0">
                            <a:noAutofit/>
                          </wps:bodyPr>
                        </wps:wsp>
                        <wps:wsp>
                          <wps:cNvPr id="55" name="Text Box 23"/>
                          <wps:cNvSpPr txBox="1">
                            <a:spLocks noChangeArrowheads="1"/>
                          </wps:cNvSpPr>
                          <wps:spPr bwMode="auto">
                            <a:xfrm>
                              <a:off x="5400" y="9720"/>
                              <a:ext cx="1259" cy="5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close()</w:t>
                                </w:r>
                              </w:p>
                            </w:txbxContent>
                          </wps:txbx>
                          <wps:bodyPr rot="0" vert="horz" wrap="square" lIns="91440" tIns="45720" rIns="91440" bIns="45720" anchor="ctr" anchorCtr="0">
                            <a:noAutofit/>
                          </wps:bodyPr>
                        </wps:wsp>
                        <wps:wsp>
                          <wps:cNvPr id="56" name="Text Box 24"/>
                          <wps:cNvSpPr txBox="1">
                            <a:spLocks noChangeArrowheads="1"/>
                          </wps:cNvSpPr>
                          <wps:spPr bwMode="auto">
                            <a:xfrm>
                              <a:off x="720" y="8460"/>
                              <a:ext cx="1259" cy="5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close ()</w:t>
                                </w:r>
                              </w:p>
                            </w:txbxContent>
                          </wps:txbx>
                          <wps:bodyPr rot="0" vert="horz" wrap="square" lIns="91440" tIns="45720" rIns="91440" bIns="45720" anchor="ctr" anchorCtr="0">
                            <a:noAutofit/>
                          </wps:bodyPr>
                        </wps:wsp>
                        <wps:wsp>
                          <wps:cNvPr id="57" name="Text Box 25"/>
                          <wps:cNvSpPr txBox="1">
                            <a:spLocks noChangeArrowheads="1"/>
                          </wps:cNvSpPr>
                          <wps:spPr bwMode="auto">
                            <a:xfrm>
                              <a:off x="720" y="5220"/>
                              <a:ext cx="1259" cy="5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conect()</w:t>
                                </w:r>
                              </w:p>
                            </w:txbxContent>
                          </wps:txbx>
                          <wps:bodyPr rot="0" vert="horz" wrap="square" lIns="91440" tIns="45720" rIns="91440" bIns="45720" anchor="ctr" anchorCtr="0">
                            <a:noAutofit/>
                          </wps:bodyPr>
                        </wps:wsp>
                        <wps:wsp>
                          <wps:cNvPr id="58" name="Line 26"/>
                          <wps:cNvCnPr/>
                          <wps:spPr bwMode="auto">
                            <a:xfrm>
                              <a:off x="5940" y="1260"/>
                              <a:ext cx="0" cy="35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27"/>
                          <wps:cNvCnPr/>
                          <wps:spPr bwMode="auto">
                            <a:xfrm>
                              <a:off x="5940" y="2160"/>
                              <a:ext cx="0" cy="35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28"/>
                          <wps:cNvCnPr/>
                          <wps:spPr bwMode="auto">
                            <a:xfrm>
                              <a:off x="5940" y="3060"/>
                              <a:ext cx="0" cy="35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29"/>
                          <wps:cNvCnPr/>
                          <wps:spPr bwMode="auto">
                            <a:xfrm>
                              <a:off x="5940" y="3960"/>
                              <a:ext cx="0" cy="35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30"/>
                          <wps:cNvCnPr/>
                          <wps:spPr bwMode="auto">
                            <a:xfrm>
                              <a:off x="5940" y="5040"/>
                              <a:ext cx="0" cy="107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31"/>
                          <wps:cNvCnPr/>
                          <wps:spPr bwMode="auto">
                            <a:xfrm>
                              <a:off x="5940" y="6660"/>
                              <a:ext cx="0" cy="35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32"/>
                          <wps:cNvCnPr/>
                          <wps:spPr bwMode="auto">
                            <a:xfrm>
                              <a:off x="5940" y="7560"/>
                              <a:ext cx="0" cy="35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33"/>
                          <wps:cNvCnPr/>
                          <wps:spPr bwMode="auto">
                            <a:xfrm>
                              <a:off x="6660" y="8100"/>
                              <a:ext cx="359"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34"/>
                          <wps:cNvCnPr/>
                          <wps:spPr bwMode="auto">
                            <a:xfrm flipV="1">
                              <a:off x="7020" y="6480"/>
                              <a:ext cx="0" cy="1619"/>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35"/>
                          <wps:cNvCnPr/>
                          <wps:spPr bwMode="auto">
                            <a:xfrm flipH="1">
                              <a:off x="6660" y="6480"/>
                              <a:ext cx="359" cy="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36"/>
                          <wps:cNvCnPr/>
                          <wps:spPr bwMode="auto">
                            <a:xfrm>
                              <a:off x="5940" y="8460"/>
                              <a:ext cx="0" cy="35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37"/>
                          <wps:cNvCnPr/>
                          <wps:spPr bwMode="auto">
                            <a:xfrm>
                              <a:off x="5940" y="9360"/>
                              <a:ext cx="0" cy="35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38"/>
                          <wps:cNvCnPr/>
                          <wps:spPr bwMode="auto">
                            <a:xfrm>
                              <a:off x="1980" y="5400"/>
                              <a:ext cx="3959" cy="0"/>
                            </a:xfrm>
                            <a:prstGeom prst="line">
                              <a:avLst/>
                            </a:prstGeom>
                            <a:noFill/>
                            <a:ln w="9360">
                              <a:solidFill>
                                <a:srgbClr val="000000"/>
                              </a:solidFill>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39"/>
                          <wps:cNvCnPr/>
                          <wps:spPr bwMode="auto">
                            <a:xfrm>
                              <a:off x="1260" y="4680"/>
                              <a:ext cx="0" cy="53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40"/>
                          <wps:cNvCnPr/>
                          <wps:spPr bwMode="auto">
                            <a:xfrm>
                              <a:off x="1260" y="5760"/>
                              <a:ext cx="0" cy="35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41"/>
                          <wps:cNvCnPr/>
                          <wps:spPr bwMode="auto">
                            <a:xfrm>
                              <a:off x="1260" y="6660"/>
                              <a:ext cx="0" cy="53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42"/>
                          <wps:cNvCnPr/>
                          <wps:spPr bwMode="auto">
                            <a:xfrm>
                              <a:off x="1260" y="7740"/>
                              <a:ext cx="0" cy="71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43"/>
                          <wps:cNvCnPr/>
                          <wps:spPr bwMode="auto">
                            <a:xfrm>
                              <a:off x="360" y="6300"/>
                              <a:ext cx="359" cy="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44"/>
                          <wps:cNvCnPr/>
                          <wps:spPr bwMode="auto">
                            <a:xfrm>
                              <a:off x="360" y="6300"/>
                              <a:ext cx="0" cy="1259"/>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45"/>
                          <wps:cNvCnPr/>
                          <wps:spPr bwMode="auto">
                            <a:xfrm>
                              <a:off x="360" y="7560"/>
                              <a:ext cx="359"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46"/>
                          <wps:cNvCnPr/>
                          <wps:spPr bwMode="auto">
                            <a:xfrm>
                              <a:off x="1980" y="6300"/>
                              <a:ext cx="3419" cy="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47"/>
                          <wps:cNvCnPr/>
                          <wps:spPr bwMode="auto">
                            <a:xfrm flipH="1" flipV="1">
                              <a:off x="1980" y="7560"/>
                              <a:ext cx="3419" cy="53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48"/>
                          <wps:cNvCnPr/>
                          <wps:spPr bwMode="auto">
                            <a:xfrm>
                              <a:off x="1980" y="8640"/>
                              <a:ext cx="3419" cy="35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inline>
            </w:drawing>
          </mc:Choice>
          <mc:Fallback>
            <w:pict>
              <v:group id="Group 34" o:spid="_x0000_s1026" style="width:374.25pt;height:402pt;mso-position-horizontal-relative:char;mso-position-vertical-relative:line" coordsize="7739,10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">
                <v:rect id="Rectangle 3" o:spid="_x0000_s1027" style="position:absolute;width:7739;height:1079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D7NMUA&#10;AADbAAAADwAAAGRycy9kb3ducmV2LnhtbESPQWvCQBSE70L/w/IKvenGihKiq0ipIK0KjWLp7ZF9&#10;ZkOzb2N2q/HfdwtCj8PMfMPMFp2txYVaXzlWMBwkIIgLpysuFRz2q34KwgdkjbVjUnAjD4v5Q2+G&#10;mXZX/qBLHkoRIewzVGBCaDIpfWHIoh+4hjh6J9daDFG2pdQtXiPc1vI5SSbSYsVxwWBDL4aK7/zH&#10;Kvj6PG87z6l5e6Xd+3gzLNLjxCv19NgtpyACdeE/fG+vtYLRGP6+x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UPs0xQAAANsAAAAPAAAAAAAAAAAAAAAAAJgCAABkcnMv&#10;ZG93bnJldi54bWxQSwUGAAAAAAQABAD1AAAAigMAAAAA&#10;" stroked="f">
                  <v:stroke joinstyle="round"/>
                </v:rect>
                <v:group id="Group 4" o:spid="_x0000_s1028" style="position:absolute;left:360;top:180;width:7019;height:10079" coordorigin="360,180" coordsize="7019,10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type id="_x0000_t202" coordsize="21600,21600" o:spt="202" path="m,l,21600r21600,l21600,xe">
                    <v:stroke joinstyle="miter"/>
                    <v:path gradientshapeok="t" o:connecttype="rect"/>
                  </v:shapetype>
                  <v:shape id="Text Box 5" o:spid="_x0000_s1029" type="#_x0000_t202" style="position:absolute;left:2880;top:8280;width:197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lOv8MA&#10;AADbAAAADwAAAGRycy9kb3ducmV2LnhtbESPQWsCMRSE74L/ITzBm2at0NqtUaQoCEVFbe+PzXM3&#10;uHlZN3Fd++ubguBxmJlvmOm8taVoqPbGsYLRMAFBnDltOFfwfVwNJiB8QNZYOiYFd/Iwn3U7U0y1&#10;u/GemkPIRYSwT1FBEUKVSumzgiz6oauIo3dytcUQZZ1LXeMtwm0pX5LkVVo0HBcKrOizoOx8uFoF&#10;tHvHS2V+7pvwux0v5Vez2RqpVL/XLj5ABGrDM/xor7WC8Rv8f4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lOv8MAAADbAAAADwAAAAAAAAAAAAAAAACYAgAAZHJzL2Rv&#10;d25yZXYueG1sUEsFBgAAAAAEAAQA9QAAAIgDAAAAAA==&#10;" strokecolor="white" strokeweight=".26mm">
                    <v:textbox>
                      <w:txbxContent>
                        <w:p w:rsidR="004332B9" w:rsidRPr="004E60D2" w:rsidRDefault="004332B9" w:rsidP="004E60D2">
                          <w:pPr>
                            <w:rPr>
                              <w:rFonts w:ascii="Times New Roman" w:hAnsi="Times New Roman" w:cs="Times New Roman"/>
                            </w:rPr>
                          </w:pPr>
                          <w:r w:rsidRPr="004E60D2">
                            <w:rPr>
                              <w:rFonts w:ascii="Times New Roman" w:hAnsi="Times New Roman" w:cs="Times New Roman"/>
                            </w:rPr>
                            <w:t xml:space="preserve">EOF notification  </w:t>
                          </w:r>
                        </w:p>
                      </w:txbxContent>
                    </v:textbox>
                  </v:shape>
                  <v:shape id="Text Box 6" o:spid="_x0000_s1030" type="#_x0000_t202" style="position:absolute;left:2881;top:7199;width:197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bazcEA&#10;AADbAAAADwAAAGRycy9kb3ducmV2LnhtbERPW2vCMBR+H/gfwhH2pukURKtRhjgYSDt08/3QnLVh&#10;zUltsl7265eHwR4/vvvuMNhadNR641jB0zwBQVw4bbhU8PH+MluD8AFZY+2YFIzk4bCfPOww1a7n&#10;C3XXUIoYwj5FBVUITSqlLyqy6OeuIY7cp2sthgjbUuoW+xhua7lIkpW0aDg2VNjQsaLi6/ptFdDb&#10;Bu+NuY1Z+MmXJ3nustxIpR6nw/MWRKAh/Iv/3K9awTKOjV/iD5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W2s3BAAAA2wAAAA8AAAAAAAAAAAAAAAAAmAIAAGRycy9kb3du&#10;cmV2LnhtbFBLBQYAAAAABAAEAPUAAACGAwAAAAA=&#10;" strokecolor="white" strokeweight=".26mm">
                    <v:textbox>
                      <w:txbxContent>
                        <w:p w:rsidR="004332B9" w:rsidRPr="004E60D2" w:rsidRDefault="004332B9" w:rsidP="004E60D2">
                          <w:pPr>
                            <w:rPr>
                              <w:rFonts w:ascii="Times New Roman" w:hAnsi="Times New Roman" w:cs="Times New Roman"/>
                            </w:rPr>
                          </w:pPr>
                          <w:r w:rsidRPr="004E60D2">
                            <w:rPr>
                              <w:rFonts w:ascii="Times New Roman" w:hAnsi="Times New Roman" w:cs="Times New Roman"/>
                            </w:rPr>
                            <w:t xml:space="preserve">Data (reply) </w:t>
                          </w:r>
                        </w:p>
                      </w:txbxContent>
                    </v:textbox>
                  </v:shape>
                  <v:shape id="Text Box 7" o:spid="_x0000_s1031" type="#_x0000_t202" style="position:absolute;left:2700;top:5760;width:197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VsQA&#10;AADbAAAADwAAAGRycy9kb3ducmV2LnhtbESPQWvCQBSE7wX/w/KE3uqmFUqNbkKRFgpFxbTeH9ln&#10;sph9G7PbGP31rlDwOMzMN8wiH2wjeuq8cazgeZKAIC6dNlwp+P35fHoD4QOyxsYxKTiThzwbPSww&#10;1e7EW+qLUIkIYZ+igjqENpXSlzVZ9BPXEkdv7zqLIcqukrrDU4TbRr4kyau0aDgu1NjSsqbyUPxZ&#10;BbSZ4bE1u/MqXNbTD/ndr9ZGKvU4Ht7nIAIN4R7+b39pBdMZ3L7EHy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af1bEAAAA2wAAAA8AAAAAAAAAAAAAAAAAmAIAAGRycy9k&#10;b3ducmV2LnhtbFBLBQYAAAAABAAEAPUAAACJAwAAAAA=&#10;" strokecolor="white" strokeweight=".26mm">
                    <v:textbox>
                      <w:txbxContent>
                        <w:p w:rsidR="004332B9" w:rsidRPr="004E60D2" w:rsidRDefault="004332B9" w:rsidP="004E60D2">
                          <w:pPr>
                            <w:rPr>
                              <w:rFonts w:ascii="Times New Roman" w:hAnsi="Times New Roman" w:cs="Times New Roman"/>
                            </w:rPr>
                          </w:pPr>
                          <w:r w:rsidRPr="004E60D2">
                            <w:rPr>
                              <w:rFonts w:ascii="Times New Roman" w:hAnsi="Times New Roman" w:cs="Times New Roman"/>
                            </w:rPr>
                            <w:t xml:space="preserve">Data (request) </w:t>
                          </w:r>
                        </w:p>
                      </w:txbxContent>
                    </v:textbox>
                  </v:shape>
                  <v:shape id="Text Box 8" o:spid="_x0000_s1032" type="#_x0000_t202" style="position:absolute;left:2700;top:4319;width:1979;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tsAA&#10;AADbAAAADwAAAGRycy9kb3ducmV2LnhtbERPXWvCMBR9F/wP4Qp7m6lzDK1GkaEwGCpWfb801zbY&#10;3NQmq3W/fnkY+Hg43/NlZyvRUuONYwWjYQKCOHfacKHgdNy8TkD4gKyxckwKHuRhuej35phqd+cD&#10;tVkoRAxhn6KCMoQ6ldLnJVn0Q1cTR+7iGoshwqaQusF7DLeVfEuSD2nRcGwosabPkvJr9mMV0H6K&#10;t9qcH9vwuxuv5Xe73Rmp1MugW81ABOrCU/zv/tIK3uP6+CX+ALn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ltsAAAADbAAAADwAAAAAAAAAAAAAAAACYAgAAZHJzL2Rvd25y&#10;ZXYueG1sUEsFBgAAAAAEAAQA9QAAAIUDAAAAAA==&#10;" strokecolor="white" strokeweight=".26mm">
                    <v:textbox>
                      <w:txbxContent>
                        <w:p w:rsidR="004332B9" w:rsidRPr="004E60D2" w:rsidRDefault="004332B9" w:rsidP="004E60D2">
                          <w:pPr>
                            <w:rPr>
                              <w:rFonts w:ascii="Times New Roman" w:hAnsi="Times New Roman" w:cs="Times New Roman"/>
                            </w:rPr>
                          </w:pPr>
                          <w:r w:rsidRPr="004E60D2">
                            <w:rPr>
                              <w:rFonts w:ascii="Times New Roman" w:hAnsi="Times New Roman" w:cs="Times New Roman"/>
                            </w:rPr>
                            <w:t xml:space="preserve">Connection establishment </w:t>
                          </w:r>
                        </w:p>
                      </w:txbxContent>
                    </v:textbox>
                  </v:shape>
                  <v:shape id="Text Box 9" o:spid="_x0000_s1033" type="#_x0000_t202" style="position:absolute;left:4500;top:4320;width:2879;height: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oALcMA&#10;AADbAAAADwAAAGRycy9kb3ducmV2LnhtbESP3WoCMRSE7wu+QzhC7zRrW4quRhFREIqKf/eHzXE3&#10;uDnZbuK69umbgtDLYWa+YSaz1paiodobxwoG/QQEcea04VzB6bjqDUH4gKyxdEwKHuRhNu28TDDV&#10;7s57ag4hFxHCPkUFRQhVKqXPCrLo+64ijt7F1RZDlHUudY33CLelfEuST2nRcFwosKJFQdn1cLMK&#10;aDfC78qcH5vws31fyq9mszVSqdduOx+DCNSG//CzvdYKPgbw9yX+AD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oALcMAAADbAAAADwAAAAAAAAAAAAAAAACYAgAAZHJzL2Rv&#10;d25yZXYueG1sUEsFBgAAAAAEAAQA9QAAAIgDAAAAAA==&#10;" strokecolor="white" strokeweight=".26mm">
                    <v:textbo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Blocks until connection from client</w:t>
                          </w:r>
                        </w:p>
                      </w:txbxContent>
                    </v:textbox>
                  </v:shape>
                  <v:shape id="Text Box 10" o:spid="_x0000_s1034" type="#_x0000_t202" style="position:absolute;left:4860;top:7020;width:233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ieWsMA&#10;AADbAAAADwAAAGRycy9kb3ducmV2LnhtbESP3WoCMRSE7wXfIRzBu5r1h2K3RpGiIIiWant/2Bx3&#10;g5uT7Sauq09vCgUvh5n5hpktWluKhmpvHCsYDhIQxJnThnMF38f1yxSED8gaS8ek4EYeFvNuZ4ap&#10;dlf+ouYQchEh7FNUUIRQpVL6rCCLfuAq4uidXG0xRFnnUtd4jXBbylGSvEqLhuNCgRV9FJSdDxer&#10;gD7f8LcyP7dduO/HK7ltdnsjler32uU7iEBteIb/2xutYDKCv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ieWsMAAADbAAAADwAAAAAAAAAAAAAAAACYAgAAZHJzL2Rv&#10;d25yZXYueG1sUEsFBgAAAAAEAAQA9QAAAIgDAAAAAA==&#10;" strokecolor="white" strokeweight=".26mm">
                    <v:textbo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process request</w:t>
                          </w:r>
                        </w:p>
                      </w:txbxContent>
                    </v:textbox>
                  </v:shape>
                  <v:shape id="Text Box 11" o:spid="_x0000_s1035" type="#_x0000_t202" style="position:absolute;left:360;top:3600;width:197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Q7wcMA&#10;AADbAAAADwAAAGRycy9kb3ducmV2LnhtbESPQWsCMRSE74L/ITzBm2atpditUaQoCEVFbe+PzXM3&#10;uHlZN3Fd++ubguBxmJlvmOm8taVoqPbGsYLRMAFBnDltOFfwfVwNJiB8QNZYOiYFd/Iwn3U7U0y1&#10;u/GemkPIRYSwT1FBEUKVSumzgiz6oauIo3dytcUQZZ1LXeMtwm0pX5LkTVo0HBcKrOizoOx8uFoF&#10;tHvHS2V+7pvwux0v5Vez2RqpVL/XLj5ABGrDM/xor7WC1zH8f4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Q7wcMAAADbAAAADwAAAAAAAAAAAAAAAACYAgAAZHJzL2Rv&#10;d25yZXYueG1sUEsFBgAAAAAEAAQA9QAAAIgDAAAAAA==&#10;" strokecolor="white" strokeweight=".26mm">
                    <v:textbox>
                      <w:txbxContent>
                        <w:p w:rsidR="004332B9" w:rsidRPr="004E60D2" w:rsidRDefault="004332B9" w:rsidP="004E60D2">
                          <w:pPr>
                            <w:jc w:val="center"/>
                            <w:rPr>
                              <w:rFonts w:ascii="Times New Roman" w:hAnsi="Times New Roman" w:cs="Times New Roman"/>
                              <w:b/>
                            </w:rPr>
                          </w:pPr>
                          <w:r w:rsidRPr="004E60D2">
                            <w:rPr>
                              <w:rFonts w:ascii="Times New Roman" w:hAnsi="Times New Roman" w:cs="Times New Roman"/>
                              <w:b/>
                            </w:rPr>
                            <w:t>TCP Client</w:t>
                          </w:r>
                        </w:p>
                      </w:txbxContent>
                    </v:textbox>
                  </v:shape>
                  <v:shape id="Text Box 12" o:spid="_x0000_s1036" type="#_x0000_t202" style="position:absolute;left:5040;top:180;width:197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2jtcMA&#10;AADbAAAADwAAAGRycy9kb3ducmV2LnhtbESPQWsCMRSE74L/ITzBm2atUuzWKFIUCkVFbe+PzXM3&#10;uHlZN3Fd++ubguBxmJlvmNmitaVoqPbGsYLRMAFBnDltOFfwfVwPpiB8QNZYOiYFd/KwmHc7M0y1&#10;u/GemkPIRYSwT1FBEUKVSumzgiz6oauIo3dytcUQZZ1LXeMtwm0pX5LkVVo0HBcKrOijoOx8uFoF&#10;tHvDS2V+7pvwux2v5Fez2RqpVL/XLt9BBGrDM/xof2oFkwn8f4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2jtcMAAADbAAAADwAAAAAAAAAAAAAAAACYAgAAZHJzL2Rv&#10;d25yZXYueG1sUEsFBgAAAAAEAAQA9QAAAIgDAAAAAA==&#10;" strokecolor="white" strokeweight=".26mm">
                    <v:textbox>
                      <w:txbxContent>
                        <w:p w:rsidR="004332B9" w:rsidRPr="004E60D2" w:rsidRDefault="004332B9" w:rsidP="004E60D2">
                          <w:pPr>
                            <w:jc w:val="center"/>
                            <w:rPr>
                              <w:rFonts w:ascii="Times New Roman" w:hAnsi="Times New Roman" w:cs="Times New Roman"/>
                              <w:b/>
                            </w:rPr>
                          </w:pPr>
                          <w:r w:rsidRPr="004E60D2">
                            <w:rPr>
                              <w:rFonts w:ascii="Times New Roman" w:hAnsi="Times New Roman" w:cs="Times New Roman"/>
                              <w:b/>
                            </w:rPr>
                            <w:t>TCP Server</w:t>
                          </w:r>
                        </w:p>
                      </w:txbxContent>
                    </v:textbox>
                  </v:shape>
                  <v:shape id="Text Box 13" o:spid="_x0000_s1037" type="#_x0000_t202" style="position:absolute;left:720;top:4140;width:125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tyicUA&#10;AADbAAAADwAAAGRycy9kb3ducmV2LnhtbESP0WrCQBRE3wv9h+UWfKsbxbQlugkiFYp9CI39gGv2&#10;mgSzd0N2m6R+fVcQ+jjMzBlmk02mFQP1rrGsYDGPQBCXVjdcKfg+7p/fQDiPrLG1TAp+yUGWPj5s&#10;MNF25C8aCl+JAGGXoILa+y6R0pU1GXRz2xEH72x7gz7IvpK6xzHATSuXUfQiDTYcFmrsaFdTeSl+&#10;jAJn89N4Xb4W5jOODu/HS543+1yp2dO0XYPwNPn/8L39oRWsYrh9CT9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K3KJxQAAANsAAAAPAAAAAAAAAAAAAAAAAJgCAABkcnMv&#10;ZG93bnJldi54bWxQSwUGAAAAAAQABAD1AAAAigMAAAAA&#10;" strokeweight=".26mm">
                    <v:textbo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socket()</w:t>
                          </w:r>
                        </w:p>
                      </w:txbxContent>
                    </v:textbox>
                  </v:shape>
                  <v:shape id="Text Box 14" o:spid="_x0000_s1038" type="#_x0000_t202" style="position:absolute;left:5400;top:720;width:125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ns/sMA&#10;AADbAAAADwAAAGRycy9kb3ducmV2LnhtbESP3YrCMBSE7wXfIRzBuzVV/KMaRWSFZb0oVh/g2Bzb&#10;YnNSmqzt7tMbYcHLYWa+YdbbzlTiQY0rLSsYjyIQxJnVJecKLufDxxKE88gaK8uk4JccbDf93hpj&#10;bVs+0SP1uQgQdjEqKLyvYyldVpBBN7I1cfButjHog2xyqRtsA9xUchJFc2mw5LBQYE37grJ7+mMU&#10;OJtc27/JIjXHWfT9eb4nSXlIlBoOut0KhKfOv8P/7S+tYDqH15fwA+Tm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ns/sMAAADbAAAADwAAAAAAAAAAAAAAAACYAgAAZHJzL2Rv&#10;d25yZXYueG1sUEsFBgAAAAAEAAQA9QAAAIgDAAAAAA==&#10;" strokeweight=".26mm">
                    <v:textbo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socket()</w:t>
                          </w:r>
                        </w:p>
                      </w:txbxContent>
                    </v:textbox>
                  </v:shape>
                  <v:shape id="Text Box 15" o:spid="_x0000_s1039" type="#_x0000_t202" style="position:absolute;left:5400;top:1620;width:125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JZcMA&#10;AADbAAAADwAAAGRycy9kb3ducmV2LnhtbESP0YrCMBRE3wX/IVzBN00VXaUaRWSFZX0oVj/g2lzb&#10;YnNTmqzt7tcbYcHHYWbOMOttZyrxoMaVlhVMxhEI4szqknMFl/NhtAThPLLGyjIp+CUH202/t8ZY&#10;25ZP9Eh9LgKEXYwKCu/rWEqXFWTQjW1NHLybbQz6IJtc6gbbADeVnEbRhzRYclgosKZ9Qdk9/TEK&#10;nE2u7d90kZrjPPr+PN+TpDwkSg0H3W4FwlPn3+H/9pdWMFvA60v4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JZcMAAADbAAAADwAAAAAAAAAAAAAAAACYAgAAZHJzL2Rv&#10;d25yZXYueG1sUEsFBgAAAAAEAAQA9QAAAIgDAAAAAA==&#10;" strokeweight=".26mm">
                    <v:textbo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bind()</w:t>
                          </w:r>
                        </w:p>
                      </w:txbxContent>
                    </v:textbox>
                  </v:shape>
                  <v:shape id="Text Box 16" o:spid="_x0000_s1040" type="#_x0000_t202" style="position:absolute;left:5400;top:2520;width:125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rdF8IA&#10;AADbAAAADwAAAGRycy9kb3ducmV2LnhtbERPzWqDQBC+B/IOywR6S9ZKmxaTjYRQoaQHqfYBJu5U&#10;Je6suFu1efruoZDjx/e/T2fTiZEG11pW8LiJQBBXVrdcK/gqs/UrCOeRNXaWScEvOUgPy8UeE20n&#10;/qSx8LUIIewSVNB43ydSuqohg25je+LAfdvBoA9wqKUecArhppNxFG2lwZZDQ4M9nRqqrsWPUeBs&#10;fplu8UthPp6j81t5zfM2y5V6WM3HHQhPs7+L/93vWsFTGBu+hB8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Kt0XwgAAANsAAAAPAAAAAAAAAAAAAAAAAJgCAABkcnMvZG93&#10;bnJldi54bWxQSwUGAAAAAAQABAD1AAAAhwMAAAAA&#10;" strokeweight=".26mm">
                    <v:textbo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listen()</w:t>
                          </w:r>
                        </w:p>
                      </w:txbxContent>
                    </v:textbox>
                  </v:shape>
                  <v:shape id="Text Box 17" o:spid="_x0000_s1041" type="#_x0000_t202" style="position:absolute;left:5400;top:3420;width:125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Z4jMQA&#10;AADbAAAADwAAAGRycy9kb3ducmV2LnhtbESP0WrCQBRE3wX/YblC33RTqW2NriJSoehDMPEDrtnb&#10;JJi9G7Jbk/r1rlDwcZiZM8xy3ZtaXKl1lWUFr5MIBHFudcWFglO2G3+CcB5ZY22ZFPyRg/VqOFhi&#10;rG3HR7qmvhABwi5GBaX3TSyly0sy6Ca2IQ7ej20N+iDbQuoWuwA3tZxG0bs0WHFYKLGhbUn5Jf01&#10;CpxNzt1t+pGawyzaf2WXJKl2iVIvo36zAOGp98/wf/tbK3ibw+N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meIzEAAAA2wAAAA8AAAAAAAAAAAAAAAAAmAIAAGRycy9k&#10;b3ducmV2LnhtbFBLBQYAAAAABAAEAPUAAACJAwAAAAA=&#10;" strokeweight=".26mm">
                    <v:textbo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accept()</w:t>
                          </w:r>
                        </w:p>
                      </w:txbxContent>
                    </v:textbox>
                  </v:shape>
                  <v:shape id="Text Box 18" o:spid="_x0000_s1042" type="#_x0000_t202" style="position:absolute;left:5400;top:6120;width:125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VHzMEA&#10;AADbAAAADwAAAGRycy9kb3ducmV2LnhtbERPzWrCQBC+F3yHZYTemo1CrKSuIlKh6CE08QGm2TEJ&#10;ZmdDdpvEPn33IHj8+P43u8m0YqDeNZYVLKIYBHFpdcOVgktxfFuDcB5ZY2uZFNzJwW47e9lgqu3I&#10;3zTkvhIhhF2KCmrvu1RKV9Zk0EW2Iw7c1fYGfYB9JXWPYwg3rVzG8UoabDg01NjRoabylv8aBc5m&#10;P+Pf8j035yQ+fRa3LGuOmVKv82n/AcLT5J/ih/tLK0jC+vAl/A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FR8zBAAAA2wAAAA8AAAAAAAAAAAAAAAAAmAIAAGRycy9kb3du&#10;cmV2LnhtbFBLBQYAAAAABAAEAPUAAACGAwAAAAA=&#10;" strokeweight=".26mm">
                    <v:textbo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read()</w:t>
                          </w:r>
                        </w:p>
                      </w:txbxContent>
                    </v:textbox>
                  </v:shape>
                  <v:shape id="Text Box 19" o:spid="_x0000_s1043" type="#_x0000_t202" style="position:absolute;left:720;top:6120;width:125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niV8IA&#10;AADbAAAADwAAAGRycy9kb3ducmV2LnhtbESP0YrCMBRE3xf8h3AF39ZUQVeqUUQUxH0oW/2Aa3Nt&#10;i81NaaKtfv1GEHwcZuYMs1h1phJ3alxpWcFoGIEgzqwuOVdwOu6+ZyCcR9ZYWSYFD3KwWva+Fhhr&#10;2/If3VOfiwBhF6OCwvs6ltJlBRl0Q1sTB+9iG4M+yCaXusE2wE0lx1E0lQZLDgsF1rQpKLumN6PA&#10;2eTcPsc/qfmdRIft8Zok5S5RatDv1nMQnjr/Cb/be61gMoLXl/A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yeJXwgAAANsAAAAPAAAAAAAAAAAAAAAAAJgCAABkcnMvZG93&#10;bnJldi54bWxQSwUGAAAAAAQABAD1AAAAhwMAAAAA&#10;" strokeweight=".26mm">
                    <v:textbo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write()</w:t>
                          </w:r>
                        </w:p>
                      </w:txbxContent>
                    </v:textbox>
                  </v:shape>
                  <v:shape id="Text Box 20" o:spid="_x0000_s1044" type="#_x0000_t202" style="position:absolute;left:720;top:7200;width:125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8IMMA&#10;AADbAAAADwAAAGRycy9kb3ducmV2LnhtbESP0YrCMBRE3xf8h3AF39bUgq5Uo4goiPtQtvoB1+ba&#10;Fpub0kRb/fqNsLCPw8ycYZbr3tTiQa2rLCuYjCMQxLnVFRcKzqf95xyE88gaa8uk4EkO1qvBxxIT&#10;bTv+oUfmCxEg7BJUUHrfJFK6vCSDbmwb4uBdbWvQB9kWUrfYBbipZRxFM2mw4rBQYkPbkvJbdjcK&#10;nE0v3Sv+ysz3NDruTrc0rfapUqNhv1mA8NT7//Bf+6AVTGN4fw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t8IMMAAADbAAAADwAAAAAAAAAAAAAAAACYAgAAZHJzL2Rv&#10;d25yZXYueG1sUEsFBgAAAAAEAAQA9QAAAIgDAAAAAA==&#10;" strokeweight=".26mm">
                    <v:textbo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read()</w:t>
                          </w:r>
                        </w:p>
                      </w:txbxContent>
                    </v:textbox>
                  </v:shape>
                  <v:shape id="Text Box 21" o:spid="_x0000_s1045" type="#_x0000_t202" style="position:absolute;left:5400;top:7920;width:125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fZu8UA&#10;AADbAAAADwAAAGRycy9kb3ducmV2LnhtbESP0WrCQBRE3wv9h+UWfKsblbQlugkiFYp9CI39gGv2&#10;mgSzd0N2m6R+fVcQ+jjMzBlmk02mFQP1rrGsYDGPQBCXVjdcKfg+7p/fQDiPrLG1TAp+yUGWPj5s&#10;MNF25C8aCl+JAGGXoILa+y6R0pU1GXRz2xEH72x7gz7IvpK6xzHATSuXUfQiDTYcFmrsaFdTeSl+&#10;jAJn89N4Xb4W5jOODu/HS543+1yp2dO0XYPwNPn/8L39oRXEK7h9CT9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V9m7xQAAANsAAAAPAAAAAAAAAAAAAAAAAJgCAABkcnMv&#10;ZG93bnJldi54bWxQSwUGAAAAAAQABAD1AAAAigMAAAAA&#10;" strokeweight=".26mm">
                    <v:textbo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write()</w:t>
                          </w:r>
                        </w:p>
                      </w:txbxContent>
                    </v:textbox>
                  </v:shape>
                  <v:shape id="Text Box 22" o:spid="_x0000_s1046" type="#_x0000_t202" style="position:absolute;left:5400;top:8820;width:125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5Bz8UA&#10;AADbAAAADwAAAGRycy9kb3ducmV2LnhtbESP0WrCQBRE3wv9h+UWfKsbxbQlugkiFYp9CI39gGv2&#10;mgSzd0N2m6R+fVcQ+jjMzBlmk02mFQP1rrGsYDGPQBCXVjdcKfg+7p/fQDiPrLG1TAp+yUGWPj5s&#10;MNF25C8aCl+JAGGXoILa+y6R0pU1GXRz2xEH72x7gz7IvpK6xzHATSuXUfQiDTYcFmrsaFdTeSl+&#10;jAJn89N4Xb4W5jOODu/HS543+1yp2dO0XYPwNPn/8L39oRXEK7h9CT9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vkHPxQAAANsAAAAPAAAAAAAAAAAAAAAAAJgCAABkcnMv&#10;ZG93bnJldi54bWxQSwUGAAAAAAQABAD1AAAAigMAAAAA&#10;" strokeweight=".26mm">
                    <v:textbo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read()</w:t>
                          </w:r>
                        </w:p>
                      </w:txbxContent>
                    </v:textbox>
                  </v:shape>
                  <v:shape id="Text Box 23" o:spid="_x0000_s1047" type="#_x0000_t202" style="position:absolute;left:5400;top:9720;width:125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LkVMMA&#10;AADbAAAADwAAAGRycy9kb3ducmV2LnhtbESP0YrCMBRE3wX/IVxh3zRVqEo1iiwryPpQrPsBd5tr&#10;W2xuShNtd7/eCIKPw8ycYdbb3tTiTq2rLCuYTiIQxLnVFRcKfs778RKE88gaa8uk4I8cbDfDwRoT&#10;bTs+0T3zhQgQdgkqKL1vEildXpJBN7ENcfAutjXog2wLqVvsAtzUchZFc2mw4rBQYkOfJeXX7GYU&#10;OJv+dv+zRWaOcfT9db6mabVPlfoY9bsVCE+9f4df7YNWEMfw/BJ+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LkVMMAAADbAAAADwAAAAAAAAAAAAAAAACYAgAAZHJzL2Rv&#10;d25yZXYueG1sUEsFBgAAAAAEAAQA9QAAAIgDAAAAAA==&#10;" strokeweight=".26mm">
                    <v:textbo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close()</w:t>
                          </w:r>
                        </w:p>
                      </w:txbxContent>
                    </v:textbox>
                  </v:shape>
                  <v:shape id="Text Box 24" o:spid="_x0000_s1048" type="#_x0000_t202" style="position:absolute;left:720;top:8460;width:125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B6I8MA&#10;AADbAAAADwAAAGRycy9kb3ducmV2LnhtbESP0YrCMBRE3xf8h3AF39ZUQVe6RllEQfShbOsH3G3u&#10;tsXmpjTRVr/eCIKPw8ycYZbr3tTiSq2rLCuYjCMQxLnVFRcKTtnucwHCeWSNtWVScCMH69XgY4mx&#10;th3/0jX1hQgQdjEqKL1vYildXpJBN7YNcfD+bWvQB9kWUrfYBbip5TSK5tJgxWGhxIY2JeXn9GIU&#10;OJv8dffpV2qOs+iwzc5JUu0SpUbD/ucbhKfev8Ov9l4rmM3h+SX8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B6I8MAAADbAAAADwAAAAAAAAAAAAAAAACYAgAAZHJzL2Rv&#10;d25yZXYueG1sUEsFBgAAAAAEAAQA9QAAAIgDAAAAAA==&#10;" strokeweight=".26mm">
                    <v:textbo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close ()</w:t>
                          </w:r>
                        </w:p>
                      </w:txbxContent>
                    </v:textbox>
                  </v:shape>
                  <v:shape id="Text Box 25" o:spid="_x0000_s1049" type="#_x0000_t202" style="position:absolute;left:720;top:5220;width:125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zfuMQA&#10;AADbAAAADwAAAGRycy9kb3ducmV2LnhtbESP0WrCQBRE3wv+w3KFvtWNQpoSXUWkgdI+BGM/4Jq9&#10;JsHs3ZDdJmm/visIPg4zc4bZ7CbTioF611hWsFxEIIhLqxuuFHyfspc3EM4ja2wtk4JfcrDbzp42&#10;mGo78pGGwlciQNilqKD2vkuldGVNBt3CdsTBu9jeoA+yr6TucQxw08pVFL1Kgw2HhRo7OtRUXosf&#10;o8DZ/Dz+rZLCfMXR5/vpmudNliv1PJ/2axCeJv8I39sfWkGcwO1L+AFy+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s37jEAAAA2wAAAA8AAAAAAAAAAAAAAAAAmAIAAGRycy9k&#10;b3ducmV2LnhtbFBLBQYAAAAABAAEAPUAAACJAwAAAAA=&#10;" strokeweight=".26mm">
                    <v:textbox>
                      <w:txbxContent>
                        <w:p w:rsidR="004332B9" w:rsidRPr="004E60D2" w:rsidRDefault="004332B9" w:rsidP="004E60D2">
                          <w:pPr>
                            <w:jc w:val="center"/>
                            <w:rPr>
                              <w:rFonts w:ascii="Times New Roman" w:hAnsi="Times New Roman" w:cs="Times New Roman"/>
                            </w:rPr>
                          </w:pPr>
                          <w:r w:rsidRPr="004E60D2">
                            <w:rPr>
                              <w:rFonts w:ascii="Times New Roman" w:hAnsi="Times New Roman" w:cs="Times New Roman"/>
                            </w:rPr>
                            <w:t>conect()</w:t>
                          </w:r>
                        </w:p>
                      </w:txbxContent>
                    </v:textbox>
                  </v:shape>
                  <v:line id="Line 26" o:spid="_x0000_s1050" style="position:absolute;visibility:visible;mso-wrap-style:square" from="5940,1260" to="5940,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8vSMAAAADbAAAADwAAAGRycy9kb3ducmV2LnhtbERPz2vCMBS+C/sfwhvspunUyqhGGc6B&#10;6EHUXbw9mre2rHkpSWbjf28OgseP7/diFU0rruR8Y1nB+ygDQVxa3XCl4Of8PfwA4QOyxtYyKbiR&#10;h9XyZbDAQtuej3Q9hUqkEPYFKqhD6AopfVmTQT+yHXHifq0zGBJ0ldQO+xRuWjnOspk02HBqqLGj&#10;dU3l3+nfKJge4lek/STnfnep2pi7Q79xSr29xs85iEAxPMUP91YryNPY9CX9ALm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fL0jAAAAA2wAAAA8AAAAAAAAAAAAAAAAA&#10;oQIAAGRycy9kb3ducmV2LnhtbFBLBQYAAAAABAAEAPkAAACOAwAAAAA=&#10;" strokeweight=".26mm">
                    <v:stroke endarrow="block" joinstyle="miter"/>
                  </v:line>
                  <v:line id="Line 27" o:spid="_x0000_s1051" style="position:absolute;visibility:visible;mso-wrap-style:square" from="5940,2160" to="5940,2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OK08QAAADbAAAADwAAAGRycy9kb3ducmV2LnhtbESPQWsCMRSE74X+h/AEbzWrdaVdjVJs&#10;C0UPou3F22Pz3F3cvCxJdOO/b4RCj8PMfMMsVtG04krON5YVjEcZCOLS6oYrBT/fn08vIHxA1tha&#10;JgU38rBaPj4ssNC25z1dD6ESCcK+QAV1CF0hpS9rMuhHtiNO3sk6gyFJV0ntsE9w08pJls2kwYbT&#10;Qo0drWsqz4eLUTDdxfdI2+ec+82xamPudv2HU2o4iG9zEIFi+A//tb+0gvwV7l/S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k4rTxAAAANsAAAAPAAAAAAAAAAAA&#10;AAAAAKECAABkcnMvZG93bnJldi54bWxQSwUGAAAAAAQABAD5AAAAkgMAAAAA&#10;" strokeweight=".26mm">
                    <v:stroke endarrow="block" joinstyle="miter"/>
                  </v:line>
                  <v:line id="Line 28" o:spid="_x0000_s1052" style="position:absolute;visibility:visible;mso-wrap-style:square" from="5940,3060" to="5940,3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Xp88AAAADbAAAADwAAAGRycy9kb3ducmV2LnhtbERPTWsCMRC9C/6HMII3zVqryGoUqQql&#10;HqTWi7dhM+4ubiZLEt303zeHgsfH+15tomnEk5yvLSuYjDMQxIXVNZcKLj+H0QKED8gaG8uk4Jc8&#10;bNb93gpzbTv+puc5lCKFsM9RQRVCm0vpi4oM+rFtiRN3s85gSNCVUjvsUrhp5FuWzaXBmlNDhS19&#10;VFTczw+j4P0Ud5GO0xl3X9eyiTN36vZOqeEgbpcgAsXwEv+7P7WCeVqfvqQfIN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F6fPAAAAA2wAAAA8AAAAAAAAAAAAAAAAA&#10;oQIAAGRycy9kb3ducmV2LnhtbFBLBQYAAAAABAAEAPkAAACOAwAAAAA=&#10;" strokeweight=".26mm">
                    <v:stroke endarrow="block" joinstyle="miter"/>
                  </v:line>
                  <v:line id="Line 29" o:spid="_x0000_s1053" style="position:absolute;visibility:visible;mso-wrap-style:square" from="5940,3960" to="5940,4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lMaMMAAADbAAAADwAAAGRycy9kb3ducmV2LnhtbESPQWsCMRSE74X+h/AK3mpWqyKrUYqt&#10;IHqQqhdvj81zd+nmZUlSN/57Iwg9DjPzDTNfRtOIKzlfW1Yw6GcgiAuray4VnI7r9ykIH5A1NpZJ&#10;wY08LBevL3PMte34h66HUIoEYZ+jgiqENpfSFxUZ9H3bEifvYp3BkKQrpXbYJbhp5DDLJtJgzWmh&#10;wpZWFRW/hz+jYLSPX5F2H2PutueyiWO3776dUr23+DkDESiG//CzvdEKJgN4fEk/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JTGjDAAAA2wAAAA8AAAAAAAAAAAAA&#10;AAAAoQIAAGRycy9kb3ducmV2LnhtbFBLBQYAAAAABAAEAPkAAACRAwAAAAA=&#10;" strokeweight=".26mm">
                    <v:stroke endarrow="block" joinstyle="miter"/>
                  </v:line>
                  <v:line id="Line 30" o:spid="_x0000_s1054" style="position:absolute;visibility:visible;mso-wrap-style:square" from="5940,5040" to="5940,6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vSH8MAAADbAAAADwAAAGRycy9kb3ducmV2LnhtbESPzWsCMRTE74X+D+EVvNVs/aJsjSJ+&#10;gNiDaL14e2xed5duXpYkuvG/N0LB4zAzv2Gm82gacSXna8sKPvoZCOLC6ppLBaefzfsnCB+QNTaW&#10;ScGNPMxnry9TzLXt+EDXYyhFgrDPUUEVQptL6YuKDPq+bYmT92udwZCkK6V22CW4aeQgyybSYM1p&#10;ocKWlhUVf8eLUTDax1Wk7+GYu925bOLY7bu1U6r3FhdfIALF8Az/t7dawWQAjy/pB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b0h/DAAAA2wAAAA8AAAAAAAAAAAAA&#10;AAAAoQIAAGRycy9kb3ducmV2LnhtbFBLBQYAAAAABAAEAPkAAACRAwAAAAA=&#10;" strokeweight=".26mm">
                    <v:stroke endarrow="block" joinstyle="miter"/>
                  </v:line>
                  <v:line id="Line 31" o:spid="_x0000_s1055" style="position:absolute;visibility:visible;mso-wrap-style:square" from="5940,6660" to="5940,7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d3hMQAAADbAAAADwAAAGRycy9kb3ducmV2LnhtbESPQWsCMRSE74L/ITyhN81aq5St2UVs&#10;C1IPUuvF22Pzuru4eVmS1I3/vikIPQ4z8w2zLqPpxJWcby0rmM8yEMSV1S3XCk5f79NnED4ga+ws&#10;k4IbeSiL8WiNubYDf9L1GGqRIOxzVNCE0OdS+qohg35me+LkfVtnMCTpaqkdDgluOvmYZStpsOW0&#10;0GBP24aqy/HHKHg6xNdI+8WSh49z3cWlOwxvTqmHSdy8gAgUw3/43t5pBasF/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F3eExAAAANsAAAAPAAAAAAAAAAAA&#10;AAAAAKECAABkcnMvZG93bnJldi54bWxQSwUGAAAAAAQABAD5AAAAkgMAAAAA&#10;" strokeweight=".26mm">
                    <v:stroke endarrow="block" joinstyle="miter"/>
                  </v:line>
                  <v:line id="Line 32" o:spid="_x0000_s1056" style="position:absolute;visibility:visible;mso-wrap-style:square" from="5940,7560" to="5940,7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7v8MQAAADbAAAADwAAAGRycy9kb3ducmV2LnhtbESPQWsCMRSE74L/ITyhN83aqpSt2UVs&#10;C0UPUuvF22Pzuru4eVmS1E3/fSMIPQ4z8w2zLqPpxJWcby0rmM8yEMSV1S3XCk5f79NnED4ga+ws&#10;k4Jf8lAW49Eac20H/qTrMdQiQdjnqKAJoc+l9FVDBv3M9sTJ+7bOYEjS1VI7HBLcdPIxy1bSYMtp&#10;ocGetg1Vl+OPUbA4xNdI+6clD7tz3cWlOwxvTqmHSdy8gAgUw3/43v7QClYLuH1JP0A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u/wxAAAANsAAAAPAAAAAAAAAAAA&#10;AAAAAKECAABkcnMvZG93bnJldi54bWxQSwUGAAAAAAQABAD5AAAAkgMAAAAA&#10;" strokeweight=".26mm">
                    <v:stroke endarrow="block" joinstyle="miter"/>
                  </v:line>
                  <v:line id="Line 33" o:spid="_x0000_s1057" style="position:absolute;visibility:visible;mso-wrap-style:square" from="6660,8100" to="7019,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4HBcMAAADbAAAADwAAAGRycy9kb3ducmV2LnhtbESP0WrCQBRE34X+w3ILfdNNS5Qas5G2&#10;tKLgS9UPuGSv2WD2bpLdmvTv3ULBx2FmzjD5erSNuFLva8cKnmcJCOLS6ZorBafj1/QVhA/IGhvH&#10;pOCXPKyLh0mOmXYDf9P1ECoRIewzVGBCaDMpfWnIop+5ljh6Z9dbDFH2ldQ9DhFuG/mSJAtpsea4&#10;YLClD0Pl5fBjFcjPdNmlphvS9472mCal2228Uk+P49sKRKAx3MP/7a1WsJjD35f4A2R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eBwXDAAAA2wAAAA8AAAAAAAAAAAAA&#10;AAAAoQIAAGRycy9kb3ducmV2LnhtbFBLBQYAAAAABAAEAPkAAACRAwAAAAA=&#10;" strokeweight=".26mm">
                    <v:stroke joinstyle="miter"/>
                  </v:line>
                  <v:line id="Line 34" o:spid="_x0000_s1058" style="position:absolute;flip:y;visibility:visible;mso-wrap-style:square" from="7020,6480" to="7020,8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c1EsEAAADbAAAADwAAAGRycy9kb3ducmV2LnhtbESPQYvCMBSE74L/ITzBm6YKFukaiwgF&#10;PXjY7sJen82zLSYvtYla//1mYcHjMDPfMJt8sEY8qPetYwWLeQKCuHK65VrB91cxW4PwAVmjcUwK&#10;XuQh345HG8y0e/InPcpQiwhhn6GCJoQuk9JXDVn0c9cRR+/ieoshyr6WusdnhFsjl0mSSostx4UG&#10;O9o3VF3Lu1VgzlXh7EDnFvF2/zmZ1bHEo1LTybD7ABFoCO/wf/ugFaQp/H2JP0B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1zUSwQAAANsAAAAPAAAAAAAAAAAAAAAA&#10;AKECAABkcnMvZG93bnJldi54bWxQSwUGAAAAAAQABAD5AAAAjwMAAAAA&#10;" strokeweight=".26mm">
                    <v:stroke joinstyle="miter"/>
                  </v:line>
                  <v:line id="Line 35" o:spid="_x0000_s1059" style="position:absolute;flip:x;visibility:visible;mso-wrap-style:square" from="6660,6480" to="7019,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HtscMAAADbAAAADwAAAGRycy9kb3ducmV2LnhtbESPwWrDMBBE74X8g9hAbo2cHFzjRglp&#10;aEhupa7pebG2tmtrZSQ1tv8+KhR6HGbmDbM7TKYXN3K+taxgs05AEFdWt1wrKD/OjxkIH5A19pZJ&#10;wUweDvvFww5zbUd+p1sRahEh7HNU0IQw5FL6qiGDfm0H4uh9WWcwROlqqR2OEW56uU2SVBpsOS40&#10;ONCpoaorfowCe3wxZf/5Xbx15zK7THOydd2rUqvldHwGEWgK/+G/9lUrSJ/g90v8A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x7bHDAAAA2wAAAA8AAAAAAAAAAAAA&#10;AAAAoQIAAGRycy9kb3ducmV2LnhtbFBLBQYAAAAABAAEAPkAAACRAwAAAAA=&#10;" strokeweight=".26mm">
                    <v:stroke endarrow="block" joinstyle="miter"/>
                  </v:line>
                  <v:line id="Line 36" o:spid="_x0000_s1060" style="position:absolute;visibility:visible;mso-wrap-style:square" from="5940,8460" to="5940,8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Pl9cAAAADbAAAADwAAAGRycy9kb3ducmV2LnhtbERPTWsCMRC9C/6HMII3zVqryGoUqQql&#10;HqTWi7dhM+4ubiZLEt303zeHgsfH+15tomnEk5yvLSuYjDMQxIXVNZcKLj+H0QKED8gaG8uk4Jc8&#10;bNb93gpzbTv+puc5lCKFsM9RQRVCm0vpi4oM+rFtiRN3s85gSNCVUjvsUrhp5FuWzaXBmlNDhS19&#10;VFTczw+j4P0Ud5GO0xl3X9eyiTN36vZOqeEgbpcgAsXwEv+7P7WCeRqbvqQfIN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Wz5fXAAAAA2wAAAA8AAAAAAAAAAAAAAAAA&#10;oQIAAGRycy9kb3ducmV2LnhtbFBLBQYAAAAABAAEAPkAAACOAwAAAAA=&#10;" strokeweight=".26mm">
                    <v:stroke endarrow="block" joinstyle="miter"/>
                  </v:line>
                  <v:line id="Line 37" o:spid="_x0000_s1061" style="position:absolute;visibility:visible;mso-wrap-style:square" from="5940,9360" to="5940,9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9AbsQAAADbAAAADwAAAGRycy9kb3ducmV2LnhtbESPQWsCMRSE7wX/Q3hCbzWrVWlXo0hb&#10;odTDUvXS22Pz3F3cvCxJ6sZ/bwoFj8PMfMMs19G04kLON5YVjEcZCOLS6oYrBcfD9ukFhA/IGlvL&#10;pOBKHtarwcMSc217/qbLPlQiQdjnqKAOocul9GVNBv3IdsTJO1lnMCTpKqkd9gluWjnJsrk02HBa&#10;qLGjt5rK8/7XKJgW8T3S7nnG/ddP1caZK/oPp9TjMG4WIALFcA//tz+1gvkr/H1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0BuxAAAANsAAAAPAAAAAAAAAAAA&#10;AAAAAKECAABkcnMvZG93bnJldi54bWxQSwUGAAAAAAQABAD5AAAAkgMAAAAA&#10;" strokeweight=".26mm">
                    <v:stroke endarrow="block" joinstyle="miter"/>
                  </v:line>
                  <v:line id="Line 38" o:spid="_x0000_s1062" style="position:absolute;visibility:visible;mso-wrap-style:square" from="1980,5400" to="5939,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1tjb8AAADbAAAADwAAAGRycy9kb3ducmV2LnhtbERPy4rCMBTdD/gP4QruxtQRH1SjFHFQ&#10;l2oXLi/NtS0mN6WJWufrJwvB5eG8l+vOGvGg1teOFYyGCQjiwumaSwX5+fd7DsIHZI3GMSl4kYf1&#10;qve1xFS7Jx/pcQqliCHsU1RQhdCkUvqiIot+6BriyF1dazFE2JZSt/iM4dbInySZSos1x4YKG9pU&#10;VNxOd6vg2t0OefZnzOUu/baebMfZId8pNeh32QJEoC58xG/3XiuYxfXxS/wBcvU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Y1tjb8AAADbAAAADwAAAAAAAAAAAAAAAACh&#10;AgAAZHJzL2Rvd25yZXYueG1sUEsFBgAAAAAEAAQA+QAAAI0DAAAAAA==&#10;" strokeweight=".26mm">
                    <v:stroke startarrow="block" endarrow="block" joinstyle="miter"/>
                  </v:line>
                  <v:line id="Line 39" o:spid="_x0000_s1063" style="position:absolute;visibility:visible;mso-wrap-style:square" from="1260,4680" to="126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DatcQAAADbAAAADwAAAGRycy9kb3ducmV2LnhtbESPT2sCMRTE74LfIbyCt5rVapXVKGJb&#10;KO1B/HPx9tg8d5duXpYkuvHbN4WCx2FmfsMs19E04kbO15YVjIYZCOLC6ppLBafjx/MchA/IGhvL&#10;pOBOHtarfm+JubYd7+l2CKVIEPY5KqhCaHMpfVGRQT+0LXHyLtYZDEm6UmqHXYKbRo6z7FUarDkt&#10;VNjStqLi53A1Cia7+Bbp+2XK3de5bOLU7bp3p9TgKW4WIALF8Aj/tz+1gtkI/r6k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UNq1xAAAANsAAAAPAAAAAAAAAAAA&#10;AAAAAKECAABkcnMvZG93bnJldi54bWxQSwUGAAAAAAQABAD5AAAAkgMAAAAA&#10;" strokeweight=".26mm">
                    <v:stroke endarrow="block" joinstyle="miter"/>
                  </v:line>
                  <v:line id="Line 40" o:spid="_x0000_s1064" style="position:absolute;visibility:visible;mso-wrap-style:square" from="1260,5760" to="1260,6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JEwsQAAADbAAAADwAAAGRycy9kb3ducmV2LnhtbESPzWsCMRTE70L/h/AK3mrWr7ZsjSJ+&#10;gLQHqXrp7bF53V3cvCxJdON/bwoFj8PM/IaZLaJpxJWcry0rGA4yEMSF1TWXCk7H7cs7CB+QNTaW&#10;ScGNPCzmT70Z5tp2/E3XQyhFgrDPUUEVQptL6YuKDPqBbYmT92udwZCkK6V22CW4aeQoy16lwZrT&#10;QoUtrSoqzoeLUTDZx3Wkr/GUu8+fsolTt+82Tqn+c1x+gAgUwyP8395pBW8j+PuSfo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kTCxAAAANsAAAAPAAAAAAAAAAAA&#10;AAAAAKECAABkcnMvZG93bnJldi54bWxQSwUGAAAAAAQABAD5AAAAkgMAAAAA&#10;" strokeweight=".26mm">
                    <v:stroke endarrow="block" joinstyle="miter"/>
                  </v:line>
                  <v:line id="Line 41" o:spid="_x0000_s1065" style="position:absolute;visibility:visible;mso-wrap-style:square" from="1260,6660" to="1260,7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hWcQAAADbAAAADwAAAGRycy9kb3ducmV2LnhtbESPT2sCMRTE74LfITyht5r1X1tWo4i2&#10;IO1Bql56e2yeu4ublyVJ3fjtTaHgcZiZ3zCLVTSNuJLztWUFo2EGgriwuuZSwen48fwGwgdkjY1l&#10;UnAjD6tlv7fAXNuOv+l6CKVIEPY5KqhCaHMpfVGRQT+0LXHyztYZDEm6UmqHXYKbRo6z7EUarDkt&#10;VNjSpqLicvg1Cqb7uI30NZlx9/lTNnHm9t27U+ppENdzEIFieIT/2zut4HUCf1/SD5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uFZxAAAANsAAAAPAAAAAAAAAAAA&#10;AAAAAKECAABkcnMvZG93bnJldi54bWxQSwUGAAAAAAQABAD5AAAAkgMAAAAA&#10;" strokeweight=".26mm">
                    <v:stroke endarrow="block" joinstyle="miter"/>
                  </v:line>
                  <v:line id="Line 42" o:spid="_x0000_s1066" style="position:absolute;visibility:visible;mso-wrap-style:square" from="1260,7740" to="1260,8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d5LcQAAADbAAAADwAAAGRycy9kb3ducmV2LnhtbESPQWsCMRSE74L/ITyht5rValtWo0hb&#10;odjDUvXS22Pz3F3cvCxJ6sZ/3wgFj8PMfMMs19G04kLON5YVTMYZCOLS6oYrBcfD9vEVhA/IGlvL&#10;pOBKHtar4WCJubY9f9NlHyqRIOxzVFCH0OVS+rImg35sO+LknawzGJJ0ldQO+wQ3rZxm2bM02HBa&#10;qLGjt5rK8/7XKJgV8T3S19Oc+91P1ca5K/oPp9TDKG4WIALFcA//tz+1gpcZ3L6k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J3ktxAAAANsAAAAPAAAAAAAAAAAA&#10;AAAAAKECAABkcnMvZG93bnJldi54bWxQSwUGAAAAAAQABAD5AAAAkgMAAAAA&#10;" strokeweight=".26mm">
                    <v:stroke endarrow="block" joinstyle="miter"/>
                  </v:line>
                  <v:line id="Line 43" o:spid="_x0000_s1067" style="position:absolute;visibility:visible;mso-wrap-style:square" from="360,6300" to="719,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vctsQAAADbAAAADwAAAGRycy9kb3ducmV2LnhtbESPQWsCMRSE74X+h/AEbzWrdW1ZjVJs&#10;C0UPou3F22Pz3F3cvCxJdOO/b4RCj8PMfMMsVtG04krON5YVjEcZCOLS6oYrBT/fn0+vIHxA1tha&#10;JgU38rBaPj4ssNC25z1dD6ESCcK+QAV1CF0hpS9rMuhHtiNO3sk6gyFJV0ntsE9w08pJls2kwYbT&#10;Qo0drWsqz4eLUTDdxfdI2+ec+82xamPudv2HU2o4iG9zEIFi+A//tb+0gpcc7l/S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a9y2xAAAANsAAAAPAAAAAAAAAAAA&#10;AAAAAKECAABkcnMvZG93bnJldi54bWxQSwUGAAAAAAQABAD5AAAAkgMAAAAA&#10;" strokeweight=".26mm">
                    <v:stroke endarrow="block" joinstyle="miter"/>
                  </v:line>
                  <v:line id="Line 44" o:spid="_x0000_s1068" style="position:absolute;visibility:visible;mso-wrap-style:square" from="360,6300" to="360,7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UPr8MAAADbAAAADwAAAGRycy9kb3ducmV2LnhtbESP0WrCQBRE34X+w3ILfdNNJWgbs5Eq&#10;tVTwpdYPuGRvs6HZu0l2NfHvuwXBx2FmzjD5erSNuFDva8cKnmcJCOLS6ZorBafv3fQFhA/IGhvH&#10;pOBKHtbFwyTHTLuBv+hyDJWIEPYZKjAhtJmUvjRk0c9cSxy9H9dbDFH2ldQ9DhFuGzlPkoW0WHNc&#10;MNjS1lD5ezxbBfI9fe1S0w3ppqMDpknp9h9eqafH8W0FItAY7uFb+1MrWC7g/0v8AbL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VD6/DAAAA2wAAAA8AAAAAAAAAAAAA&#10;AAAAoQIAAGRycy9kb3ducmV2LnhtbFBLBQYAAAAABAAEAPkAAACRAwAAAAA=&#10;" strokeweight=".26mm">
                    <v:stroke joinstyle="miter"/>
                  </v:line>
                  <v:line id="Line 45" o:spid="_x0000_s1069" style="position:absolute;visibility:visible;mso-wrap-style:square" from="360,7560" to="719,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mqNMMAAADbAAAADwAAAGRycy9kb3ducmV2LnhtbESP0WrCQBRE34X+w3ILfdNNS9Aas5G2&#10;tKLgS9UPuGSv2WD2bpLdmvTv3ULBx2FmzjD5erSNuFLva8cKnmcJCOLS6ZorBafj1/QVhA/IGhvH&#10;pOCXPKyLh0mOmXYDf9P1ECoRIewzVGBCaDMpfWnIop+5ljh6Z9dbDFH2ldQ9DhFuG/mSJHNpsea4&#10;YLClD0Pl5fBjFcjPdNmlphvS9472mCal2228Uk+P49sKRKAx3MP/7a1WsFjA35f4A2R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ZqjTDAAAA2wAAAA8AAAAAAAAAAAAA&#10;AAAAoQIAAGRycy9kb3ducmV2LnhtbFBLBQYAAAAABAAEAPkAAACRAwAAAAA=&#10;" strokeweight=".26mm">
                    <v:stroke joinstyle="miter"/>
                  </v:line>
                  <v:line id="Line 46" o:spid="_x0000_s1070" style="position:absolute;visibility:visible;mso-wrap-style:square" from="1980,6300" to="5399,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pzKMEAAADbAAAADwAAAGRycy9kb3ducmV2LnhtbERPz2vCMBS+C/4P4Qm7aTqnTjrTItuE&#10;oQeZevH2aN7asualJJnN/vvlMPD48f3elNF04kbOt5YVPM4yEMSV1S3XCi7n3XQNwgdkjZ1lUvBL&#10;HspiPNpgru3An3Q7hVqkEPY5KmhC6HMpfdWQQT+zPXHivqwzGBJ0tdQOhxRuOjnPspU02HJqaLCn&#10;14aq79OPUbA4xrdIh6clD/tr3cWlOw7vTqmHSdy+gAgUw1387/7QCp7T2PQl/QBZ/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anMowQAAANsAAAAPAAAAAAAAAAAAAAAA&#10;AKECAABkcnMvZG93bnJldi54bWxQSwUGAAAAAAQABAD5AAAAjwMAAAAA&#10;" strokeweight=".26mm">
                    <v:stroke endarrow="block" joinstyle="miter"/>
                  </v:line>
                  <v:line id="Line 47" o:spid="_x0000_s1071" style="position:absolute;flip:x y;visibility:visible;mso-wrap-style:square" from="1980,7560" to="5399,8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JqsIAAADbAAAADwAAAGRycy9kb3ducmV2LnhtbESPT2sCMRTE74V+h/AKvYhm20O7bo0i&#10;itCjf++vyWuydPOyJKluv70pCB6HmfkNM1sMvhNniqkNrOBlUoEg1sG0bBUcD5txDSJlZINdYFLw&#10;RwkW88eHGTYmXHhH5322okA4NajA5dw3UibtyGOahJ64eN8hesxFRitNxEuB+06+VtWb9NhyWXDY&#10;08qR/tn/egVrj6P1ttvYr5OL9U4f9Ohoa6Wen4blB4hMQ76Hb+1Po+B9Cv9fyg+Q8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JqsIAAADbAAAADwAAAAAAAAAAAAAA&#10;AAChAgAAZHJzL2Rvd25yZXYueG1sUEsFBgAAAAAEAAQA+QAAAJADAAAAAA==&#10;" strokeweight=".26mm">
                    <v:stroke endarrow="block" joinstyle="miter"/>
                  </v:line>
                  <v:line id="Line 48" o:spid="_x0000_s1072" style="position:absolute;visibility:visible;mso-wrap-style:square" from="1980,8640" to="5399,8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kPCcEAAADbAAAADwAAAGRycy9kb3ducmV2LnhtbERPu2rDMBTdC/kHcQvdGrl5EdzIJqQp&#10;hHQwSbt0u1i3tql1ZSQ1Vv4+GgIdD+e9KaPpxYWc7ywreJlmIIhrqztuFHx9vj+vQfiArLG3TAqu&#10;5KEsJg8bzLUd+USXc2hECmGfo4I2hCGX0tctGfRTOxAn7sc6gyFB10jtcEzhppezLFtJgx2nhhYH&#10;2rVU/57/jIJFFd8ifcyXPB6/mz4uXTXunVJPj3H7CiJQDP/iu/ugFazT+vQl/QBZ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yQ8JwQAAANsAAAAPAAAAAAAAAAAAAAAA&#10;AKECAABkcnMvZG93bnJldi54bWxQSwUGAAAAAAQABAD5AAAAjwMAAAAA&#10;" strokeweight=".26mm">
                    <v:stroke endarrow="block" joinstyle="miter"/>
                  </v:line>
                </v:group>
                <w10:anchorlock/>
              </v:group>
            </w:pict>
          </mc:Fallback>
        </mc:AlternateContent>
      </w:r>
    </w:p>
    <w:p w:rsidR="004E60D2" w:rsidRPr="001F1AAA" w:rsidRDefault="004E60D2" w:rsidP="004E60D2">
      <w:pPr>
        <w:pageBreakBefore/>
        <w:spacing w:line="280" w:lineRule="atLeast"/>
        <w:rPr>
          <w:rFonts w:ascii="Times New Roman" w:hAnsi="Times New Roman" w:cs="Times New Roman"/>
          <w:b/>
          <w:bCs/>
          <w:u w:val="single"/>
        </w:rPr>
      </w:pPr>
      <w:r w:rsidRPr="001F1AAA">
        <w:rPr>
          <w:rFonts w:ascii="Times New Roman" w:hAnsi="Times New Roman" w:cs="Times New Roman"/>
          <w:b/>
          <w:bCs/>
          <w:u w:val="single"/>
        </w:rPr>
        <w:t>Socket functions for connection-less communication</w:t>
      </w:r>
    </w:p>
    <w:p w:rsidR="004E60D2" w:rsidRPr="001F1AAA" w:rsidRDefault="004E60D2" w:rsidP="004E60D2">
      <w:pPr>
        <w:spacing w:line="280" w:lineRule="atLeast"/>
        <w:rPr>
          <w:rFonts w:ascii="Times New Roman" w:hAnsi="Times New Roman" w:cs="Times New Roman"/>
        </w:rPr>
      </w:pPr>
    </w:p>
    <w:p w:rsidR="004E60D2" w:rsidRPr="001F1AAA" w:rsidRDefault="004E60D2" w:rsidP="004E60D2">
      <w:pPr>
        <w:spacing w:line="280" w:lineRule="atLeast"/>
        <w:rPr>
          <w:rFonts w:ascii="Times New Roman" w:hAnsi="Times New Roman" w:cs="Times New Roman"/>
          <w:b/>
          <w:bCs/>
          <w:color w:val="000000"/>
        </w:rPr>
      </w:pPr>
      <w:r w:rsidRPr="001F1AAA">
        <w:rPr>
          <w:rFonts w:ascii="Times New Roman" w:hAnsi="Times New Roman" w:cs="Times New Roman"/>
          <w:noProof/>
        </w:rPr>
        <mc:AlternateContent>
          <mc:Choice Requires="wpg">
            <w:drawing>
              <wp:inline distT="0" distB="0" distL="0" distR="0" wp14:anchorId="791175FC" wp14:editId="2DE84C3E">
                <wp:extent cx="5029200" cy="4914900"/>
                <wp:effectExtent l="0" t="0" r="317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4914900"/>
                          <a:chOff x="0" y="0"/>
                          <a:chExt cx="7919" cy="7739"/>
                        </a:xfrm>
                      </wpg:grpSpPr>
                      <wps:wsp>
                        <wps:cNvPr id="5" name="Rectangle 50"/>
                        <wps:cNvSpPr>
                          <a:spLocks noChangeArrowheads="1"/>
                        </wps:cNvSpPr>
                        <wps:spPr bwMode="auto">
                          <a:xfrm>
                            <a:off x="0" y="0"/>
                            <a:ext cx="7919" cy="77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g:grpSp>
                        <wpg:cNvPr id="6" name="Group 51"/>
                        <wpg:cNvGrpSpPr>
                          <a:grpSpLocks/>
                        </wpg:cNvGrpSpPr>
                        <wpg:grpSpPr bwMode="auto">
                          <a:xfrm>
                            <a:off x="540" y="180"/>
                            <a:ext cx="7020" cy="7199"/>
                            <a:chOff x="540" y="180"/>
                            <a:chExt cx="7020" cy="7199"/>
                          </a:xfrm>
                        </wpg:grpSpPr>
                        <wps:wsp>
                          <wps:cNvPr id="7" name="Text Box 52"/>
                          <wps:cNvSpPr txBox="1">
                            <a:spLocks noChangeArrowheads="1"/>
                          </wps:cNvSpPr>
                          <wps:spPr bwMode="auto">
                            <a:xfrm>
                              <a:off x="900" y="2160"/>
                              <a:ext cx="1619" cy="539"/>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Default="004332B9" w:rsidP="004E60D2">
                                <w:pPr>
                                  <w:rPr>
                                    <w:b/>
                                  </w:rPr>
                                </w:pPr>
                                <w:r>
                                  <w:rPr>
                                    <w:b/>
                                  </w:rPr>
                                  <w:t xml:space="preserve">UDP Client </w:t>
                                </w:r>
                              </w:p>
                              <w:p w:rsidR="004332B9" w:rsidRDefault="004332B9" w:rsidP="004E60D2"/>
                            </w:txbxContent>
                          </wps:txbx>
                          <wps:bodyPr rot="0" vert="horz" wrap="square" lIns="91440" tIns="45720" rIns="91440" bIns="45720" anchor="ctr" anchorCtr="0">
                            <a:noAutofit/>
                          </wps:bodyPr>
                        </wps:wsp>
                        <wps:wsp>
                          <wps:cNvPr id="8" name="Text Box 53"/>
                          <wps:cNvSpPr txBox="1">
                            <a:spLocks noChangeArrowheads="1"/>
                          </wps:cNvSpPr>
                          <wps:spPr bwMode="auto">
                            <a:xfrm>
                              <a:off x="5400" y="180"/>
                              <a:ext cx="1619" cy="539"/>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Default="004332B9" w:rsidP="004E60D2">
                                <w:pPr>
                                  <w:rPr>
                                    <w:b/>
                                  </w:rPr>
                                </w:pPr>
                                <w:r>
                                  <w:rPr>
                                    <w:b/>
                                  </w:rPr>
                                  <w:t>UDP Server</w:t>
                                </w:r>
                              </w:p>
                            </w:txbxContent>
                          </wps:txbx>
                          <wps:bodyPr rot="0" vert="horz" wrap="square" lIns="91440" tIns="45720" rIns="91440" bIns="45720" anchor="ctr" anchorCtr="0">
                            <a:noAutofit/>
                          </wps:bodyPr>
                        </wps:wsp>
                        <wps:wsp>
                          <wps:cNvPr id="9" name="Text Box 54"/>
                          <wps:cNvSpPr txBox="1">
                            <a:spLocks noChangeArrowheads="1"/>
                          </wps:cNvSpPr>
                          <wps:spPr bwMode="auto">
                            <a:xfrm>
                              <a:off x="5040" y="3780"/>
                              <a:ext cx="2519" cy="719"/>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Default="004332B9" w:rsidP="004E60D2">
                                <w:r>
                                  <w:t xml:space="preserve">Blocks until datagram received from a client </w:t>
                                </w:r>
                              </w:p>
                            </w:txbxContent>
                          </wps:txbx>
                          <wps:bodyPr rot="0" vert="horz" wrap="square" lIns="91440" tIns="45720" rIns="91440" bIns="45720" anchor="ctr" anchorCtr="0">
                            <a:noAutofit/>
                          </wps:bodyPr>
                        </wps:wsp>
                        <wps:wsp>
                          <wps:cNvPr id="10" name="Text Box 55"/>
                          <wps:cNvSpPr txBox="1">
                            <a:spLocks noChangeArrowheads="1"/>
                          </wps:cNvSpPr>
                          <wps:spPr bwMode="auto">
                            <a:xfrm>
                              <a:off x="5220" y="4860"/>
                              <a:ext cx="1919" cy="539"/>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Default="004332B9" w:rsidP="004E60D2">
                                <w:r>
                                  <w:t>Process request</w:t>
                                </w:r>
                              </w:p>
                            </w:txbxContent>
                          </wps:txbx>
                          <wps:bodyPr rot="0" vert="horz" wrap="square" lIns="91440" tIns="45720" rIns="91440" bIns="45720" anchor="ctr" anchorCtr="0">
                            <a:noAutofit/>
                          </wps:bodyPr>
                        </wps:wsp>
                        <wps:wsp>
                          <wps:cNvPr id="11" name="Text Box 56"/>
                          <wps:cNvSpPr txBox="1">
                            <a:spLocks noChangeArrowheads="1"/>
                          </wps:cNvSpPr>
                          <wps:spPr bwMode="auto">
                            <a:xfrm>
                              <a:off x="3060" y="5400"/>
                              <a:ext cx="1679" cy="539"/>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Default="004332B9" w:rsidP="004E60D2">
                                <w:r>
                                  <w:t>Data (reply)</w:t>
                                </w:r>
                              </w:p>
                            </w:txbxContent>
                          </wps:txbx>
                          <wps:bodyPr rot="0" vert="horz" wrap="square" lIns="91440" tIns="45720" rIns="91440" bIns="45720" anchor="ctr" anchorCtr="0">
                            <a:noAutofit/>
                          </wps:bodyPr>
                        </wps:wsp>
                        <wps:wsp>
                          <wps:cNvPr id="12" name="Text Box 57"/>
                          <wps:cNvSpPr txBox="1">
                            <a:spLocks noChangeArrowheads="1"/>
                          </wps:cNvSpPr>
                          <wps:spPr bwMode="auto">
                            <a:xfrm>
                              <a:off x="3060" y="3960"/>
                              <a:ext cx="1799" cy="539"/>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Default="004332B9" w:rsidP="004E60D2">
                                <w:r>
                                  <w:t>Data (request)</w:t>
                                </w:r>
                              </w:p>
                            </w:txbxContent>
                          </wps:txbx>
                          <wps:bodyPr rot="0" vert="horz" wrap="square" lIns="91440" tIns="45720" rIns="91440" bIns="45720" anchor="ctr" anchorCtr="0">
                            <a:noAutofit/>
                          </wps:bodyPr>
                        </wps:wsp>
                        <wps:wsp>
                          <wps:cNvPr id="13" name="Text Box 58"/>
                          <wps:cNvSpPr txBox="1">
                            <a:spLocks noChangeArrowheads="1"/>
                          </wps:cNvSpPr>
                          <wps:spPr bwMode="auto">
                            <a:xfrm>
                              <a:off x="900" y="6840"/>
                              <a:ext cx="1619" cy="5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Default="004332B9" w:rsidP="004E60D2">
                                <w:pPr>
                                  <w:jc w:val="center"/>
                                </w:pPr>
                                <w:r>
                                  <w:t>close()</w:t>
                                </w:r>
                              </w:p>
                            </w:txbxContent>
                          </wps:txbx>
                          <wps:bodyPr rot="0" vert="horz" wrap="square" lIns="91440" tIns="45720" rIns="91440" bIns="45720" anchor="ctr" anchorCtr="0">
                            <a:noAutofit/>
                          </wps:bodyPr>
                        </wps:wsp>
                        <wps:wsp>
                          <wps:cNvPr id="14" name="Text Box 59"/>
                          <wps:cNvSpPr txBox="1">
                            <a:spLocks noChangeArrowheads="1"/>
                          </wps:cNvSpPr>
                          <wps:spPr bwMode="auto">
                            <a:xfrm>
                              <a:off x="900" y="5760"/>
                              <a:ext cx="1619" cy="5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Default="004332B9" w:rsidP="004E60D2">
                                <w:pPr>
                                  <w:jc w:val="center"/>
                                </w:pPr>
                                <w:r>
                                  <w:t>recvfrom()</w:t>
                                </w:r>
                              </w:p>
                            </w:txbxContent>
                          </wps:txbx>
                          <wps:bodyPr rot="0" vert="horz" wrap="square" lIns="91440" tIns="45720" rIns="91440" bIns="45720" anchor="ctr" anchorCtr="0">
                            <a:noAutofit/>
                          </wps:bodyPr>
                        </wps:wsp>
                        <wps:wsp>
                          <wps:cNvPr id="15" name="Text Box 60"/>
                          <wps:cNvSpPr txBox="1">
                            <a:spLocks noChangeArrowheads="1"/>
                          </wps:cNvSpPr>
                          <wps:spPr bwMode="auto">
                            <a:xfrm>
                              <a:off x="900" y="3780"/>
                              <a:ext cx="1619" cy="5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Default="004332B9" w:rsidP="004E60D2">
                                <w:pPr>
                                  <w:jc w:val="center"/>
                                </w:pPr>
                                <w:r>
                                  <w:t>sendto()</w:t>
                                </w:r>
                              </w:p>
                            </w:txbxContent>
                          </wps:txbx>
                          <wps:bodyPr rot="0" vert="horz" wrap="square" lIns="91440" tIns="45720" rIns="91440" bIns="45720" anchor="ctr" anchorCtr="0">
                            <a:noAutofit/>
                          </wps:bodyPr>
                        </wps:wsp>
                        <wps:wsp>
                          <wps:cNvPr id="16" name="Text Box 61"/>
                          <wps:cNvSpPr txBox="1">
                            <a:spLocks noChangeArrowheads="1"/>
                          </wps:cNvSpPr>
                          <wps:spPr bwMode="auto">
                            <a:xfrm>
                              <a:off x="5400" y="5580"/>
                              <a:ext cx="1619" cy="5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Default="004332B9" w:rsidP="004E60D2">
                                <w:pPr>
                                  <w:jc w:val="center"/>
                                </w:pPr>
                                <w:r>
                                  <w:t>sendto()</w:t>
                                </w:r>
                              </w:p>
                            </w:txbxContent>
                          </wps:txbx>
                          <wps:bodyPr rot="0" vert="horz" wrap="square" lIns="91440" tIns="45720" rIns="91440" bIns="45720" anchor="ctr" anchorCtr="0">
                            <a:noAutofit/>
                          </wps:bodyPr>
                        </wps:wsp>
                        <wps:wsp>
                          <wps:cNvPr id="17" name="Text Box 62"/>
                          <wps:cNvSpPr txBox="1">
                            <a:spLocks noChangeArrowheads="1"/>
                          </wps:cNvSpPr>
                          <wps:spPr bwMode="auto">
                            <a:xfrm>
                              <a:off x="5400" y="2880"/>
                              <a:ext cx="1499" cy="5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Default="004332B9" w:rsidP="004E60D2">
                                <w:pPr>
                                  <w:jc w:val="center"/>
                                </w:pPr>
                                <w:r>
                                  <w:t>recvfrom()</w:t>
                                </w:r>
                              </w:p>
                            </w:txbxContent>
                          </wps:txbx>
                          <wps:bodyPr rot="0" vert="horz" wrap="square" lIns="91440" tIns="45720" rIns="91440" bIns="45720" anchor="ctr" anchorCtr="0">
                            <a:noAutofit/>
                          </wps:bodyPr>
                        </wps:wsp>
                        <wps:wsp>
                          <wps:cNvPr id="18" name="Text Box 63"/>
                          <wps:cNvSpPr txBox="1">
                            <a:spLocks noChangeArrowheads="1"/>
                          </wps:cNvSpPr>
                          <wps:spPr bwMode="auto">
                            <a:xfrm>
                              <a:off x="5400" y="1800"/>
                              <a:ext cx="1439" cy="5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Default="004332B9" w:rsidP="004E60D2">
                                <w:pPr>
                                  <w:jc w:val="center"/>
                                </w:pPr>
                                <w:r>
                                  <w:t>bind()</w:t>
                                </w:r>
                              </w:p>
                            </w:txbxContent>
                          </wps:txbx>
                          <wps:bodyPr rot="0" vert="horz" wrap="square" lIns="91440" tIns="45720" rIns="91440" bIns="45720" anchor="ctr" anchorCtr="0">
                            <a:noAutofit/>
                          </wps:bodyPr>
                        </wps:wsp>
                        <wps:wsp>
                          <wps:cNvPr id="19" name="Text Box 64"/>
                          <wps:cNvSpPr txBox="1">
                            <a:spLocks noChangeArrowheads="1"/>
                          </wps:cNvSpPr>
                          <wps:spPr bwMode="auto">
                            <a:xfrm>
                              <a:off x="900" y="2700"/>
                              <a:ext cx="1619" cy="5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Default="004332B9" w:rsidP="004E60D2">
                                <w:pPr>
                                  <w:jc w:val="center"/>
                                </w:pPr>
                                <w:r>
                                  <w:t>socket()</w:t>
                                </w:r>
                              </w:p>
                              <w:p w:rsidR="004332B9" w:rsidRDefault="004332B9" w:rsidP="004E60D2"/>
                            </w:txbxContent>
                          </wps:txbx>
                          <wps:bodyPr rot="0" vert="horz" wrap="square" lIns="91440" tIns="45720" rIns="91440" bIns="45720" anchor="ctr" anchorCtr="0">
                            <a:noAutofit/>
                          </wps:bodyPr>
                        </wps:wsp>
                        <wps:wsp>
                          <wps:cNvPr id="20" name="Text Box 65"/>
                          <wps:cNvSpPr txBox="1">
                            <a:spLocks noChangeArrowheads="1"/>
                          </wps:cNvSpPr>
                          <wps:spPr bwMode="auto">
                            <a:xfrm>
                              <a:off x="5400" y="720"/>
                              <a:ext cx="1439" cy="53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2B9" w:rsidRDefault="004332B9" w:rsidP="004E60D2">
                                <w:pPr>
                                  <w:jc w:val="center"/>
                                </w:pPr>
                                <w:r>
                                  <w:t>socket()</w:t>
                                </w:r>
                              </w:p>
                            </w:txbxContent>
                          </wps:txbx>
                          <wps:bodyPr rot="0" vert="horz" wrap="square" lIns="91440" tIns="45720" rIns="91440" bIns="45720" anchor="ctr" anchorCtr="0">
                            <a:noAutofit/>
                          </wps:bodyPr>
                        </wps:wsp>
                        <wps:wsp>
                          <wps:cNvPr id="21" name="Line 66"/>
                          <wps:cNvCnPr/>
                          <wps:spPr bwMode="auto">
                            <a:xfrm>
                              <a:off x="6120" y="1260"/>
                              <a:ext cx="0" cy="53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67"/>
                          <wps:cNvCnPr/>
                          <wps:spPr bwMode="auto">
                            <a:xfrm>
                              <a:off x="6120" y="2340"/>
                              <a:ext cx="0" cy="53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68"/>
                          <wps:cNvCnPr/>
                          <wps:spPr bwMode="auto">
                            <a:xfrm>
                              <a:off x="6120" y="3420"/>
                              <a:ext cx="0" cy="35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69"/>
                          <wps:cNvCnPr/>
                          <wps:spPr bwMode="auto">
                            <a:xfrm>
                              <a:off x="6120" y="4500"/>
                              <a:ext cx="0" cy="35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70"/>
                          <wps:cNvCnPr/>
                          <wps:spPr bwMode="auto">
                            <a:xfrm>
                              <a:off x="6120" y="5220"/>
                              <a:ext cx="0" cy="35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71"/>
                          <wps:cNvCnPr/>
                          <wps:spPr bwMode="auto">
                            <a:xfrm>
                              <a:off x="7020" y="5760"/>
                              <a:ext cx="539"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72"/>
                          <wps:cNvCnPr/>
                          <wps:spPr bwMode="auto">
                            <a:xfrm flipV="1">
                              <a:off x="7560" y="3060"/>
                              <a:ext cx="0" cy="2699"/>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73"/>
                          <wps:cNvCnPr/>
                          <wps:spPr bwMode="auto">
                            <a:xfrm flipH="1">
                              <a:off x="6840" y="3060"/>
                              <a:ext cx="719" cy="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74"/>
                          <wps:cNvCnPr/>
                          <wps:spPr bwMode="auto">
                            <a:xfrm>
                              <a:off x="1620" y="3240"/>
                              <a:ext cx="0" cy="53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75"/>
                          <wps:cNvCnPr/>
                          <wps:spPr bwMode="auto">
                            <a:xfrm>
                              <a:off x="1620" y="4320"/>
                              <a:ext cx="0" cy="143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76"/>
                          <wps:cNvCnPr/>
                          <wps:spPr bwMode="auto">
                            <a:xfrm>
                              <a:off x="1620" y="6300"/>
                              <a:ext cx="0" cy="53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77"/>
                          <wps:cNvCnPr/>
                          <wps:spPr bwMode="auto">
                            <a:xfrm flipH="1">
                              <a:off x="540" y="5939"/>
                              <a:ext cx="359"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78"/>
                          <wps:cNvCnPr/>
                          <wps:spPr bwMode="auto">
                            <a:xfrm flipV="1">
                              <a:off x="540" y="3960"/>
                              <a:ext cx="0" cy="1979"/>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79"/>
                          <wps:cNvCnPr/>
                          <wps:spPr bwMode="auto">
                            <a:xfrm>
                              <a:off x="540" y="3959"/>
                              <a:ext cx="359" cy="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80"/>
                          <wps:cNvCnPr/>
                          <wps:spPr bwMode="auto">
                            <a:xfrm>
                              <a:off x="2520" y="4140"/>
                              <a:ext cx="3419" cy="53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Line 81"/>
                          <wps:cNvCnPr/>
                          <wps:spPr bwMode="auto">
                            <a:xfrm flipH="1">
                              <a:off x="2520" y="5760"/>
                              <a:ext cx="2879" cy="179"/>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inline>
            </w:drawing>
          </mc:Choice>
          <mc:Fallback>
            <w:pict>
              <v:group id="Group 1" o:spid="_x0000_s1073" style="width:396pt;height:387pt;mso-position-horizontal-relative:char;mso-position-vertical-relative:line" coordsize="7919,7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">
                <v:rect id="Rectangle 50" o:spid="_x0000_s1074" style="position:absolute;width:7919;height:773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CVsYA&#10;AADaAAAADwAAAGRycy9kb3ducmV2LnhtbESPT2vCQBTE7wW/w/KEXopuLFokuootlFTqpfEPeHtm&#10;n0lo9m3IbpP47btCocdhZn7DLNe9qURLjSstK5iMIxDEmdUl5woO+/fRHITzyBory6TgRg7Wq8HD&#10;EmNtO/6iNvW5CBB2MSoovK9jKV1WkEE3tjVx8K62MeiDbHKpG+wC3FTyOYpepMGSw0KBNb0VlH2n&#10;P0ZBsvncTl+j7qmtzsfLKUlucrJLlXoc9psFCE+9/w//tT+0ghncr4Qb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4CVsYAAADaAAAADwAAAAAAAAAAAAAAAACYAgAAZHJz&#10;L2Rvd25yZXYueG1sUEsFBgAAAAAEAAQA9QAAAIsDAAAAAA==&#10;" filled="f" stroked="f">
                  <v:stroke joinstyle="round"/>
                </v:rect>
                <v:group id="Group 51" o:spid="_x0000_s1075" style="position:absolute;left:540;top:180;width:7020;height:7199" coordorigin="540,180" coordsize="7020,7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Text Box 52" o:spid="_x0000_s1076" type="#_x0000_t202" style="position:absolute;left:900;top:2160;width:161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5h8IA&#10;AADaAAAADwAAAGRycy9kb3ducmV2LnhtbESPQWsCMRSE74L/ITzBW81awepqFBGFgqio7f2xee4G&#10;Ny/bTbqu/fVNoeBxmJlvmPmytaVoqPbGsYLhIAFBnDltOFfwcdm+TED4gKyxdEwKHuRhueh25phq&#10;d+cTNeeQiwhhn6KCIoQqldJnBVn0A1cRR+/qaoshyjqXusZ7hNtSvibJWFo0HBcKrGhdUHY7f1sF&#10;dJziV2U+H/vwcxht5K7ZH4xUqt9rVzMQgdrwDP+337WCN/i7Em+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1jmHwgAAANoAAAAPAAAAAAAAAAAAAAAAAJgCAABkcnMvZG93&#10;bnJldi54bWxQSwUGAAAAAAQABAD1AAAAhwMAAAAA&#10;" strokecolor="white" strokeweight=".26mm">
                    <v:textbox>
                      <w:txbxContent>
                        <w:p w:rsidR="004332B9" w:rsidRDefault="004332B9" w:rsidP="004E60D2">
                          <w:pPr>
                            <w:rPr>
                              <w:b/>
                            </w:rPr>
                          </w:pPr>
                          <w:r>
                            <w:rPr>
                              <w:b/>
                            </w:rPr>
                            <w:t xml:space="preserve">UDP Client </w:t>
                          </w:r>
                        </w:p>
                        <w:p w:rsidR="004332B9" w:rsidRDefault="004332B9" w:rsidP="004E60D2"/>
                      </w:txbxContent>
                    </v:textbox>
                  </v:shape>
                  <v:shape id="Text Box 53" o:spid="_x0000_s1077" type="#_x0000_t202" style="position:absolute;left:5400;top:180;width:161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mt9cAA&#10;AADaAAAADwAAAGRycy9kb3ducmV2LnhtbERPXWvCMBR9H/gfwhX2tqZuMGY1isgGg1HFqu+X5toG&#10;m5uuyWq7X788CHs8nO/lerCN6KnzxrGCWZKCIC6dNlwpOB0/nt5A+ICssXFMCkbysF5NHpaYaXfj&#10;A/VFqEQMYZ+hgjqENpPSlzVZ9IlriSN3cZ3FEGFXSd3hLYbbRj6n6au0aDg21NjStqbyWvxYBbSf&#10;43drzmMefncv7/Krz3dGKvU4HTYLEIGG8C++uz+1grg1Xok3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Emt9cAAAADaAAAADwAAAAAAAAAAAAAAAACYAgAAZHJzL2Rvd25y&#10;ZXYueG1sUEsFBgAAAAAEAAQA9QAAAIUDAAAAAA==&#10;" strokecolor="white" strokeweight=".26mm">
                    <v:textbox>
                      <w:txbxContent>
                        <w:p w:rsidR="004332B9" w:rsidRDefault="004332B9" w:rsidP="004E60D2">
                          <w:pPr>
                            <w:rPr>
                              <w:b/>
                            </w:rPr>
                          </w:pPr>
                          <w:r>
                            <w:rPr>
                              <w:b/>
                            </w:rPr>
                            <w:t>UDP Server</w:t>
                          </w:r>
                        </w:p>
                      </w:txbxContent>
                    </v:textbox>
                  </v:shape>
                  <v:shape id="Text Box 54" o:spid="_x0000_s1078" type="#_x0000_t202" style="position:absolute;left:5040;top:3780;width:2519;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UIbsMA&#10;AADaAAAADwAAAGRycy9kb3ducmV2LnhtbESPQWvCQBSE7wX/w/IKvdVNWyg1uglFLBSKilHvj+wz&#10;WZp9G7PbGP31rlDwOMzMN8wsH2wjeuq8cazgZZyAIC6dNlwp2G2/nj9A+ICssXFMCs7kIc9GDzNM&#10;tTvxhvoiVCJC2KeooA6hTaX0ZU0W/di1xNE7uM5iiLKrpO7wFOG2ka9J8i4tGo4LNbY0r6n8Lf6s&#10;AlpP8Nia/XkZLqu3hfzplysjlXp6HD6nIAIN4R7+b39rBRO4XYk3QG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UIbsMAAADaAAAADwAAAAAAAAAAAAAAAACYAgAAZHJzL2Rv&#10;d25yZXYueG1sUEsFBgAAAAAEAAQA9QAAAIgDAAAAAA==&#10;" strokecolor="white" strokeweight=".26mm">
                    <v:textbox>
                      <w:txbxContent>
                        <w:p w:rsidR="004332B9" w:rsidRDefault="004332B9" w:rsidP="004E60D2">
                          <w:r>
                            <w:t xml:space="preserve">Blocks until datagram received from a client </w:t>
                          </w:r>
                        </w:p>
                      </w:txbxContent>
                    </v:textbox>
                  </v:shape>
                  <v:shape id="Text Box 55" o:spid="_x0000_s1079" type="#_x0000_t202" style="position:absolute;left:5220;top:4860;width:191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WKq8QA&#10;AADbAAAADwAAAGRycy9kb3ducmV2LnhtbESPQWvCQBCF74X+h2UEb7qxgmh0lVIsFESL2t6H7Jgs&#10;zc7G7DbG/vrOodDbDO/Ne9+sNr2vVUdtdIENTMYZKOIiWMelgY/z62gOKiZki3VgMnCnCJv148MK&#10;cxtufKTulEolIRxzNFCl1ORax6Iij3EcGmLRLqH1mGRtS21bvEm4r/VTls20R8fSUGFDLxUVX6dv&#10;b4DeF3ht3Od9n34O063edfuD08YMB/3zElSiPv2b/67frOALvfwiA+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ViqvEAAAA2wAAAA8AAAAAAAAAAAAAAAAAmAIAAGRycy9k&#10;b3ducmV2LnhtbFBLBQYAAAAABAAEAPUAAACJAwAAAAA=&#10;" strokecolor="white" strokeweight=".26mm">
                    <v:textbox>
                      <w:txbxContent>
                        <w:p w:rsidR="004332B9" w:rsidRDefault="004332B9" w:rsidP="004E60D2">
                          <w:r>
                            <w:t>Process request</w:t>
                          </w:r>
                        </w:p>
                      </w:txbxContent>
                    </v:textbox>
                  </v:shape>
                  <v:shape id="Text Box 56" o:spid="_x0000_s1080" type="#_x0000_t202" style="position:absolute;left:3060;top:5400;width:167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kvMMAA&#10;AADbAAAADwAAAGRycy9kb3ducmV2LnhtbERP32vCMBB+F/wfwgl7m6kORDujiCgMhop1ez+aWxts&#10;LrWJtfrXL4OBb/fx/bz5srOVaKnxxrGC0TABQZw7bbhQ8HXavk5B+ICssXJMCu7kYbno9+aYanfj&#10;I7VZKEQMYZ+igjKEOpXS5yVZ9ENXE0fuxzUWQ4RNIXWDtxhuKzlOkom0aDg2lFjTuqT8nF2tAjrM&#10;8FKb7/suPPZvG/nZ7vZGKvUy6FbvIAJ14Sn+d3/oOH8Ef7/E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kvMMAAAADbAAAADwAAAAAAAAAAAAAAAACYAgAAZHJzL2Rvd25y&#10;ZXYueG1sUEsFBgAAAAAEAAQA9QAAAIUDAAAAAA==&#10;" strokecolor="white" strokeweight=".26mm">
                    <v:textbox>
                      <w:txbxContent>
                        <w:p w:rsidR="004332B9" w:rsidRDefault="004332B9" w:rsidP="004E60D2">
                          <w:r>
                            <w:t>Data (reply)</w:t>
                          </w:r>
                        </w:p>
                      </w:txbxContent>
                    </v:textbox>
                  </v:shape>
                  <v:shape id="Text Box 57" o:spid="_x0000_s1081" type="#_x0000_t202" style="position:absolute;left:3060;top:3960;width:179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uxR8EA&#10;AADbAAAADwAAAGRycy9kb3ducmV2LnhtbERP32vCMBB+F/wfwg32NtM5GFpNyxAHg6Fi1fejOduw&#10;5lKbrNb99ctg4Nt9fD9vmQ+2ET113jhW8DxJQBCXThuuFBwP708zED4ga2wck4Ibeciz8WiJqXZX&#10;3lNfhErEEPYpKqhDaFMpfVmTRT9xLXHkzq6zGCLsKqk7vMZw28hpkrxKi4ZjQ40trWoqv4pvq4B2&#10;c7y05nTbhJ/ty1p+9putkUo9PgxvCxCBhnAX/7s/dJw/hb9f4g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LsUfBAAAA2wAAAA8AAAAAAAAAAAAAAAAAmAIAAGRycy9kb3du&#10;cmV2LnhtbFBLBQYAAAAABAAEAPUAAACGAwAAAAA=&#10;" strokecolor="white" strokeweight=".26mm">
                    <v:textbox>
                      <w:txbxContent>
                        <w:p w:rsidR="004332B9" w:rsidRDefault="004332B9" w:rsidP="004E60D2">
                          <w:r>
                            <w:t>Data (request)</w:t>
                          </w:r>
                        </w:p>
                      </w:txbxContent>
                    </v:textbox>
                  </v:shape>
                  <v:shape id="Text Box 58" o:spid="_x0000_s1082" type="#_x0000_t202" style="position:absolute;left:900;top:6840;width:161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1ge8EA&#10;AADbAAAADwAAAGRycy9kb3ducmV2LnhtbERPzYrCMBC+L/gOYQRvmqqoS9coIgqih2L1AWab2bbY&#10;TEoTbfXpzcLC3ubj+53lujOVeFDjSssKxqMIBHFmdcm5gutlP/wE4TyyxsoyKXiSg/Wq97HEWNuW&#10;z/RIfS5CCLsYFRTe17GULivIoBvZmjhwP7Yx6ANscqkbbEO4qeQkiubSYMmhocCatgVlt/RuFDib&#10;fLevySI1p1l03F1uSVLuE6UG/W7zBcJT5//Ff+6DDvOn8PtLOE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9YHvBAAAA2wAAAA8AAAAAAAAAAAAAAAAAmAIAAGRycy9kb3du&#10;cmV2LnhtbFBLBQYAAAAABAAEAPUAAACGAwAAAAA=&#10;" strokeweight=".26mm">
                    <v:textbox>
                      <w:txbxContent>
                        <w:p w:rsidR="004332B9" w:rsidRDefault="004332B9" w:rsidP="004E60D2">
                          <w:pPr>
                            <w:jc w:val="center"/>
                          </w:pPr>
                          <w:r>
                            <w:t>close()</w:t>
                          </w:r>
                        </w:p>
                      </w:txbxContent>
                    </v:textbox>
                  </v:shape>
                  <v:shape id="Text Box 59" o:spid="_x0000_s1083" type="#_x0000_t202" style="position:absolute;left:900;top:5760;width:161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T4D8EA&#10;AADbAAAADwAAAGRycy9kb3ducmV2LnhtbERP24rCMBB9X/Afwgi+aap4WbpGEVEQfShWP2C2mW2L&#10;zaQ00Va/3iws7NscznWW685U4kGNKy0rGI8iEMSZ1SXnCq6X/fAThPPIGivLpOBJDtar3scSY21b&#10;PtMj9bkIIexiVFB4X8dSuqwgg25ka+LA/djGoA+wyaVusA3hppKTKJpLgyWHhgJr2haU3dK7UeBs&#10;8t2+JovUnGbRcXe5JUm5T5Qa9LvNFwhPnf8X/7kPOsyfwu8v4QC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U+A/BAAAA2wAAAA8AAAAAAAAAAAAAAAAAmAIAAGRycy9kb3du&#10;cmV2LnhtbFBLBQYAAAAABAAEAPUAAACGAwAAAAA=&#10;" strokeweight=".26mm">
                    <v:textbox>
                      <w:txbxContent>
                        <w:p w:rsidR="004332B9" w:rsidRDefault="004332B9" w:rsidP="004E60D2">
                          <w:pPr>
                            <w:jc w:val="center"/>
                          </w:pPr>
                          <w:r>
                            <w:t>recvfrom()</w:t>
                          </w:r>
                        </w:p>
                      </w:txbxContent>
                    </v:textbox>
                  </v:shape>
                  <v:shape id="Text Box 60" o:spid="_x0000_s1084" type="#_x0000_t202" style="position:absolute;left:900;top:3780;width:161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hdlMIA&#10;AADbAAAADwAAAGRycy9kb3ducmV2LnhtbERPzWrCQBC+F3yHZYTe6saAVqKbIKJQ2kNo7ANMs2MS&#10;kp0N2a1J+/RdQfA2H9/v7LLJdOJKg2ssK1guIhDEpdUNVwq+zqeXDQjnkTV2lknBLznI0tnTDhNt&#10;R/6ka+ErEULYJaig9r5PpHRlTQbdwvbEgbvYwaAPcKikHnAM4aaTcRStpcGGQ0ONPR1qKtvixyhw&#10;Nv8e/+LXwnysovfjuc3z5pQr9Tyf9lsQnib/EN/dbzrMX8Htl3C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F2UwgAAANsAAAAPAAAAAAAAAAAAAAAAAJgCAABkcnMvZG93&#10;bnJldi54bWxQSwUGAAAAAAQABAD1AAAAhwMAAAAA&#10;" strokeweight=".26mm">
                    <v:textbox>
                      <w:txbxContent>
                        <w:p w:rsidR="004332B9" w:rsidRDefault="004332B9" w:rsidP="004E60D2">
                          <w:pPr>
                            <w:jc w:val="center"/>
                          </w:pPr>
                          <w:r>
                            <w:t>sendto()</w:t>
                          </w:r>
                        </w:p>
                      </w:txbxContent>
                    </v:textbox>
                  </v:shape>
                  <v:shape id="Text Box 61" o:spid="_x0000_s1085" type="#_x0000_t202" style="position:absolute;left:5400;top:5580;width:161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rD48IA&#10;AADbAAAADwAAAGRycy9kb3ducmV2LnhtbERPzWqDQBC+B/IOywR6S9YKTYLNKqU0UNKDRPsAU3eq&#10;ojsr7jaaPH22UOhtPr7fOWSz6cWFRtdaVvC4iUAQV1a3XCv4LI/rPQjnkTX2lknBlRxk6XJxwETb&#10;ic90KXwtQgi7BBU03g+JlK5qyKDb2IE4cN92NOgDHGupR5xCuOllHEVbabDl0NDgQK8NVV3xYxQ4&#10;m39Nt3hXmI+n6PRWdnneHnOlHlbzyzMIT7P/F/+533WYv4XfX8IBMr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SsPjwgAAANsAAAAPAAAAAAAAAAAAAAAAAJgCAABkcnMvZG93&#10;bnJldi54bWxQSwUGAAAAAAQABAD1AAAAhwMAAAAA&#10;" strokeweight=".26mm">
                    <v:textbox>
                      <w:txbxContent>
                        <w:p w:rsidR="004332B9" w:rsidRDefault="004332B9" w:rsidP="004E60D2">
                          <w:pPr>
                            <w:jc w:val="center"/>
                          </w:pPr>
                          <w:r>
                            <w:t>sendto()</w:t>
                          </w:r>
                        </w:p>
                      </w:txbxContent>
                    </v:textbox>
                  </v:shape>
                  <v:shape id="Text Box 62" o:spid="_x0000_s1086" type="#_x0000_t202" style="position:absolute;left:5400;top:2880;width:149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ZmeMIA&#10;AADbAAAADwAAAGRycy9kb3ducmV2LnhtbERPzWqDQBC+B/IOywR6i2sDbYJ1E0qpUNKDRPsAU3eq&#10;EndW3K2aPH22UMhtPr7fSQ+z6cRIg2stK3iMYhDEldUt1wq+ymy9A+E8ssbOMim4kIPDfrlIMdF2&#10;4hONha9FCGGXoILG+z6R0lUNGXSR7YkD92MHgz7AoZZ6wCmEm05u4vhZGmw5NDTY01tD1bn4NQqc&#10;zb+n62ZbmM+n+PhenvO8zXKlHlbz6wsIT7O/i//dHzrM38LfL+EAu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BmZ4wgAAANsAAAAPAAAAAAAAAAAAAAAAAJgCAABkcnMvZG93&#10;bnJldi54bWxQSwUGAAAAAAQABAD1AAAAhwMAAAAA&#10;" strokeweight=".26mm">
                    <v:textbox>
                      <w:txbxContent>
                        <w:p w:rsidR="004332B9" w:rsidRDefault="004332B9" w:rsidP="004E60D2">
                          <w:pPr>
                            <w:jc w:val="center"/>
                          </w:pPr>
                          <w:r>
                            <w:t>recvfrom()</w:t>
                          </w:r>
                        </w:p>
                      </w:txbxContent>
                    </v:textbox>
                  </v:shape>
                  <v:shape id="Text Box 63" o:spid="_x0000_s1087" type="#_x0000_t202" style="position:absolute;left:5400;top:1800;width:143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nyCsQA&#10;AADbAAAADwAAAGRycy9kb3ducmV2LnhtbESPQWvCQBCF7wX/wzKCt7pRsJXoKiIKxR5Coz9gzI5J&#10;MDsbslsT++s7h0JvM7w3732z3g6uUQ/qQu3ZwGyagCIuvK25NHA5H1+XoEJEtth4JgNPCrDdjF7W&#10;mFrf8xc98lgqCeGQooEqxjbVOhQVOQxT3xKLdvOdwyhrV2rbYS/hrtHzJHnTDmuWhgpb2ldU3PNv&#10;ZyD47Nr/zN9z97lITofzPcvqY2bMZDzsVqAiDfHf/Hf9YQV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Z8grEAAAA2wAAAA8AAAAAAAAAAAAAAAAAmAIAAGRycy9k&#10;b3ducmV2LnhtbFBLBQYAAAAABAAEAPUAAACJAwAAAAA=&#10;" strokeweight=".26mm">
                    <v:textbox>
                      <w:txbxContent>
                        <w:p w:rsidR="004332B9" w:rsidRDefault="004332B9" w:rsidP="004E60D2">
                          <w:pPr>
                            <w:jc w:val="center"/>
                          </w:pPr>
                          <w:r>
                            <w:t>bind()</w:t>
                          </w:r>
                        </w:p>
                      </w:txbxContent>
                    </v:textbox>
                  </v:shape>
                  <v:shape id="Text Box 64" o:spid="_x0000_s1088" type="#_x0000_t202" style="position:absolute;left:900;top:2700;width:161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VXkcEA&#10;AADbAAAADwAAAGRycy9kb3ducmV2LnhtbERP24rCMBB9X/Afwgi+aargZbtGEVEQfShWP2C2mW2L&#10;zaQ00Va/3iws7NscznWW685U4kGNKy0rGI8iEMSZ1SXnCq6X/XABwnlkjZVlUvAkB+tV72OJsbYt&#10;n+mR+lyEEHYxKii8r2MpXVaQQTeyNXHgfmxj0AfY5FI32IZwU8lJFM2kwZJDQ4E1bQvKbundKHA2&#10;+W5fk3lqTtPouLvckqTcJ0oN+t3mC4Snzv+L/9wHHeZ/wu8v4QC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VV5HBAAAA2wAAAA8AAAAAAAAAAAAAAAAAmAIAAGRycy9kb3du&#10;cmV2LnhtbFBLBQYAAAAABAAEAPUAAACGAwAAAAA=&#10;" strokeweight=".26mm">
                    <v:textbox>
                      <w:txbxContent>
                        <w:p w:rsidR="004332B9" w:rsidRDefault="004332B9" w:rsidP="004E60D2">
                          <w:pPr>
                            <w:jc w:val="center"/>
                          </w:pPr>
                          <w:r>
                            <w:t>socket()</w:t>
                          </w:r>
                        </w:p>
                        <w:p w:rsidR="004332B9" w:rsidRDefault="004332B9" w:rsidP="004E60D2"/>
                      </w:txbxContent>
                    </v:textbox>
                  </v:shape>
                  <v:shape id="Text Box 65" o:spid="_x0000_s1089" type="#_x0000_t202" style="position:absolute;left:5400;top:720;width:1439;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M0scAA&#10;AADbAAAADwAAAGRycy9kb3ducmV2LnhtbERPzYrCMBC+C75DGMGbpltwV7pGWURB3EPZ1gcYm9m2&#10;2ExKE2316c1B8Pjx/a82g2nEjTpXW1bwMY9AEBdW11wqOOX72RKE88gaG8uk4E4ONuvxaIWJtj3/&#10;0S3zpQgh7BJUUHnfJlK6oiKDbm5b4sD9286gD7Arpe6wD+GmkXEUfUqDNYeGClvaVlRcsqtR4Gx6&#10;7h/xV2Z+F9Fxl1/StN6nSk0nw883CE+Df4tf7oNWEIf14Uv4A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M0scAAAADbAAAADwAAAAAAAAAAAAAAAACYAgAAZHJzL2Rvd25y&#10;ZXYueG1sUEsFBgAAAAAEAAQA9QAAAIUDAAAAAA==&#10;" strokeweight=".26mm">
                    <v:textbox>
                      <w:txbxContent>
                        <w:p w:rsidR="004332B9" w:rsidRDefault="004332B9" w:rsidP="004E60D2">
                          <w:pPr>
                            <w:jc w:val="center"/>
                          </w:pPr>
                          <w:r>
                            <w:t>socket()</w:t>
                          </w:r>
                        </w:p>
                      </w:txbxContent>
                    </v:textbox>
                  </v:shape>
                  <v:line id="Line 66" o:spid="_x0000_s1090" style="position:absolute;visibility:visible;mso-wrap-style:square" from="6120,1260" to="6120,1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P1qMMAAADbAAAADwAAAGRycy9kb3ducmV2LnhtbESPT2sCMRTE74V+h/AK3mpWqyKrUUqt&#10;IPYg/rl4e2xed5duXpYkuvHbG6HgcZiZ3zDzZTSNuJLztWUFg34GgriwuuZSwem4fp+C8AFZY2OZ&#10;FNzIw3Lx+jLHXNuO93Q9hFIkCPscFVQhtLmUvqjIoO/bljh5v9YZDEm6UmqHXYKbRg6zbCIN1pwW&#10;Kmzpq6Li73AxCka7uIr08zHmbnsumzh2u+7bKdV7i58zEIFieIb/2xutYDiAx5f0A+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j9ajDAAAA2wAAAA8AAAAAAAAAAAAA&#10;AAAAoQIAAGRycy9kb3ducmV2LnhtbFBLBQYAAAAABAAEAPkAAACRAwAAAAA=&#10;" strokeweight=".26mm">
                    <v:stroke endarrow="block" joinstyle="miter"/>
                  </v:line>
                  <v:line id="Line 67" o:spid="_x0000_s1091" style="position:absolute;visibility:visible;mso-wrap-style:square" from="6120,2340" to="6120,2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Fr38QAAADbAAAADwAAAGRycy9kb3ducmV2LnhtbESPT2sCMRTE70K/Q3gFb5rt+oeyNUqp&#10;CmIPou2lt8fmdXfp5mVJohu/vREKHoeZ+Q2zWEXTigs531hW8DLOQBCXVjdcKfj+2o5eQfiArLG1&#10;TAqu5GG1fBossNC25yNdTqESCcK+QAV1CF0hpS9rMujHtiNO3q91BkOSrpLaYZ/gppV5ls2lwYbT&#10;Qo0dfdRU/p3ORsH0ENeRPicz7vc/VRtn7tBvnFLD5/j+BiJQDI/wf3unFeQ5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MWvfxAAAANsAAAAPAAAAAAAAAAAA&#10;AAAAAKECAABkcnMvZG93bnJldi54bWxQSwUGAAAAAAQABAD5AAAAkgMAAAAA&#10;" strokeweight=".26mm">
                    <v:stroke endarrow="block" joinstyle="miter"/>
                  </v:line>
                  <v:line id="Line 68" o:spid="_x0000_s1092" style="position:absolute;visibility:visible;mso-wrap-style:square" from="6120,3420" to="6120,3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3ORMMAAADbAAAADwAAAGRycy9kb3ducmV2LnhtbESPzWsCMRTE70L/h/AKvWm2fiGrUYq2&#10;UPQgfly8PTavu0s3L0uSuul/bwTB4zAzv2EWq2gacSXna8sK3gcZCOLC6ppLBefTV38GwgdkjY1l&#10;UvBPHlbLl94Cc207PtD1GEqRIOxzVFCF0OZS+qIig35gW+Lk/VhnMCTpSqkddgluGjnMsqk0WHNa&#10;qLCldUXF7/HPKBjv4ybSbjThbnspmzhx++7TKfX2Gj/mIALF8Aw/2t9awXAE9y/pB8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9zkTDAAAA2wAAAA8AAAAAAAAAAAAA&#10;AAAAoQIAAGRycy9kb3ducmV2LnhtbFBLBQYAAAAABAAEAPkAAACRAwAAAAA=&#10;" strokeweight=".26mm">
                    <v:stroke endarrow="block" joinstyle="miter"/>
                  </v:line>
                  <v:line id="Line 69" o:spid="_x0000_s1093" style="position:absolute;visibility:visible;mso-wrap-style:square" from="6120,4500" to="6120,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WMMMAAADbAAAADwAAAGRycy9kb3ducmV2LnhtbESPT2sCMRTE70K/Q3iCN836r5TVKKWt&#10;IPYg2l68PTbP3cXNy5Kkbvz2Rih4HGbmN8xyHU0jruR8bVnBeJSBIC6srrlU8PuzGb6B8AFZY2OZ&#10;FNzIw3r10ltirm3HB7oeQykShH2OCqoQ2lxKX1Rk0I9sS5y8s3UGQ5KulNphl+CmkZMse5UGa04L&#10;Fbb0UVFxOf4ZBbN9/Iz0PZ1ztzuVTZy7fffllBr04/sCRKAYnuH/9lYrmMzg8SX9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UVjDDAAAA2wAAAA8AAAAAAAAAAAAA&#10;AAAAoQIAAGRycy9kb3ducmV2LnhtbFBLBQYAAAAABAAEAPkAAACRAwAAAAA=&#10;" strokeweight=".26mm">
                    <v:stroke endarrow="block" joinstyle="miter"/>
                  </v:line>
                  <v:line id="Line 70" o:spid="_x0000_s1094" style="position:absolute;visibility:visible;mso-wrap-style:square" from="6120,5220" to="6120,5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jzq8QAAADbAAAADwAAAGRycy9kb3ducmV2LnhtbESPT2sCMRTE70K/Q3iF3jRbdUW2Rimt&#10;BbEH8c/F22Pzurt087IkqRu/vREKHoeZ+Q2zWEXTigs531hW8DrKQBCXVjdcKTgdv4ZzED4ga2wt&#10;k4IreVgtnwYLLLTteU+XQ6hEgrAvUEEdQldI6cuaDPqR7YiT92OdwZCkq6R22Ce4aeU4y2bSYMNp&#10;ocaOPmoqfw9/RsF0Fz8jfU9y7rfnqo252/Vrp9TLc3x/AxEohkf4v73RCsY5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2POrxAAAANsAAAAPAAAAAAAAAAAA&#10;AAAAAKECAABkcnMvZG93bnJldi54bWxQSwUGAAAAAAQABAD5AAAAkgMAAAAA&#10;" strokeweight=".26mm">
                    <v:stroke endarrow="block" joinstyle="miter"/>
                  </v:line>
                  <v:line id="Line 71" o:spid="_x0000_s1095" style="position:absolute;visibility:visible;mso-wrap-style:square" from="7020,5760" to="7559,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gssMAAADbAAAADwAAAGRycy9kb3ducmV2LnhtbESP0WrCQBRE3wv9h+UWfKsbJYhN3QRb&#10;VCz4ou0HXLLXbDB7N8muJv69Wyj0cZiZM8yqGG0jbtT72rGC2TQBQVw6XXOl4Od7+7oE4QOyxsYx&#10;KbiThyJ/flphpt3AR7qdQiUihH2GCkwIbSalLw1Z9FPXEkfv7HqLIcq+krrHIcJtI+dJspAWa44L&#10;Blv6NFReTlerQG7Sty413ZB+dHTANCnd184rNXkZ1+8gAo3hP/zX3msF8wX8fok/QO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mILLDAAAA2wAAAA8AAAAAAAAAAAAA&#10;AAAAoQIAAGRycy9kb3ducmV2LnhtbFBLBQYAAAAABAAEAPkAAACRAwAAAAA=&#10;" strokeweight=".26mm">
                    <v:stroke joinstyle="miter"/>
                  </v:line>
                  <v:line id="Line 72" o:spid="_x0000_s1096" style="position:absolute;flip:y;visibility:visible;mso-wrap-style:square" from="7560,3060" to="7560,5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pScAAAADbAAAADwAAAGRycy9kb3ducmV2LnhtbESPQYvCMBSE74L/ITzBm6YKrlKNIgvC&#10;evBgFbw+m2dbTF5qE7X+e7MgeBxm5htmsWqtEQ9qfOVYwWiYgCDOna64UHA8bAYzED4gazSOScGL&#10;PKyW3c4CU+2evKdHFgoRIexTVFCGUKdS+rwki37oauLoXVxjMUTZFFI3+Ixwa+Q4SX6kxYrjQok1&#10;/ZaUX7O7VWDO+cbZls4V4u1+2pnJNsOtUv1eu56DCNSGb/jT/tMKxlP4/xJ/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nxKUnAAAAA2wAAAA8AAAAAAAAAAAAAAAAA&#10;oQIAAGRycy9kb3ducmV2LnhtbFBLBQYAAAAABAAEAPkAAACOAwAAAAA=&#10;" strokeweight=".26mm">
                    <v:stroke joinstyle="miter"/>
                  </v:line>
                  <v:line id="Line 73" o:spid="_x0000_s1097" style="position:absolute;flip:x;visibility:visible;mso-wrap-style:square" from="6840,3060" to="7559,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TAA78AAADbAAAADwAAAGRycy9kb3ducmV2LnhtbERPTYvCMBC9C/6HMII3m9qDSNcoKit6&#10;W+wWz0Mz29Y2k5Jktf77zUHY4+N9b3aj6cWDnG8tK1gmKQjiyuqWawXl92mxBuEDssbeMil4kYfd&#10;djrZYK7tk6/0KEItYgj7HBU0IQy5lL5qyKBP7EAcuR/rDIYIXS21w2cMN73M0nQlDbYcGxoc6NhQ&#10;1RW/RoHdH0zZ3+7FV3cq1+fxlWau+1RqPhv3HyACjeFf/HZftIIsjo1f4g+Q2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YTAA78AAADbAAAADwAAAAAAAAAAAAAAAACh&#10;AgAAZHJzL2Rvd25yZXYueG1sUEsFBgAAAAAEAAQA+QAAAI0DAAAAAA==&#10;" strokeweight=".26mm">
                    <v:stroke endarrow="block" joinstyle="miter"/>
                  </v:line>
                  <v:line id="Line 74" o:spid="_x0000_s1098" style="position:absolute;visibility:visible;mso-wrap-style:square" from="1620,3240" to="1620,3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X5rsQAAADbAAAADwAAAGRycy9kb3ducmV2LnhtbESPzWsCMRTE70L/h/AK3mrWr9JujSJ+&#10;gLQHqXrp7bF53V3cvCxJdON/bwoFj8PM/IaZLaJpxJWcry0rGA4yEMSF1TWXCk7H7csbCB+QNTaW&#10;ScGNPCzmT70Z5tp2/E3XQyhFgrDPUUEVQptL6YuKDPqBbYmT92udwZCkK6V22CW4aeQoy16lwZrT&#10;QoUtrSoqzoeLUTDZx3Wkr/GUu8+fsolTt+82Tqn+c1x+gAgUwyP8395pBaN3+PuSfo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lfmuxAAAANsAAAAPAAAAAAAAAAAA&#10;AAAAAKECAABkcnMvZG93bnJldi54bWxQSwUGAAAAAAQABAD5AAAAkgMAAAAA&#10;" strokeweight=".26mm">
                    <v:stroke endarrow="block" joinstyle="miter"/>
                  </v:line>
                  <v:line id="Line 75" o:spid="_x0000_s1099" style="position:absolute;visibility:visible;mso-wrap-style:square" from="1620,4320" to="1620,5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bG7sEAAADbAAAADwAAAGRycy9kb3ducmV2LnhtbERPz2vCMBS+C/4P4Qm7abo5ZdSmIm6D&#10;MQ9F58Xbo3m2Zc1LSTKb/ffLYeDx4/tdbKPpxY2c7ywreFxkIIhrqztuFJy/3ucvIHxA1thbJgW/&#10;5GFbTicF5tqOfKTbKTQihbDPUUEbwpBL6euWDPqFHYgTd7XOYEjQNVI7HFO46eVTlq2lwY5TQ4sD&#10;7Vuqv08/RsFzFV8jHZYrHj8vTR9XrhrfnFIPs7jbgAgUw1387/7QCpZpffqSfoAs/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dsbuwQAAANsAAAAPAAAAAAAAAAAAAAAA&#10;AKECAABkcnMvZG93bnJldi54bWxQSwUGAAAAAAQABAD5AAAAjwMAAAAA&#10;" strokeweight=".26mm">
                    <v:stroke endarrow="block" joinstyle="miter"/>
                  </v:line>
                  <v:line id="Line 76" o:spid="_x0000_s1100" style="position:absolute;visibility:visible;mso-wrap-style:square" from="1620,6300" to="1620,6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pjdcQAAADbAAAADwAAAGRycy9kb3ducmV2LnhtbESPQWsCMRSE70L/Q3gFb5q1W0VWo5RW&#10;odSDVL14e2xed5duXpYk7qb/vikIPQ4z8w2z3kbTip6cbywrmE0zEMSl1Q1XCi7n/WQJwgdkja1l&#10;UvBDHrabh9EaC20H/qT+FCqRIOwLVFCH0BVS+rImg35qO+LkfVlnMCTpKqkdDgluWvmUZQtpsOG0&#10;UGNHrzWV36ebUfB8jG+RDvmch49r1ca5Ow47p9T4Mb6sQASK4T98b79rBfkM/r6k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OmN1xAAAANsAAAAPAAAAAAAAAAAA&#10;AAAAAKECAABkcnMvZG93bnJldi54bWxQSwUGAAAAAAQABAD5AAAAkgMAAAAA&#10;" strokeweight=".26mm">
                    <v:stroke endarrow="block" joinstyle="miter"/>
                  </v:line>
                  <v:line id="Line 77" o:spid="_x0000_s1101" style="position:absolute;flip:x;visibility:visible;mso-wrap-style:square" from="540,5939" to="899,5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8cDMAAAADbAAAADwAAAGRycy9kb3ducmV2LnhtbESPQYvCMBSE74L/ITzBm6YqK1KNIgvC&#10;evBgFbw+m2dbTF5qE7X+e7MgeBxm5htmsWqtEQ9qfOVYwWiYgCDOna64UHA8bAYzED4gazSOScGL&#10;PKyW3c4CU+2evKdHFgoRIexTVFCGUKdS+rwki37oauLoXVxjMUTZFFI3+Ixwa+Q4SabSYsVxocSa&#10;fkvKr9ndKjDnfONsS+cK8XY/7czPNsOtUv1eu56DCNSGb/jT/tMKJmP4/xJ/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fHAzAAAAA2wAAAA8AAAAAAAAAAAAAAAAA&#10;oQIAAGRycy9kb3ducmV2LnhtbFBLBQYAAAAABAAEAPkAAACOAwAAAAA=&#10;" strokeweight=".26mm">
                    <v:stroke joinstyle="miter"/>
                  </v:line>
                  <v:line id="Line 78" o:spid="_x0000_s1102" style="position:absolute;flip:y;visibility:visible;mso-wrap-style:square" from="540,3960" to="540,5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O5l8EAAADbAAAADwAAAGRycy9kb3ducmV2LnhtbESPQYvCMBSE74L/ITxhb5qqKEvXWEQQ&#10;1sMerMJen83btpi81CbV7r83guBxmJlvmFXWWyNu1PrasYLpJAFBXDhdc6ngdNyNP0H4gKzROCYF&#10;/+QhWw8HK0y1u/OBbnkoRYSwT1FBFUKTSumLiiz6iWuIo/fnWoshyraUusV7hFsjZ0mylBZrjgsV&#10;NrStqLjknVVgzsXO2Z7ONeK1+/0xi32Oe6U+Rv3mC0SgPrzDr/a3VjCfw/N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E7mXwQAAANsAAAAPAAAAAAAAAAAAAAAA&#10;AKECAABkcnMvZG93bnJldi54bWxQSwUGAAAAAAQABAD5AAAAjwMAAAAA&#10;" strokeweight=".26mm">
                    <v:stroke joinstyle="miter"/>
                  </v:line>
                  <v:line id="Line 79" o:spid="_x0000_s1103" style="position:absolute;visibility:visible;mso-wrap-style:square" from="540,3959" to="899,3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WqksMAAADbAAAADwAAAGRycy9kb3ducmV2LnhtbESPQWsCMRSE74X+h/AK3mpWqyKrUYqt&#10;IHqQqhdvj81zd+nmZUlSN/57Iwg9DjPzDTNfRtOIKzlfW1Yw6GcgiAuray4VnI7r9ykIH5A1NpZJ&#10;wY08LBevL3PMte34h66HUIoEYZ+jgiqENpfSFxUZ9H3bEifvYp3BkKQrpXbYJbhp5DDLJtJgzWmh&#10;wpZWFRW/hz+jYLSPX5F2H2PutueyiWO3776dUr23+DkDESiG//CzvdEKpgN4fEk/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FqpLDAAAA2wAAAA8AAAAAAAAAAAAA&#10;AAAAoQIAAGRycy9kb3ducmV2LnhtbFBLBQYAAAAABAAEAPkAAACRAwAAAAA=&#10;" strokeweight=".26mm">
                    <v:stroke endarrow="block" joinstyle="miter"/>
                  </v:line>
                  <v:line id="Line 80" o:spid="_x0000_s1104" style="position:absolute;visibility:visible;mso-wrap-style:square" from="2520,4140" to="5939,4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c05cQAAADbAAAADwAAAGRycy9kb3ducmV2LnhtbESPQWsCMRSE74L/ITyhN82qtchqdhFr&#10;odSD1PbS22Pz3F3cvCxJ6qb/vikIPQ4z8w2zLaPpxI2cby0rmM8yEMSV1S3XCj4/XqZrED4ga+ws&#10;k4If8lAW49EWc20HfqfbOdQiQdjnqKAJoc+l9FVDBv3M9sTJu1hnMCTpaqkdDgluOrnIsidpsOW0&#10;0GBP+4aq6/nbKHg8xedIx+WKh7evuosrdxoOTqmHSdxtQASK4T98b79qBesF/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VzTlxAAAANsAAAAPAAAAAAAAAAAA&#10;AAAAAKECAABkcnMvZG93bnJldi54bWxQSwUGAAAAAAQABAD5AAAAkgMAAAAA&#10;" strokeweight=".26mm">
                    <v:stroke endarrow="block" joinstyle="miter"/>
                  </v:line>
                  <v:line id="Line 81" o:spid="_x0000_s1105" style="position:absolute;flip:x;visibility:visible;mso-wrap-style:square" from="2520,5760" to="5399,5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YNSMIAAADbAAAADwAAAGRycy9kb3ducmV2LnhtbESPQWvCQBSE7wX/w/IEb3WjQgnRVVSU&#10;eiuNwfMj+0xism/D7lbjv3cLhR6HmfmGWW0G04k7Od9YVjCbJiCIS6sbrhQU5+N7CsIHZI2dZVLw&#10;JA+b9ehthZm2D/6mex4qESHsM1RQh9BnUvqyJoN+anvi6F2tMxiidJXUDh8Rbjo5T5IPabDhuFBj&#10;T/uayjb/MQrsdmeK7nLLv9pjkX4Oz2Tu2oNSk/GwXYIINIT/8F/7pBWkC/j9En+AX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YNSMIAAADbAAAADwAAAAAAAAAAAAAA&#10;AAChAgAAZHJzL2Rvd25yZXYueG1sUEsFBgAAAAAEAAQA+QAAAJADAAAAAA==&#10;" strokeweight=".26mm">
                    <v:stroke endarrow="block" joinstyle="miter"/>
                  </v:line>
                </v:group>
                <w10:anchorlock/>
              </v:group>
            </w:pict>
          </mc:Fallback>
        </mc:AlternateContent>
      </w:r>
    </w:p>
    <w:p w:rsidR="00E61EE8" w:rsidRDefault="00E61EE8" w:rsidP="004E60D2">
      <w:pPr>
        <w:autoSpaceDE w:val="0"/>
        <w:rPr>
          <w:rFonts w:ascii="Times New Roman" w:hAnsi="Times New Roman" w:cs="Times New Roman"/>
          <w:b/>
          <w:bCs/>
          <w:color w:val="000000"/>
        </w:rPr>
      </w:pPr>
    </w:p>
    <w:p w:rsidR="00E61EE8" w:rsidRDefault="00E61EE8" w:rsidP="004E60D2">
      <w:pPr>
        <w:autoSpaceDE w:val="0"/>
        <w:rPr>
          <w:rFonts w:ascii="Times New Roman" w:hAnsi="Times New Roman" w:cs="Times New Roman"/>
          <w:b/>
          <w:bCs/>
          <w:color w:val="000000"/>
        </w:rPr>
      </w:pPr>
    </w:p>
    <w:p w:rsidR="00E61EE8" w:rsidRDefault="00E61EE8" w:rsidP="004E60D2">
      <w:pPr>
        <w:autoSpaceDE w:val="0"/>
        <w:rPr>
          <w:rFonts w:ascii="Times New Roman" w:hAnsi="Times New Roman" w:cs="Times New Roman"/>
          <w:b/>
          <w:bCs/>
          <w:color w:val="000000"/>
        </w:rPr>
      </w:pPr>
    </w:p>
    <w:p w:rsidR="00E61EE8" w:rsidRDefault="00E61EE8" w:rsidP="004E60D2">
      <w:pPr>
        <w:autoSpaceDE w:val="0"/>
        <w:rPr>
          <w:rFonts w:ascii="Times New Roman" w:hAnsi="Times New Roman" w:cs="Times New Roman"/>
          <w:b/>
          <w:bCs/>
          <w:color w:val="000000"/>
        </w:rPr>
      </w:pPr>
    </w:p>
    <w:p w:rsidR="00E61EE8" w:rsidRDefault="00E61EE8" w:rsidP="004E60D2">
      <w:pPr>
        <w:autoSpaceDE w:val="0"/>
        <w:rPr>
          <w:rFonts w:ascii="Times New Roman" w:hAnsi="Times New Roman" w:cs="Times New Roman"/>
          <w:b/>
          <w:bCs/>
          <w:color w:val="000000"/>
        </w:rPr>
      </w:pPr>
    </w:p>
    <w:p w:rsidR="00E61EE8" w:rsidRDefault="00E61EE8" w:rsidP="004E60D2">
      <w:pPr>
        <w:autoSpaceDE w:val="0"/>
        <w:rPr>
          <w:rFonts w:ascii="Times New Roman" w:hAnsi="Times New Roman" w:cs="Times New Roman"/>
          <w:b/>
          <w:bCs/>
          <w:color w:val="000000"/>
        </w:rPr>
      </w:pPr>
    </w:p>
    <w:p w:rsidR="00E61EE8" w:rsidRDefault="00E61EE8" w:rsidP="004E60D2">
      <w:pPr>
        <w:autoSpaceDE w:val="0"/>
        <w:rPr>
          <w:rFonts w:ascii="Times New Roman" w:hAnsi="Times New Roman" w:cs="Times New Roman"/>
          <w:b/>
          <w:bCs/>
          <w:color w:val="000000"/>
        </w:rPr>
      </w:pPr>
    </w:p>
    <w:p w:rsidR="00E61EE8" w:rsidRDefault="00E61EE8" w:rsidP="004E60D2">
      <w:pPr>
        <w:autoSpaceDE w:val="0"/>
        <w:rPr>
          <w:rFonts w:ascii="Times New Roman" w:hAnsi="Times New Roman" w:cs="Times New Roman"/>
          <w:b/>
          <w:bCs/>
          <w:color w:val="000000"/>
        </w:rPr>
      </w:pPr>
    </w:p>
    <w:p w:rsidR="00E61EE8" w:rsidRDefault="00E61EE8" w:rsidP="004E60D2">
      <w:pPr>
        <w:autoSpaceDE w:val="0"/>
        <w:rPr>
          <w:rFonts w:ascii="Times New Roman" w:hAnsi="Times New Roman" w:cs="Times New Roman"/>
          <w:b/>
          <w:bCs/>
          <w:color w:val="000000"/>
        </w:rPr>
      </w:pPr>
    </w:p>
    <w:p w:rsidR="00E61EE8" w:rsidRDefault="00E61EE8" w:rsidP="004E60D2">
      <w:pPr>
        <w:autoSpaceDE w:val="0"/>
        <w:rPr>
          <w:rFonts w:ascii="Times New Roman" w:hAnsi="Times New Roman" w:cs="Times New Roman"/>
          <w:b/>
          <w:bCs/>
          <w:color w:val="000000"/>
        </w:rPr>
      </w:pPr>
    </w:p>
    <w:p w:rsidR="00D63B78" w:rsidRDefault="00D63B78" w:rsidP="004E60D2">
      <w:pPr>
        <w:autoSpaceDE w:val="0"/>
        <w:rPr>
          <w:rFonts w:ascii="Times New Roman" w:hAnsi="Times New Roman" w:cs="Times New Roman"/>
          <w:b/>
          <w:bCs/>
          <w:color w:val="000000"/>
        </w:rPr>
      </w:pPr>
    </w:p>
    <w:p w:rsidR="00D63B78" w:rsidRDefault="00D63B78" w:rsidP="004E60D2">
      <w:pPr>
        <w:autoSpaceDE w:val="0"/>
        <w:rPr>
          <w:rFonts w:ascii="Times New Roman" w:hAnsi="Times New Roman" w:cs="Times New Roman"/>
          <w:b/>
          <w:bCs/>
          <w:color w:val="000000"/>
        </w:rPr>
      </w:pPr>
    </w:p>
    <w:p w:rsidR="00E61EE8" w:rsidRDefault="00E61EE8" w:rsidP="004E60D2">
      <w:pPr>
        <w:autoSpaceDE w:val="0"/>
        <w:rPr>
          <w:rFonts w:ascii="Times New Roman" w:hAnsi="Times New Roman" w:cs="Times New Roman"/>
          <w:b/>
          <w:bCs/>
          <w:color w:val="000000"/>
        </w:rPr>
      </w:pPr>
    </w:p>
    <w:p w:rsidR="00E61EE8" w:rsidRDefault="00E61EE8" w:rsidP="004E60D2">
      <w:pPr>
        <w:autoSpaceDE w:val="0"/>
        <w:rPr>
          <w:rFonts w:ascii="Times New Roman" w:hAnsi="Times New Roman" w:cs="Times New Roman"/>
          <w:b/>
          <w:bCs/>
          <w:color w:val="000000"/>
        </w:rPr>
      </w:pPr>
    </w:p>
    <w:p w:rsidR="004E60D2" w:rsidRPr="001F1AAA" w:rsidRDefault="004E60D2" w:rsidP="004E60D2">
      <w:pPr>
        <w:autoSpaceDE w:val="0"/>
        <w:rPr>
          <w:rFonts w:ascii="Times New Roman" w:hAnsi="Times New Roman" w:cs="Times New Roman"/>
          <w:color w:val="000000"/>
        </w:rPr>
      </w:pPr>
      <w:r w:rsidRPr="001F1AAA">
        <w:rPr>
          <w:rFonts w:ascii="Times New Roman" w:hAnsi="Times New Roman" w:cs="Times New Roman"/>
          <w:b/>
          <w:bCs/>
          <w:color w:val="000000"/>
        </w:rPr>
        <w:t>RESULT</w:t>
      </w:r>
      <w:r w:rsidRPr="001F1AAA">
        <w:rPr>
          <w:rFonts w:ascii="Times New Roman" w:hAnsi="Times New Roman" w:cs="Times New Roman"/>
          <w:color w:val="000000"/>
        </w:rPr>
        <w:t>:</w:t>
      </w:r>
    </w:p>
    <w:p w:rsidR="004E60D2" w:rsidRPr="001F1AAA" w:rsidRDefault="004E60D2" w:rsidP="004E60D2">
      <w:pPr>
        <w:rPr>
          <w:rFonts w:ascii="Times New Roman" w:hAnsi="Times New Roman" w:cs="Times New Roman"/>
          <w:b/>
        </w:rPr>
      </w:pPr>
    </w:p>
    <w:p w:rsidR="004E60D2" w:rsidRPr="001F1AAA" w:rsidRDefault="004E60D2" w:rsidP="004E60D2">
      <w:pPr>
        <w:rPr>
          <w:rFonts w:ascii="Times New Roman" w:hAnsi="Times New Roman" w:cs="Times New Roman"/>
          <w:b/>
        </w:rPr>
      </w:pPr>
    </w:p>
    <w:p w:rsidR="0097755C" w:rsidRPr="00787CFD" w:rsidRDefault="0097755C">
      <w:pPr>
        <w:pStyle w:val="Standard"/>
        <w:rPr>
          <w:rFonts w:ascii="Times New Roman" w:hAnsi="Times New Roman" w:cs="Times New Roman"/>
        </w:rPr>
      </w:pPr>
    </w:p>
    <w:p w:rsidR="00E61EE8" w:rsidRDefault="00E61EE8">
      <w:pPr>
        <w:widowControl/>
        <w:suppressAutoHyphens w:val="0"/>
        <w:autoSpaceDN/>
        <w:textAlignment w:val="auto"/>
        <w:rPr>
          <w:rFonts w:ascii="Times New Roman" w:hAnsi="Times New Roman" w:cs="Times New Roman"/>
          <w:b/>
        </w:rPr>
      </w:pPr>
      <w:r>
        <w:rPr>
          <w:rFonts w:ascii="Times New Roman" w:hAnsi="Times New Roman" w:cs="Times New Roman"/>
          <w:b/>
        </w:rPr>
        <w:br w:type="page"/>
      </w:r>
    </w:p>
    <w:p w:rsidR="0097755C" w:rsidRPr="00787CFD" w:rsidRDefault="0004010A">
      <w:pPr>
        <w:pStyle w:val="Standard"/>
        <w:spacing w:after="17"/>
        <w:rPr>
          <w:rFonts w:ascii="Times New Roman" w:hAnsi="Times New Roman" w:cs="Times New Roman"/>
        </w:rPr>
      </w:pPr>
      <w:r w:rsidRPr="00787CFD">
        <w:rPr>
          <w:rFonts w:ascii="Times New Roman" w:hAnsi="Times New Roman" w:cs="Times New Roman"/>
          <w:b/>
        </w:rPr>
        <w:t xml:space="preserve">EX.NO.3                                   </w:t>
      </w:r>
      <w:r w:rsidRPr="00787CFD">
        <w:rPr>
          <w:rFonts w:ascii="Times New Roman" w:hAnsi="Times New Roman" w:cs="Times New Roman"/>
        </w:rPr>
        <w:t xml:space="preserve"> </w:t>
      </w:r>
      <w:r w:rsidRPr="00787CFD">
        <w:rPr>
          <w:rFonts w:ascii="Times New Roman" w:hAnsi="Times New Roman" w:cs="Times New Roman"/>
          <w:b/>
        </w:rPr>
        <w:t>SIMULATING ARP / RARP PROTOCOLS</w:t>
      </w:r>
    </w:p>
    <w:p w:rsidR="0097755C" w:rsidRPr="00787CFD" w:rsidRDefault="0097755C">
      <w:pPr>
        <w:pStyle w:val="WW-Default"/>
        <w:spacing w:after="17"/>
        <w:rPr>
          <w:rFonts w:ascii="Times New Roman" w:hAnsi="Times New Roman" w:cs="Times New Roman"/>
          <w:b/>
        </w:rPr>
      </w:pPr>
    </w:p>
    <w:p w:rsidR="0097755C" w:rsidRPr="00787CFD" w:rsidRDefault="001332B1">
      <w:pPr>
        <w:pStyle w:val="Standard"/>
        <w:rPr>
          <w:rFonts w:ascii="Times New Roman" w:hAnsi="Times New Roman" w:cs="Times New Roman"/>
        </w:rPr>
      </w:pPr>
      <w:r w:rsidRPr="00787CFD">
        <w:rPr>
          <w:rFonts w:ascii="Times New Roman" w:hAnsi="Times New Roman" w:cs="Times New Roman"/>
          <w:b/>
          <w:smallCaps/>
        </w:rPr>
        <w:t>AIM:</w:t>
      </w:r>
      <w:r w:rsidR="0004010A" w:rsidRPr="00787CFD">
        <w:rPr>
          <w:rFonts w:ascii="Times New Roman" w:hAnsi="Times New Roman" w:cs="Times New Roman"/>
          <w:b/>
          <w:smallCaps/>
        </w:rPr>
        <w:t xml:space="preserve"> </w:t>
      </w:r>
      <w:r w:rsidR="0004010A" w:rsidRPr="00787CFD">
        <w:rPr>
          <w:rFonts w:ascii="Times New Roman" w:hAnsi="Times New Roman" w:cs="Times New Roman"/>
        </w:rPr>
        <w:t>To write a C program to implement Address Resolution Protocol/Reverse Address  Resolution Protocol.</w:t>
      </w:r>
    </w:p>
    <w:p w:rsidR="001332B1" w:rsidRDefault="001332B1">
      <w:pPr>
        <w:pStyle w:val="Standard"/>
        <w:ind w:left="-900" w:firstLine="900"/>
        <w:rPr>
          <w:rFonts w:ascii="Times New Roman" w:hAnsi="Times New Roman" w:cs="Times New Roman"/>
          <w:b/>
          <w:smallCaps/>
        </w:rPr>
      </w:pPr>
    </w:p>
    <w:p w:rsidR="0097755C" w:rsidRDefault="0004010A">
      <w:pPr>
        <w:pStyle w:val="Standard"/>
        <w:ind w:left="-900" w:firstLine="900"/>
        <w:rPr>
          <w:rFonts w:ascii="Times New Roman" w:hAnsi="Times New Roman" w:cs="Times New Roman"/>
          <w:b/>
          <w:smallCaps/>
        </w:rPr>
      </w:pPr>
      <w:r w:rsidRPr="00787CFD">
        <w:rPr>
          <w:rFonts w:ascii="Times New Roman" w:hAnsi="Times New Roman" w:cs="Times New Roman"/>
          <w:b/>
          <w:smallCaps/>
        </w:rPr>
        <w:t>ALGORITHM:</w:t>
      </w:r>
    </w:p>
    <w:p w:rsidR="00F0262E" w:rsidRPr="00787CFD" w:rsidRDefault="00F0262E">
      <w:pPr>
        <w:pStyle w:val="Standard"/>
        <w:ind w:left="-900" w:firstLine="900"/>
        <w:rPr>
          <w:rFonts w:ascii="Times New Roman" w:hAnsi="Times New Roman" w:cs="Times New Roman"/>
          <w:b/>
          <w:smallCaps/>
        </w:rPr>
      </w:pPr>
    </w:p>
    <w:p w:rsidR="00771ECF" w:rsidRDefault="00771ECF" w:rsidP="00771ECF">
      <w:pPr>
        <w:pStyle w:val="Standard"/>
        <w:rPr>
          <w:rFonts w:ascii="Times New Roman" w:hAnsi="Times New Roman" w:cs="Times New Roman"/>
          <w:b/>
        </w:rPr>
      </w:pPr>
      <w:r>
        <w:rPr>
          <w:rFonts w:ascii="Times New Roman" w:hAnsi="Times New Roman" w:cs="Times New Roman"/>
          <w:b/>
        </w:rPr>
        <w:t>SERVER</w:t>
      </w:r>
    </w:p>
    <w:p w:rsidR="00771ECF" w:rsidRPr="00787CFD" w:rsidRDefault="00771ECF" w:rsidP="00771ECF">
      <w:pPr>
        <w:pStyle w:val="Standard"/>
        <w:numPr>
          <w:ilvl w:val="0"/>
          <w:numId w:val="18"/>
        </w:numPr>
        <w:rPr>
          <w:rFonts w:ascii="Times New Roman" w:hAnsi="Times New Roman" w:cs="Times New Roman"/>
        </w:rPr>
      </w:pPr>
      <w:r w:rsidRPr="00787CFD">
        <w:rPr>
          <w:rFonts w:ascii="Times New Roman" w:hAnsi="Times New Roman" w:cs="Times New Roman"/>
        </w:rPr>
        <w:t>Include header files.</w:t>
      </w:r>
    </w:p>
    <w:p w:rsidR="00771ECF" w:rsidRPr="00787CFD" w:rsidRDefault="00771ECF" w:rsidP="00771ECF">
      <w:pPr>
        <w:pStyle w:val="Standard"/>
        <w:numPr>
          <w:ilvl w:val="0"/>
          <w:numId w:val="18"/>
        </w:numPr>
        <w:rPr>
          <w:rFonts w:ascii="Times New Roman" w:hAnsi="Times New Roman" w:cs="Times New Roman"/>
        </w:rPr>
      </w:pPr>
      <w:r w:rsidRPr="00787CFD">
        <w:rPr>
          <w:rFonts w:ascii="Times New Roman" w:hAnsi="Times New Roman" w:cs="Times New Roman"/>
        </w:rPr>
        <w:t>Create the socket address structure.</w:t>
      </w:r>
    </w:p>
    <w:p w:rsidR="00771ECF" w:rsidRPr="00787CFD" w:rsidRDefault="00771ECF" w:rsidP="00771ECF">
      <w:pPr>
        <w:pStyle w:val="Standard"/>
        <w:numPr>
          <w:ilvl w:val="0"/>
          <w:numId w:val="18"/>
        </w:numPr>
        <w:rPr>
          <w:rFonts w:ascii="Times New Roman" w:hAnsi="Times New Roman" w:cs="Times New Roman"/>
        </w:rPr>
      </w:pPr>
      <w:r w:rsidRPr="00787CFD">
        <w:rPr>
          <w:rFonts w:ascii="Times New Roman" w:hAnsi="Times New Roman" w:cs="Times New Roman"/>
        </w:rPr>
        <w:t>IP address, port number and family is initialized with server’s socket address structure</w:t>
      </w:r>
    </w:p>
    <w:p w:rsidR="00771ECF" w:rsidRPr="00787CFD" w:rsidRDefault="00771ECF" w:rsidP="00771ECF">
      <w:pPr>
        <w:pStyle w:val="Standard"/>
        <w:numPr>
          <w:ilvl w:val="0"/>
          <w:numId w:val="18"/>
        </w:numPr>
        <w:rPr>
          <w:rFonts w:ascii="Times New Roman" w:hAnsi="Times New Roman" w:cs="Times New Roman"/>
        </w:rPr>
      </w:pPr>
      <w:r w:rsidRPr="00787CFD">
        <w:rPr>
          <w:rFonts w:ascii="Times New Roman" w:hAnsi="Times New Roman" w:cs="Times New Roman"/>
        </w:rPr>
        <w:t>Socket address is manipulated using the byte manipulation function bzero().</w:t>
      </w:r>
    </w:p>
    <w:p w:rsidR="00771ECF" w:rsidRPr="00787CFD" w:rsidRDefault="00771ECF" w:rsidP="00771ECF">
      <w:pPr>
        <w:pStyle w:val="Standard"/>
        <w:numPr>
          <w:ilvl w:val="0"/>
          <w:numId w:val="18"/>
        </w:numPr>
        <w:rPr>
          <w:rFonts w:ascii="Times New Roman" w:hAnsi="Times New Roman" w:cs="Times New Roman"/>
        </w:rPr>
      </w:pPr>
      <w:r w:rsidRPr="00787CFD">
        <w:rPr>
          <w:rFonts w:ascii="Times New Roman" w:hAnsi="Times New Roman" w:cs="Times New Roman"/>
        </w:rPr>
        <w:t>Socket created using socket() function.</w:t>
      </w:r>
    </w:p>
    <w:p w:rsidR="00771ECF" w:rsidRPr="00787CFD" w:rsidRDefault="00771ECF" w:rsidP="00771ECF">
      <w:pPr>
        <w:pStyle w:val="Standard"/>
        <w:numPr>
          <w:ilvl w:val="0"/>
          <w:numId w:val="18"/>
        </w:numPr>
        <w:rPr>
          <w:rFonts w:ascii="Times New Roman" w:hAnsi="Times New Roman" w:cs="Times New Roman"/>
        </w:rPr>
      </w:pPr>
      <w:r w:rsidRPr="00787CFD">
        <w:rPr>
          <w:rFonts w:ascii="Times New Roman" w:hAnsi="Times New Roman" w:cs="Times New Roman"/>
        </w:rPr>
        <w:t>Using bind () function, socket is bound with the server’s well known port.</w:t>
      </w:r>
    </w:p>
    <w:p w:rsidR="00771ECF" w:rsidRPr="00787CFD" w:rsidRDefault="00771ECF" w:rsidP="00771ECF">
      <w:pPr>
        <w:pStyle w:val="Standard"/>
        <w:numPr>
          <w:ilvl w:val="0"/>
          <w:numId w:val="18"/>
        </w:numPr>
        <w:rPr>
          <w:rFonts w:ascii="Times New Roman" w:hAnsi="Times New Roman" w:cs="Times New Roman"/>
        </w:rPr>
      </w:pPr>
      <w:r w:rsidRPr="00787CFD">
        <w:rPr>
          <w:rFonts w:ascii="Times New Roman" w:hAnsi="Times New Roman" w:cs="Times New Roman"/>
        </w:rPr>
        <w:t>Enter number of client, accept those connection with those client with specified port.</w:t>
      </w:r>
    </w:p>
    <w:p w:rsidR="00771ECF" w:rsidRPr="00787CFD" w:rsidRDefault="00771ECF" w:rsidP="00771ECF">
      <w:pPr>
        <w:pStyle w:val="Standard"/>
        <w:numPr>
          <w:ilvl w:val="0"/>
          <w:numId w:val="18"/>
        </w:numPr>
        <w:rPr>
          <w:rFonts w:ascii="Times New Roman" w:hAnsi="Times New Roman" w:cs="Times New Roman"/>
        </w:rPr>
      </w:pPr>
      <w:r w:rsidRPr="00787CFD">
        <w:rPr>
          <w:rFonts w:ascii="Times New Roman" w:hAnsi="Times New Roman" w:cs="Times New Roman"/>
        </w:rPr>
        <w:t>The IP address is received from the client and the corresponding MAC address is sent      to the client.</w:t>
      </w:r>
    </w:p>
    <w:p w:rsidR="00771ECF" w:rsidRPr="00787CFD" w:rsidRDefault="00771ECF" w:rsidP="00771ECF">
      <w:pPr>
        <w:pStyle w:val="Standard"/>
        <w:numPr>
          <w:ilvl w:val="0"/>
          <w:numId w:val="18"/>
        </w:numPr>
        <w:tabs>
          <w:tab w:val="left" w:pos="3396"/>
        </w:tabs>
        <w:rPr>
          <w:rFonts w:ascii="Times New Roman" w:hAnsi="Times New Roman" w:cs="Times New Roman"/>
        </w:rPr>
      </w:pPr>
      <w:r w:rsidRPr="00787CFD">
        <w:rPr>
          <w:rFonts w:ascii="Times New Roman" w:hAnsi="Times New Roman" w:cs="Times New Roman"/>
        </w:rPr>
        <w:t>Socket is closed.</w:t>
      </w:r>
      <w:r w:rsidRPr="00787CFD">
        <w:rPr>
          <w:rFonts w:ascii="Times New Roman" w:hAnsi="Times New Roman" w:cs="Times New Roman"/>
        </w:rPr>
        <w:tab/>
      </w:r>
    </w:p>
    <w:p w:rsidR="00771ECF" w:rsidRPr="00787CFD" w:rsidRDefault="00771ECF" w:rsidP="00771ECF">
      <w:pPr>
        <w:pStyle w:val="Standard"/>
        <w:ind w:left="720"/>
        <w:rPr>
          <w:rFonts w:ascii="Times New Roman" w:hAnsi="Times New Roman" w:cs="Times New Roman"/>
          <w:b/>
        </w:rPr>
      </w:pPr>
    </w:p>
    <w:p w:rsidR="00771ECF" w:rsidRPr="00787CFD" w:rsidRDefault="00771ECF" w:rsidP="00771ECF">
      <w:pPr>
        <w:pStyle w:val="Standard"/>
        <w:rPr>
          <w:rFonts w:ascii="Times New Roman" w:hAnsi="Times New Roman" w:cs="Times New Roman"/>
          <w:b/>
        </w:rPr>
      </w:pPr>
      <w:r>
        <w:rPr>
          <w:rFonts w:ascii="Times New Roman" w:hAnsi="Times New Roman" w:cs="Times New Roman"/>
          <w:b/>
        </w:rPr>
        <w:t>CLIENT</w:t>
      </w:r>
    </w:p>
    <w:p w:rsidR="00771ECF" w:rsidRPr="00787CFD" w:rsidRDefault="00771ECF" w:rsidP="00771ECF">
      <w:pPr>
        <w:pStyle w:val="Standard"/>
        <w:numPr>
          <w:ilvl w:val="0"/>
          <w:numId w:val="19"/>
        </w:numPr>
        <w:rPr>
          <w:rFonts w:ascii="Times New Roman" w:hAnsi="Times New Roman" w:cs="Times New Roman"/>
        </w:rPr>
      </w:pPr>
      <w:r w:rsidRPr="00787CFD">
        <w:rPr>
          <w:rFonts w:ascii="Times New Roman" w:hAnsi="Times New Roman" w:cs="Times New Roman"/>
        </w:rPr>
        <w:t>Include header files.</w:t>
      </w:r>
    </w:p>
    <w:p w:rsidR="00771ECF" w:rsidRPr="00787CFD" w:rsidRDefault="00771ECF" w:rsidP="00771ECF">
      <w:pPr>
        <w:pStyle w:val="Standard"/>
        <w:numPr>
          <w:ilvl w:val="0"/>
          <w:numId w:val="19"/>
        </w:numPr>
        <w:rPr>
          <w:rFonts w:ascii="Times New Roman" w:hAnsi="Times New Roman" w:cs="Times New Roman"/>
        </w:rPr>
      </w:pPr>
      <w:r w:rsidRPr="00787CFD">
        <w:rPr>
          <w:rFonts w:ascii="Times New Roman" w:hAnsi="Times New Roman" w:cs="Times New Roman"/>
        </w:rPr>
        <w:t>Socket address structure is created.</w:t>
      </w:r>
    </w:p>
    <w:p w:rsidR="00771ECF" w:rsidRPr="00787CFD" w:rsidRDefault="00771ECF" w:rsidP="00771ECF">
      <w:pPr>
        <w:pStyle w:val="Standard"/>
        <w:numPr>
          <w:ilvl w:val="0"/>
          <w:numId w:val="19"/>
        </w:numPr>
        <w:rPr>
          <w:rFonts w:ascii="Times New Roman" w:hAnsi="Times New Roman" w:cs="Times New Roman"/>
        </w:rPr>
      </w:pPr>
      <w:r w:rsidRPr="00787CFD">
        <w:rPr>
          <w:rFonts w:ascii="Times New Roman" w:hAnsi="Times New Roman" w:cs="Times New Roman"/>
        </w:rPr>
        <w:t>Server’s socket address structure is initialized with IP address, port number and family.</w:t>
      </w:r>
    </w:p>
    <w:p w:rsidR="00771ECF" w:rsidRPr="00787CFD" w:rsidRDefault="00771ECF" w:rsidP="00771ECF">
      <w:pPr>
        <w:pStyle w:val="Standard"/>
        <w:numPr>
          <w:ilvl w:val="0"/>
          <w:numId w:val="19"/>
        </w:numPr>
        <w:rPr>
          <w:rFonts w:ascii="Times New Roman" w:hAnsi="Times New Roman" w:cs="Times New Roman"/>
        </w:rPr>
      </w:pPr>
      <w:r w:rsidRPr="00787CFD">
        <w:rPr>
          <w:rFonts w:ascii="Times New Roman" w:hAnsi="Times New Roman" w:cs="Times New Roman"/>
        </w:rPr>
        <w:t>Server and the client’s address are manipulated using the byte manipulation functionbzero().</w:t>
      </w:r>
    </w:p>
    <w:p w:rsidR="00771ECF" w:rsidRPr="00787CFD" w:rsidRDefault="00771ECF" w:rsidP="00771ECF">
      <w:pPr>
        <w:pStyle w:val="Standard"/>
        <w:numPr>
          <w:ilvl w:val="0"/>
          <w:numId w:val="19"/>
        </w:numPr>
        <w:rPr>
          <w:rFonts w:ascii="Times New Roman" w:hAnsi="Times New Roman" w:cs="Times New Roman"/>
        </w:rPr>
      </w:pPr>
      <w:r w:rsidRPr="00787CFD">
        <w:rPr>
          <w:rFonts w:ascii="Times New Roman" w:hAnsi="Times New Roman" w:cs="Times New Roman"/>
        </w:rPr>
        <w:t>Socket is created using socket () function.</w:t>
      </w:r>
    </w:p>
    <w:p w:rsidR="00771ECF" w:rsidRPr="00787CFD" w:rsidRDefault="00771ECF" w:rsidP="00771ECF">
      <w:pPr>
        <w:pStyle w:val="Standard"/>
        <w:numPr>
          <w:ilvl w:val="0"/>
          <w:numId w:val="19"/>
        </w:numPr>
        <w:rPr>
          <w:rFonts w:ascii="Times New Roman" w:hAnsi="Times New Roman" w:cs="Times New Roman"/>
        </w:rPr>
      </w:pPr>
      <w:r w:rsidRPr="00787CFD">
        <w:rPr>
          <w:rFonts w:ascii="Times New Roman" w:hAnsi="Times New Roman" w:cs="Times New Roman"/>
        </w:rPr>
        <w:t>Socket is bound with the server’s well known port.</w:t>
      </w:r>
    </w:p>
    <w:p w:rsidR="00771ECF" w:rsidRPr="00787CFD" w:rsidRDefault="00771ECF" w:rsidP="00771ECF">
      <w:pPr>
        <w:pStyle w:val="Standard"/>
        <w:numPr>
          <w:ilvl w:val="0"/>
          <w:numId w:val="19"/>
        </w:numPr>
        <w:rPr>
          <w:rFonts w:ascii="Times New Roman" w:hAnsi="Times New Roman" w:cs="Times New Roman"/>
        </w:rPr>
      </w:pPr>
      <w:r w:rsidRPr="00787CFD">
        <w:rPr>
          <w:rFonts w:ascii="Times New Roman" w:hAnsi="Times New Roman" w:cs="Times New Roman"/>
        </w:rPr>
        <w:t>The IP address is sent to the server.</w:t>
      </w:r>
    </w:p>
    <w:p w:rsidR="00771ECF" w:rsidRPr="00787CFD" w:rsidRDefault="00771ECF" w:rsidP="00771ECF">
      <w:pPr>
        <w:pStyle w:val="Standard"/>
        <w:numPr>
          <w:ilvl w:val="0"/>
          <w:numId w:val="19"/>
        </w:numPr>
        <w:rPr>
          <w:rFonts w:ascii="Times New Roman" w:hAnsi="Times New Roman" w:cs="Times New Roman"/>
        </w:rPr>
      </w:pPr>
      <w:r w:rsidRPr="00787CFD">
        <w:rPr>
          <w:rFonts w:ascii="Times New Roman" w:hAnsi="Times New Roman" w:cs="Times New Roman"/>
        </w:rPr>
        <w:t>Corresponding MAC address is received from the server and it is printed.</w:t>
      </w:r>
    </w:p>
    <w:p w:rsidR="00771ECF" w:rsidRPr="00787CFD" w:rsidRDefault="00771ECF" w:rsidP="00771ECF">
      <w:pPr>
        <w:pStyle w:val="Standard"/>
        <w:numPr>
          <w:ilvl w:val="0"/>
          <w:numId w:val="19"/>
        </w:numPr>
        <w:rPr>
          <w:rFonts w:ascii="Times New Roman" w:hAnsi="Times New Roman" w:cs="Times New Roman"/>
        </w:rPr>
      </w:pPr>
      <w:r w:rsidRPr="00787CFD">
        <w:rPr>
          <w:rFonts w:ascii="Times New Roman" w:hAnsi="Times New Roman" w:cs="Times New Roman"/>
        </w:rPr>
        <w:t>Socket is closed.</w:t>
      </w:r>
    </w:p>
    <w:p w:rsidR="0097755C" w:rsidRPr="00787CFD" w:rsidRDefault="0097755C">
      <w:pPr>
        <w:pStyle w:val="PlainText"/>
        <w:spacing w:line="360" w:lineRule="auto"/>
        <w:rPr>
          <w:rFonts w:ascii="Times New Roman" w:hAnsi="Times New Roman" w:cs="Times New Roman"/>
          <w:b/>
          <w:sz w:val="24"/>
          <w:szCs w:val="24"/>
        </w:rPr>
      </w:pPr>
    </w:p>
    <w:p w:rsidR="0097755C" w:rsidRPr="00787CFD" w:rsidRDefault="0004010A">
      <w:pPr>
        <w:pStyle w:val="PlainText"/>
        <w:spacing w:line="360" w:lineRule="auto"/>
        <w:rPr>
          <w:rFonts w:ascii="Times New Roman" w:hAnsi="Times New Roman" w:cs="Times New Roman"/>
          <w:b/>
          <w:sz w:val="24"/>
          <w:szCs w:val="24"/>
        </w:rPr>
      </w:pPr>
      <w:r w:rsidRPr="00787CFD">
        <w:rPr>
          <w:rFonts w:ascii="Times New Roman" w:hAnsi="Times New Roman" w:cs="Times New Roman"/>
          <w:b/>
          <w:sz w:val="24"/>
          <w:szCs w:val="24"/>
        </w:rPr>
        <w:t>PROGRAM:</w:t>
      </w:r>
    </w:p>
    <w:p w:rsidR="0097755C" w:rsidRPr="00787CFD" w:rsidRDefault="0004010A">
      <w:pPr>
        <w:pStyle w:val="PlainText"/>
        <w:spacing w:line="360" w:lineRule="auto"/>
        <w:rPr>
          <w:rFonts w:ascii="Times New Roman" w:hAnsi="Times New Roman" w:cs="Times New Roman"/>
          <w:b/>
          <w:sz w:val="24"/>
          <w:szCs w:val="24"/>
        </w:rPr>
      </w:pPr>
      <w:r w:rsidRPr="00787CFD">
        <w:rPr>
          <w:rFonts w:ascii="Times New Roman" w:hAnsi="Times New Roman" w:cs="Times New Roman"/>
          <w:b/>
          <w:sz w:val="24"/>
          <w:szCs w:val="24"/>
        </w:rPr>
        <w:t>SERVER:</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#include&lt;stdio.h&gt;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#include&lt;sys/types.h&gt;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#include&lt;sys/shm.h&gt;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#include&lt;string.h&gt;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main()</w:t>
      </w:r>
    </w:p>
    <w:p w:rsidR="0097755C" w:rsidRPr="00787CFD" w:rsidRDefault="0004010A">
      <w:pPr>
        <w:pStyle w:val="PlainText"/>
        <w:ind w:firstLine="72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int shmid, a, i;</w:t>
      </w:r>
    </w:p>
    <w:p w:rsidR="0097755C" w:rsidRPr="00787CFD" w:rsidRDefault="0004010A">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char *ptr, *shmptr;</w:t>
      </w:r>
    </w:p>
    <w:p w:rsidR="0097755C" w:rsidRPr="00787CFD" w:rsidRDefault="0004010A">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shmid=shmget(3000,10,IPC_CREAT | 0666);</w:t>
      </w:r>
    </w:p>
    <w:p w:rsidR="0097755C" w:rsidRPr="00787CFD" w:rsidRDefault="0004010A">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shmptr=shmat(shmid,NULL,0);</w:t>
      </w:r>
    </w:p>
    <w:p w:rsidR="0097755C" w:rsidRPr="00787CFD" w:rsidRDefault="0004010A">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ptr=shmptr;</w:t>
      </w:r>
    </w:p>
    <w:p w:rsidR="0097755C" w:rsidRPr="00787CFD" w:rsidRDefault="0004010A">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for(i=0;i&lt;3;i++)</w:t>
      </w:r>
    </w:p>
    <w:p w:rsidR="0097755C" w:rsidRPr="00787CFD" w:rsidRDefault="0004010A">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pPr>
        <w:pStyle w:val="PlainText"/>
        <w:ind w:left="1440" w:firstLine="720"/>
        <w:rPr>
          <w:rFonts w:ascii="Times New Roman" w:hAnsi="Times New Roman" w:cs="Times New Roman"/>
          <w:sz w:val="24"/>
          <w:szCs w:val="24"/>
        </w:rPr>
      </w:pPr>
      <w:r w:rsidRPr="00787CFD">
        <w:rPr>
          <w:rFonts w:ascii="Times New Roman" w:hAnsi="Times New Roman" w:cs="Times New Roman"/>
          <w:sz w:val="24"/>
          <w:szCs w:val="24"/>
        </w:rPr>
        <w:t>puts("Enter the Mac address");</w:t>
      </w:r>
    </w:p>
    <w:p w:rsidR="0097755C" w:rsidRPr="00787CFD" w:rsidRDefault="0004010A">
      <w:pPr>
        <w:pStyle w:val="PlainText"/>
        <w:ind w:left="1440" w:firstLine="720"/>
        <w:rPr>
          <w:rFonts w:ascii="Times New Roman" w:hAnsi="Times New Roman" w:cs="Times New Roman"/>
          <w:sz w:val="24"/>
          <w:szCs w:val="24"/>
        </w:rPr>
      </w:pPr>
      <w:r w:rsidRPr="00787CFD">
        <w:rPr>
          <w:rFonts w:ascii="Times New Roman" w:hAnsi="Times New Roman" w:cs="Times New Roman"/>
          <w:sz w:val="24"/>
          <w:szCs w:val="24"/>
        </w:rPr>
        <w:t>scanf("%s",ptr);</w:t>
      </w:r>
    </w:p>
    <w:p w:rsidR="0097755C" w:rsidRPr="00787CFD" w:rsidRDefault="0004010A">
      <w:pPr>
        <w:pStyle w:val="PlainText"/>
        <w:ind w:left="1440" w:firstLine="720"/>
        <w:rPr>
          <w:rFonts w:ascii="Times New Roman" w:hAnsi="Times New Roman" w:cs="Times New Roman"/>
          <w:sz w:val="24"/>
          <w:szCs w:val="24"/>
        </w:rPr>
      </w:pPr>
      <w:r w:rsidRPr="00787CFD">
        <w:rPr>
          <w:rFonts w:ascii="Times New Roman" w:hAnsi="Times New Roman" w:cs="Times New Roman"/>
          <w:sz w:val="24"/>
          <w:szCs w:val="24"/>
        </w:rPr>
        <w:t>a=strlen(ptr);</w:t>
      </w:r>
    </w:p>
    <w:p w:rsidR="0097755C" w:rsidRPr="00787CFD" w:rsidRDefault="0004010A">
      <w:pPr>
        <w:pStyle w:val="PlainText"/>
        <w:ind w:left="1440" w:firstLine="720"/>
        <w:rPr>
          <w:rFonts w:ascii="Times New Roman" w:hAnsi="Times New Roman" w:cs="Times New Roman"/>
          <w:sz w:val="24"/>
          <w:szCs w:val="24"/>
        </w:rPr>
      </w:pPr>
      <w:r w:rsidRPr="00787CFD">
        <w:rPr>
          <w:rFonts w:ascii="Times New Roman" w:hAnsi="Times New Roman" w:cs="Times New Roman"/>
          <w:sz w:val="24"/>
          <w:szCs w:val="24"/>
        </w:rPr>
        <w:t>printf("string length:%d",a);</w:t>
      </w:r>
    </w:p>
    <w:p w:rsidR="0097755C" w:rsidRPr="00787CFD" w:rsidRDefault="0004010A">
      <w:pPr>
        <w:pStyle w:val="PlainText"/>
        <w:ind w:left="1440" w:firstLine="720"/>
        <w:rPr>
          <w:rFonts w:ascii="Times New Roman" w:hAnsi="Times New Roman" w:cs="Times New Roman"/>
          <w:sz w:val="24"/>
          <w:szCs w:val="24"/>
        </w:rPr>
      </w:pPr>
      <w:r w:rsidRPr="00787CFD">
        <w:rPr>
          <w:rFonts w:ascii="Times New Roman" w:hAnsi="Times New Roman" w:cs="Times New Roman"/>
          <w:sz w:val="24"/>
          <w:szCs w:val="24"/>
        </w:rPr>
        <w:t>ptr[a]= ' ' ;</w:t>
      </w:r>
    </w:p>
    <w:p w:rsidR="0097755C" w:rsidRPr="00787CFD" w:rsidRDefault="0004010A">
      <w:pPr>
        <w:pStyle w:val="PlainText"/>
        <w:ind w:left="1440" w:firstLine="720"/>
        <w:rPr>
          <w:rFonts w:ascii="Times New Roman" w:hAnsi="Times New Roman" w:cs="Times New Roman"/>
          <w:sz w:val="24"/>
          <w:szCs w:val="24"/>
        </w:rPr>
      </w:pPr>
      <w:r w:rsidRPr="00787CFD">
        <w:rPr>
          <w:rFonts w:ascii="Times New Roman" w:hAnsi="Times New Roman" w:cs="Times New Roman"/>
          <w:sz w:val="24"/>
          <w:szCs w:val="24"/>
        </w:rPr>
        <w:t>puts("Enter IP address");</w:t>
      </w:r>
    </w:p>
    <w:p w:rsidR="0097755C" w:rsidRPr="00787CFD" w:rsidRDefault="0004010A">
      <w:pPr>
        <w:pStyle w:val="PlainText"/>
        <w:ind w:left="1440" w:firstLine="720"/>
        <w:rPr>
          <w:rFonts w:ascii="Times New Roman" w:hAnsi="Times New Roman" w:cs="Times New Roman"/>
          <w:sz w:val="24"/>
          <w:szCs w:val="24"/>
        </w:rPr>
      </w:pPr>
      <w:r w:rsidRPr="00787CFD">
        <w:rPr>
          <w:rFonts w:ascii="Times New Roman" w:hAnsi="Times New Roman" w:cs="Times New Roman"/>
          <w:sz w:val="24"/>
          <w:szCs w:val="24"/>
        </w:rPr>
        <w:t>ptr=ptr+a+1;</w:t>
      </w:r>
    </w:p>
    <w:p w:rsidR="0097755C" w:rsidRPr="00787CFD" w:rsidRDefault="0004010A">
      <w:pPr>
        <w:pStyle w:val="PlainText"/>
        <w:ind w:left="1440" w:firstLine="720"/>
        <w:rPr>
          <w:rFonts w:ascii="Times New Roman" w:hAnsi="Times New Roman" w:cs="Times New Roman"/>
          <w:sz w:val="24"/>
          <w:szCs w:val="24"/>
        </w:rPr>
      </w:pPr>
      <w:r w:rsidRPr="00787CFD">
        <w:rPr>
          <w:rFonts w:ascii="Times New Roman" w:hAnsi="Times New Roman" w:cs="Times New Roman"/>
          <w:sz w:val="24"/>
          <w:szCs w:val="24"/>
        </w:rPr>
        <w:t>scanf("%s",ptr);</w:t>
      </w:r>
    </w:p>
    <w:p w:rsidR="0097755C" w:rsidRPr="00787CFD" w:rsidRDefault="0004010A">
      <w:pPr>
        <w:pStyle w:val="PlainText"/>
        <w:ind w:left="1440" w:firstLine="720"/>
        <w:rPr>
          <w:rFonts w:ascii="Times New Roman" w:hAnsi="Times New Roman" w:cs="Times New Roman"/>
          <w:sz w:val="24"/>
          <w:szCs w:val="24"/>
        </w:rPr>
      </w:pPr>
      <w:r w:rsidRPr="00787CFD">
        <w:rPr>
          <w:rFonts w:ascii="Times New Roman" w:hAnsi="Times New Roman" w:cs="Times New Roman"/>
          <w:sz w:val="24"/>
          <w:szCs w:val="24"/>
        </w:rPr>
        <w:t>ptr[a]='\n' ;</w:t>
      </w:r>
    </w:p>
    <w:p w:rsidR="0097755C" w:rsidRPr="00787CFD" w:rsidRDefault="0004010A">
      <w:pPr>
        <w:pStyle w:val="PlainText"/>
        <w:ind w:left="1440" w:firstLine="720"/>
        <w:rPr>
          <w:rFonts w:ascii="Times New Roman" w:hAnsi="Times New Roman" w:cs="Times New Roman"/>
          <w:sz w:val="24"/>
          <w:szCs w:val="24"/>
        </w:rPr>
      </w:pPr>
      <w:r w:rsidRPr="00787CFD">
        <w:rPr>
          <w:rFonts w:ascii="Times New Roman" w:hAnsi="Times New Roman" w:cs="Times New Roman"/>
          <w:sz w:val="24"/>
          <w:szCs w:val="24"/>
        </w:rPr>
        <w:t>ptr= ptr+a+1;</w:t>
      </w:r>
    </w:p>
    <w:p w:rsidR="0097755C" w:rsidRPr="00787CFD" w:rsidRDefault="0004010A">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ptr[strlen(ptr)]= '\0';</w:t>
      </w:r>
    </w:p>
    <w:p w:rsidR="0097755C" w:rsidRPr="00787CFD" w:rsidRDefault="0004010A">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printf("\n ARP table at serverside is=\n%s", shmptr);</w:t>
      </w:r>
    </w:p>
    <w:p w:rsidR="0097755C" w:rsidRPr="00787CFD" w:rsidRDefault="0004010A">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shmdt(shmptr);</w:t>
      </w:r>
    </w:p>
    <w:p w:rsidR="0097755C" w:rsidRDefault="0004010A">
      <w:pPr>
        <w:pStyle w:val="PlainText"/>
        <w:ind w:firstLine="720"/>
        <w:rPr>
          <w:rFonts w:ascii="Times New Roman" w:hAnsi="Times New Roman" w:cs="Times New Roman"/>
          <w:sz w:val="24"/>
          <w:szCs w:val="24"/>
        </w:rPr>
      </w:pPr>
      <w:r w:rsidRPr="00787CFD">
        <w:rPr>
          <w:rFonts w:ascii="Times New Roman" w:hAnsi="Times New Roman" w:cs="Times New Roman"/>
          <w:sz w:val="24"/>
          <w:szCs w:val="24"/>
        </w:rPr>
        <w:t>}</w:t>
      </w:r>
    </w:p>
    <w:p w:rsidR="00F0262E" w:rsidRPr="00787CFD" w:rsidRDefault="00F0262E">
      <w:pPr>
        <w:pStyle w:val="PlainText"/>
        <w:ind w:firstLine="720"/>
        <w:rPr>
          <w:rFonts w:ascii="Times New Roman" w:hAnsi="Times New Roman" w:cs="Times New Roman"/>
          <w:sz w:val="24"/>
          <w:szCs w:val="24"/>
        </w:rPr>
      </w:pPr>
    </w:p>
    <w:p w:rsidR="0097755C" w:rsidRDefault="0004010A">
      <w:pPr>
        <w:pStyle w:val="PlainText"/>
        <w:rPr>
          <w:rFonts w:ascii="Times New Roman" w:hAnsi="Times New Roman" w:cs="Times New Roman"/>
          <w:b/>
          <w:sz w:val="24"/>
          <w:szCs w:val="24"/>
        </w:rPr>
      </w:pPr>
      <w:r w:rsidRPr="00787CFD">
        <w:rPr>
          <w:rFonts w:ascii="Times New Roman" w:hAnsi="Times New Roman" w:cs="Times New Roman"/>
          <w:b/>
          <w:sz w:val="24"/>
          <w:szCs w:val="24"/>
        </w:rPr>
        <w:t>CLIENT:</w:t>
      </w:r>
    </w:p>
    <w:p w:rsidR="00F0262E" w:rsidRPr="00787CFD" w:rsidRDefault="00F0262E">
      <w:pPr>
        <w:pStyle w:val="PlainText"/>
        <w:rPr>
          <w:rFonts w:ascii="Times New Roman" w:hAnsi="Times New Roman" w:cs="Times New Roman"/>
          <w:b/>
          <w:sz w:val="24"/>
          <w:szCs w:val="24"/>
        </w:rPr>
      </w:pP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#include&lt;stdio.h&gt;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#include&lt;string.h&gt;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#include&lt;sys/types.h&gt;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#include&lt;sys/shm.h&gt;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main()</w:t>
      </w:r>
    </w:p>
    <w:p w:rsidR="0097755C" w:rsidRPr="00787CFD" w:rsidRDefault="0004010A">
      <w:pPr>
        <w:pStyle w:val="PlainText"/>
        <w:ind w:firstLine="72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int shmid,a;</w:t>
      </w:r>
    </w:p>
    <w:p w:rsidR="0097755C" w:rsidRPr="00787CFD" w:rsidRDefault="0004010A">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char *ptr, *shmptr;</w:t>
      </w:r>
    </w:p>
    <w:p w:rsidR="0097755C" w:rsidRPr="00787CFD" w:rsidRDefault="0004010A">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char ptr2[51], ip[12], mac[26];</w:t>
      </w:r>
    </w:p>
    <w:p w:rsidR="0097755C" w:rsidRPr="00787CFD" w:rsidRDefault="0004010A">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shmid=shmget(3000,10,0666);</w:t>
      </w:r>
    </w:p>
    <w:p w:rsidR="0097755C" w:rsidRPr="00787CFD" w:rsidRDefault="0004010A">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shmptr=shmat(shmid,NULL,0);</w:t>
      </w:r>
    </w:p>
    <w:p w:rsidR="0097755C" w:rsidRPr="00787CFD" w:rsidRDefault="00575D24">
      <w:pPr>
        <w:pStyle w:val="PlainText"/>
        <w:ind w:left="720" w:firstLine="720"/>
        <w:rPr>
          <w:rFonts w:ascii="Times New Roman" w:hAnsi="Times New Roman" w:cs="Times New Roman"/>
          <w:sz w:val="24"/>
          <w:szCs w:val="24"/>
        </w:rPr>
      </w:pPr>
      <w:r>
        <w:rPr>
          <w:rFonts w:ascii="Times New Roman" w:hAnsi="Times New Roman" w:cs="Times New Roman"/>
          <w:sz w:val="24"/>
          <w:szCs w:val="24"/>
        </w:rPr>
        <w:t>puts("ARP</w:t>
      </w:r>
      <w:r w:rsidR="0004010A" w:rsidRPr="00787CFD">
        <w:rPr>
          <w:rFonts w:ascii="Times New Roman" w:hAnsi="Times New Roman" w:cs="Times New Roman"/>
          <w:sz w:val="24"/>
          <w:szCs w:val="24"/>
        </w:rPr>
        <w:t xml:space="preserve"> table is");</w:t>
      </w:r>
    </w:p>
    <w:p w:rsidR="0097755C" w:rsidRPr="00787CFD" w:rsidRDefault="0004010A">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printf("%s",shmptr);</w:t>
      </w:r>
    </w:p>
    <w:p w:rsidR="0097755C" w:rsidRPr="00787CFD" w:rsidRDefault="0004010A">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printf("\n1.ARP\n 2.RARP\n 3.EXIT\n");</w:t>
      </w:r>
    </w:p>
    <w:p w:rsidR="0097755C" w:rsidRPr="00787CFD" w:rsidRDefault="0004010A">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scanf("%d",&amp;a);</w:t>
      </w:r>
    </w:p>
    <w:p w:rsidR="0097755C" w:rsidRPr="00787CFD" w:rsidRDefault="0004010A">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switch(a)</w:t>
      </w:r>
    </w:p>
    <w:p w:rsidR="0097755C" w:rsidRPr="00787CFD" w:rsidRDefault="0004010A">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pPr>
        <w:pStyle w:val="PlainText"/>
        <w:ind w:left="1440" w:firstLine="720"/>
        <w:rPr>
          <w:rFonts w:ascii="Times New Roman" w:hAnsi="Times New Roman" w:cs="Times New Roman"/>
          <w:sz w:val="24"/>
          <w:szCs w:val="24"/>
        </w:rPr>
      </w:pPr>
      <w:r w:rsidRPr="00787CFD">
        <w:rPr>
          <w:rFonts w:ascii="Times New Roman" w:hAnsi="Times New Roman" w:cs="Times New Roman"/>
          <w:sz w:val="24"/>
          <w:szCs w:val="24"/>
        </w:rPr>
        <w:t>case 1:</w:t>
      </w:r>
    </w:p>
    <w:p w:rsidR="0097755C" w:rsidRPr="00787CFD" w:rsidRDefault="0004010A">
      <w:pPr>
        <w:pStyle w:val="PlainText"/>
        <w:ind w:left="2160" w:firstLine="720"/>
        <w:rPr>
          <w:rFonts w:ascii="Times New Roman" w:hAnsi="Times New Roman" w:cs="Times New Roman"/>
          <w:sz w:val="24"/>
          <w:szCs w:val="24"/>
        </w:rPr>
      </w:pPr>
      <w:r w:rsidRPr="00787CFD">
        <w:rPr>
          <w:rFonts w:ascii="Times New Roman" w:hAnsi="Times New Roman" w:cs="Times New Roman"/>
          <w:sz w:val="24"/>
          <w:szCs w:val="24"/>
        </w:rPr>
        <w:t>puts("Enter IP address");</w:t>
      </w:r>
    </w:p>
    <w:p w:rsidR="0097755C" w:rsidRPr="00787CFD" w:rsidRDefault="0004010A">
      <w:pPr>
        <w:pStyle w:val="PlainText"/>
        <w:ind w:left="2160" w:firstLine="720"/>
        <w:rPr>
          <w:rFonts w:ascii="Times New Roman" w:hAnsi="Times New Roman" w:cs="Times New Roman"/>
          <w:sz w:val="24"/>
          <w:szCs w:val="24"/>
        </w:rPr>
      </w:pPr>
      <w:r w:rsidRPr="00787CFD">
        <w:rPr>
          <w:rFonts w:ascii="Times New Roman" w:hAnsi="Times New Roman" w:cs="Times New Roman"/>
          <w:sz w:val="24"/>
          <w:szCs w:val="24"/>
        </w:rPr>
        <w:t>scanf("%s",ip);</w:t>
      </w:r>
    </w:p>
    <w:p w:rsidR="0097755C" w:rsidRPr="00787CFD" w:rsidRDefault="0004010A">
      <w:pPr>
        <w:pStyle w:val="PlainText"/>
        <w:ind w:left="2160" w:firstLine="720"/>
        <w:rPr>
          <w:rFonts w:ascii="Times New Roman" w:hAnsi="Times New Roman" w:cs="Times New Roman"/>
          <w:sz w:val="24"/>
          <w:szCs w:val="24"/>
        </w:rPr>
      </w:pPr>
      <w:r w:rsidRPr="00787CFD">
        <w:rPr>
          <w:rFonts w:ascii="Times New Roman" w:hAnsi="Times New Roman" w:cs="Times New Roman"/>
          <w:sz w:val="24"/>
          <w:szCs w:val="24"/>
        </w:rPr>
        <w:t>ptr=strstr(shmptr, ip);</w:t>
      </w:r>
    </w:p>
    <w:p w:rsidR="0097755C" w:rsidRPr="00787CFD" w:rsidRDefault="0004010A">
      <w:pPr>
        <w:pStyle w:val="PlainText"/>
        <w:ind w:left="2160" w:firstLine="720"/>
        <w:rPr>
          <w:rFonts w:ascii="Times New Roman" w:hAnsi="Times New Roman" w:cs="Times New Roman"/>
          <w:sz w:val="24"/>
          <w:szCs w:val="24"/>
        </w:rPr>
      </w:pPr>
      <w:r w:rsidRPr="00787CFD">
        <w:rPr>
          <w:rFonts w:ascii="Times New Roman" w:hAnsi="Times New Roman" w:cs="Times New Roman"/>
          <w:sz w:val="24"/>
          <w:szCs w:val="24"/>
        </w:rPr>
        <w:t>ptr-=8;</w:t>
      </w:r>
    </w:p>
    <w:p w:rsidR="0097755C" w:rsidRPr="00787CFD" w:rsidRDefault="0004010A">
      <w:pPr>
        <w:pStyle w:val="PlainText"/>
        <w:ind w:left="2160" w:firstLine="720"/>
        <w:rPr>
          <w:rFonts w:ascii="Times New Roman" w:hAnsi="Times New Roman" w:cs="Times New Roman"/>
          <w:sz w:val="24"/>
          <w:szCs w:val="24"/>
        </w:rPr>
      </w:pPr>
      <w:r w:rsidRPr="00787CFD">
        <w:rPr>
          <w:rFonts w:ascii="Times New Roman" w:hAnsi="Times New Roman" w:cs="Times New Roman"/>
          <w:sz w:val="24"/>
          <w:szCs w:val="24"/>
        </w:rPr>
        <w:t>sscanf(ptr,"%s%*s",ptr2);</w:t>
      </w:r>
    </w:p>
    <w:p w:rsidR="0097755C" w:rsidRPr="00787CFD" w:rsidRDefault="0004010A">
      <w:pPr>
        <w:pStyle w:val="PlainText"/>
        <w:ind w:left="2160" w:firstLine="720"/>
        <w:rPr>
          <w:rFonts w:ascii="Times New Roman" w:hAnsi="Times New Roman" w:cs="Times New Roman"/>
          <w:sz w:val="24"/>
          <w:szCs w:val="24"/>
        </w:rPr>
      </w:pPr>
      <w:r w:rsidRPr="00787CFD">
        <w:rPr>
          <w:rFonts w:ascii="Times New Roman" w:hAnsi="Times New Roman" w:cs="Times New Roman"/>
          <w:sz w:val="24"/>
          <w:szCs w:val="24"/>
        </w:rPr>
        <w:t>printf("MAC addr is %s",ptr2);</w:t>
      </w:r>
    </w:p>
    <w:p w:rsidR="0097755C" w:rsidRPr="00787CFD" w:rsidRDefault="0004010A">
      <w:pPr>
        <w:pStyle w:val="PlainText"/>
        <w:ind w:left="2160" w:firstLine="720"/>
        <w:rPr>
          <w:rFonts w:ascii="Times New Roman" w:hAnsi="Times New Roman" w:cs="Times New Roman"/>
          <w:sz w:val="24"/>
          <w:szCs w:val="24"/>
        </w:rPr>
      </w:pPr>
      <w:r w:rsidRPr="00787CFD">
        <w:rPr>
          <w:rFonts w:ascii="Times New Roman" w:hAnsi="Times New Roman" w:cs="Times New Roman"/>
          <w:sz w:val="24"/>
          <w:szCs w:val="24"/>
        </w:rPr>
        <w:t>break;</w:t>
      </w:r>
    </w:p>
    <w:p w:rsidR="0097755C" w:rsidRPr="00787CFD" w:rsidRDefault="0004010A">
      <w:pPr>
        <w:pStyle w:val="PlainText"/>
        <w:ind w:left="1440" w:firstLine="720"/>
        <w:rPr>
          <w:rFonts w:ascii="Times New Roman" w:hAnsi="Times New Roman" w:cs="Times New Roman"/>
          <w:sz w:val="24"/>
          <w:szCs w:val="24"/>
        </w:rPr>
      </w:pPr>
      <w:r w:rsidRPr="00787CFD">
        <w:rPr>
          <w:rFonts w:ascii="Times New Roman" w:hAnsi="Times New Roman" w:cs="Times New Roman"/>
          <w:sz w:val="24"/>
          <w:szCs w:val="24"/>
        </w:rPr>
        <w:t>case 2:</w:t>
      </w:r>
    </w:p>
    <w:p w:rsidR="0097755C" w:rsidRPr="00787CFD" w:rsidRDefault="0004010A">
      <w:pPr>
        <w:pStyle w:val="PlainText"/>
        <w:ind w:left="2160" w:firstLine="720"/>
        <w:rPr>
          <w:rFonts w:ascii="Times New Roman" w:hAnsi="Times New Roman" w:cs="Times New Roman"/>
          <w:sz w:val="24"/>
          <w:szCs w:val="24"/>
        </w:rPr>
      </w:pPr>
      <w:r w:rsidRPr="00787CFD">
        <w:rPr>
          <w:rFonts w:ascii="Times New Roman" w:hAnsi="Times New Roman" w:cs="Times New Roman"/>
          <w:sz w:val="24"/>
          <w:szCs w:val="24"/>
        </w:rPr>
        <w:t>puts("Enter MAC addr");</w:t>
      </w:r>
    </w:p>
    <w:p w:rsidR="0097755C" w:rsidRPr="00787CFD" w:rsidRDefault="0004010A">
      <w:pPr>
        <w:pStyle w:val="PlainText"/>
        <w:ind w:left="2160" w:firstLine="720"/>
        <w:rPr>
          <w:rFonts w:ascii="Times New Roman" w:hAnsi="Times New Roman" w:cs="Times New Roman"/>
          <w:sz w:val="24"/>
          <w:szCs w:val="24"/>
        </w:rPr>
      </w:pPr>
      <w:r w:rsidRPr="00787CFD">
        <w:rPr>
          <w:rFonts w:ascii="Times New Roman" w:hAnsi="Times New Roman" w:cs="Times New Roman"/>
          <w:sz w:val="24"/>
          <w:szCs w:val="24"/>
        </w:rPr>
        <w:t>scanf("%s",mac);</w:t>
      </w:r>
    </w:p>
    <w:p w:rsidR="0097755C" w:rsidRPr="00787CFD" w:rsidRDefault="0004010A">
      <w:pPr>
        <w:pStyle w:val="PlainText"/>
        <w:ind w:left="2160" w:firstLine="720"/>
        <w:rPr>
          <w:rFonts w:ascii="Times New Roman" w:hAnsi="Times New Roman" w:cs="Times New Roman"/>
          <w:sz w:val="24"/>
          <w:szCs w:val="24"/>
        </w:rPr>
      </w:pPr>
      <w:r w:rsidRPr="00787CFD">
        <w:rPr>
          <w:rFonts w:ascii="Times New Roman" w:hAnsi="Times New Roman" w:cs="Times New Roman"/>
          <w:sz w:val="24"/>
          <w:szCs w:val="24"/>
        </w:rPr>
        <w:t>ptr=strstr(shmptr, mac);</w:t>
      </w:r>
    </w:p>
    <w:p w:rsidR="0097755C" w:rsidRPr="00787CFD" w:rsidRDefault="0004010A">
      <w:pPr>
        <w:pStyle w:val="PlainText"/>
        <w:ind w:left="2160" w:firstLine="720"/>
        <w:rPr>
          <w:rFonts w:ascii="Times New Roman" w:hAnsi="Times New Roman" w:cs="Times New Roman"/>
          <w:sz w:val="24"/>
          <w:szCs w:val="24"/>
        </w:rPr>
      </w:pPr>
      <w:r w:rsidRPr="00787CFD">
        <w:rPr>
          <w:rFonts w:ascii="Times New Roman" w:hAnsi="Times New Roman" w:cs="Times New Roman"/>
          <w:sz w:val="24"/>
          <w:szCs w:val="24"/>
        </w:rPr>
        <w:t>sscanf(ptr,"%*s%s",ptr2);</w:t>
      </w:r>
    </w:p>
    <w:p w:rsidR="0097755C" w:rsidRPr="00787CFD" w:rsidRDefault="0004010A">
      <w:pPr>
        <w:pStyle w:val="PlainText"/>
        <w:ind w:left="2160" w:firstLine="720"/>
        <w:rPr>
          <w:rFonts w:ascii="Times New Roman" w:hAnsi="Times New Roman" w:cs="Times New Roman"/>
          <w:sz w:val="24"/>
          <w:szCs w:val="24"/>
        </w:rPr>
      </w:pPr>
      <w:r w:rsidRPr="00787CFD">
        <w:rPr>
          <w:rFonts w:ascii="Times New Roman" w:hAnsi="Times New Roman" w:cs="Times New Roman"/>
          <w:sz w:val="24"/>
          <w:szCs w:val="24"/>
        </w:rPr>
        <w:t>printf("</w:t>
      </w:r>
      <w:r w:rsidR="00030148">
        <w:rPr>
          <w:rFonts w:ascii="Times New Roman" w:hAnsi="Times New Roman" w:cs="Times New Roman"/>
          <w:sz w:val="24"/>
          <w:szCs w:val="24"/>
        </w:rPr>
        <w:t xml:space="preserve">IP addr is </w:t>
      </w:r>
      <w:r w:rsidRPr="00787CFD">
        <w:rPr>
          <w:rFonts w:ascii="Times New Roman" w:hAnsi="Times New Roman" w:cs="Times New Roman"/>
          <w:sz w:val="24"/>
          <w:szCs w:val="24"/>
        </w:rPr>
        <w:t>%s",ptr2);</w:t>
      </w:r>
    </w:p>
    <w:p w:rsidR="0097755C" w:rsidRPr="00787CFD" w:rsidRDefault="0004010A">
      <w:pPr>
        <w:pStyle w:val="PlainText"/>
        <w:ind w:left="2160" w:firstLine="720"/>
        <w:rPr>
          <w:rFonts w:ascii="Times New Roman" w:hAnsi="Times New Roman" w:cs="Times New Roman"/>
          <w:sz w:val="24"/>
          <w:szCs w:val="24"/>
        </w:rPr>
      </w:pPr>
      <w:r w:rsidRPr="00787CFD">
        <w:rPr>
          <w:rFonts w:ascii="Times New Roman" w:hAnsi="Times New Roman" w:cs="Times New Roman"/>
          <w:sz w:val="24"/>
          <w:szCs w:val="24"/>
        </w:rPr>
        <w:t>break;</w:t>
      </w:r>
    </w:p>
    <w:p w:rsidR="0097755C" w:rsidRPr="00787CFD" w:rsidRDefault="0004010A">
      <w:pPr>
        <w:pStyle w:val="PlainText"/>
        <w:ind w:left="1440" w:firstLine="720"/>
        <w:rPr>
          <w:rFonts w:ascii="Times New Roman" w:hAnsi="Times New Roman" w:cs="Times New Roman"/>
          <w:sz w:val="24"/>
          <w:szCs w:val="24"/>
        </w:rPr>
      </w:pPr>
      <w:r w:rsidRPr="00787CFD">
        <w:rPr>
          <w:rFonts w:ascii="Times New Roman" w:hAnsi="Times New Roman" w:cs="Times New Roman"/>
          <w:sz w:val="24"/>
          <w:szCs w:val="24"/>
        </w:rPr>
        <w:t>case 3:</w:t>
      </w:r>
    </w:p>
    <w:p w:rsidR="0097755C" w:rsidRPr="00787CFD" w:rsidRDefault="0004010A">
      <w:pPr>
        <w:pStyle w:val="PlainText"/>
        <w:ind w:left="2160" w:firstLine="720"/>
        <w:rPr>
          <w:rFonts w:ascii="Times New Roman" w:hAnsi="Times New Roman" w:cs="Times New Roman"/>
          <w:sz w:val="24"/>
          <w:szCs w:val="24"/>
        </w:rPr>
      </w:pPr>
      <w:r w:rsidRPr="00787CFD">
        <w:rPr>
          <w:rFonts w:ascii="Times New Roman" w:hAnsi="Times New Roman" w:cs="Times New Roman"/>
          <w:sz w:val="24"/>
          <w:szCs w:val="24"/>
        </w:rPr>
        <w:t>exit(1);</w:t>
      </w:r>
    </w:p>
    <w:p w:rsidR="00F0262E" w:rsidRDefault="0004010A" w:rsidP="00E75D7C">
      <w:pPr>
        <w:pStyle w:val="PlainText"/>
        <w:ind w:left="720" w:firstLine="72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F0262E">
      <w:pPr>
        <w:pStyle w:val="PlainText"/>
        <w:rPr>
          <w:rFonts w:ascii="Times New Roman" w:hAnsi="Times New Roman" w:cs="Times New Roman"/>
          <w:sz w:val="24"/>
          <w:szCs w:val="24"/>
        </w:rPr>
      </w:pPr>
      <w:r w:rsidRPr="00787CFD">
        <w:rPr>
          <w:rFonts w:ascii="Times New Roman" w:hAnsi="Times New Roman" w:cs="Times New Roman"/>
          <w:sz w:val="24"/>
          <w:szCs w:val="24"/>
        </w:rPr>
        <w:t>}</w:t>
      </w:r>
    </w:p>
    <w:p w:rsidR="00F0262E" w:rsidRDefault="00F0262E">
      <w:pPr>
        <w:pStyle w:val="PlainText"/>
        <w:spacing w:line="360" w:lineRule="auto"/>
        <w:rPr>
          <w:rFonts w:ascii="Times New Roman" w:hAnsi="Times New Roman" w:cs="Times New Roman"/>
          <w:b/>
          <w:sz w:val="24"/>
          <w:szCs w:val="24"/>
        </w:rPr>
      </w:pPr>
    </w:p>
    <w:p w:rsidR="00D63B78" w:rsidRDefault="00D63B78">
      <w:pPr>
        <w:pStyle w:val="PlainText"/>
        <w:spacing w:line="360" w:lineRule="auto"/>
        <w:rPr>
          <w:rFonts w:ascii="Times New Roman" w:hAnsi="Times New Roman" w:cs="Times New Roman"/>
          <w:b/>
          <w:sz w:val="24"/>
          <w:szCs w:val="24"/>
        </w:rPr>
      </w:pPr>
    </w:p>
    <w:p w:rsidR="00D63B78" w:rsidRDefault="00D63B78">
      <w:pPr>
        <w:pStyle w:val="PlainText"/>
        <w:spacing w:line="360" w:lineRule="auto"/>
        <w:rPr>
          <w:rFonts w:ascii="Times New Roman" w:hAnsi="Times New Roman" w:cs="Times New Roman"/>
          <w:b/>
          <w:sz w:val="24"/>
          <w:szCs w:val="24"/>
        </w:rPr>
      </w:pPr>
    </w:p>
    <w:p w:rsidR="0097755C" w:rsidRPr="00787CFD" w:rsidRDefault="0004010A">
      <w:pPr>
        <w:pStyle w:val="PlainText"/>
        <w:spacing w:line="360" w:lineRule="auto"/>
        <w:rPr>
          <w:rFonts w:ascii="Times New Roman" w:hAnsi="Times New Roman" w:cs="Times New Roman"/>
          <w:b/>
          <w:sz w:val="24"/>
          <w:szCs w:val="24"/>
        </w:rPr>
      </w:pPr>
      <w:r w:rsidRPr="00787CFD">
        <w:rPr>
          <w:rFonts w:ascii="Times New Roman" w:hAnsi="Times New Roman" w:cs="Times New Roman"/>
          <w:b/>
          <w:sz w:val="24"/>
          <w:szCs w:val="24"/>
        </w:rPr>
        <w:t>OUTPUT:</w:t>
      </w:r>
    </w:p>
    <w:p w:rsidR="00580D6D" w:rsidRDefault="0004010A" w:rsidP="00313FB9">
      <w:pPr>
        <w:pStyle w:val="PlainText"/>
        <w:rPr>
          <w:rFonts w:ascii="Times New Roman" w:hAnsi="Times New Roman" w:cs="Times New Roman"/>
          <w:b/>
          <w:sz w:val="24"/>
          <w:szCs w:val="24"/>
        </w:rPr>
      </w:pPr>
      <w:r w:rsidRPr="00787CFD">
        <w:rPr>
          <w:rFonts w:ascii="Times New Roman" w:hAnsi="Times New Roman" w:cs="Times New Roman"/>
          <w:b/>
          <w:sz w:val="24"/>
          <w:szCs w:val="24"/>
        </w:rPr>
        <w:t>SERVER SIDE</w:t>
      </w:r>
    </w:p>
    <w:p w:rsidR="007670D6" w:rsidRPr="007670D6" w:rsidRDefault="007670D6" w:rsidP="00313FB9">
      <w:pPr>
        <w:pStyle w:val="PlainText"/>
        <w:rPr>
          <w:rFonts w:ascii="Times New Roman" w:hAnsi="Times New Roman" w:cs="Times New Roman"/>
          <w:sz w:val="24"/>
          <w:szCs w:val="24"/>
        </w:rPr>
      </w:pPr>
      <w:r w:rsidRPr="007670D6">
        <w:rPr>
          <w:rFonts w:ascii="Times New Roman" w:hAnsi="Times New Roman" w:cs="Times New Roman"/>
          <w:sz w:val="24"/>
          <w:szCs w:val="24"/>
        </w:rPr>
        <w:t>[s@localhost ~]$ cc nex3</w:t>
      </w:r>
      <w:r w:rsidR="00054B81">
        <w:rPr>
          <w:rFonts w:ascii="Times New Roman" w:hAnsi="Times New Roman" w:cs="Times New Roman"/>
          <w:sz w:val="24"/>
          <w:szCs w:val="24"/>
        </w:rPr>
        <w:t>ser</w:t>
      </w:r>
      <w:r w:rsidRPr="007670D6">
        <w:rPr>
          <w:rFonts w:ascii="Times New Roman" w:hAnsi="Times New Roman" w:cs="Times New Roman"/>
          <w:sz w:val="24"/>
          <w:szCs w:val="24"/>
        </w:rPr>
        <w:t>.c</w:t>
      </w:r>
    </w:p>
    <w:p w:rsidR="007670D6" w:rsidRPr="007670D6" w:rsidRDefault="007670D6" w:rsidP="00313FB9">
      <w:pPr>
        <w:pStyle w:val="PlainText"/>
        <w:rPr>
          <w:rFonts w:ascii="Times New Roman" w:hAnsi="Times New Roman" w:cs="Times New Roman"/>
          <w:sz w:val="24"/>
          <w:szCs w:val="24"/>
        </w:rPr>
      </w:pPr>
      <w:r w:rsidRPr="007670D6">
        <w:rPr>
          <w:rFonts w:ascii="Times New Roman" w:hAnsi="Times New Roman" w:cs="Times New Roman"/>
          <w:sz w:val="24"/>
          <w:szCs w:val="24"/>
        </w:rPr>
        <w:t>[s@localhost ~]$ ./a.out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Enter the Mac address</w:t>
      </w:r>
    </w:p>
    <w:p w:rsidR="0097755C" w:rsidRPr="00787CFD" w:rsidRDefault="00F0262E">
      <w:pPr>
        <w:pStyle w:val="PlainText"/>
        <w:rPr>
          <w:rFonts w:ascii="Times New Roman" w:hAnsi="Times New Roman" w:cs="Times New Roman"/>
          <w:sz w:val="24"/>
          <w:szCs w:val="24"/>
        </w:rPr>
      </w:pPr>
      <w:r>
        <w:rPr>
          <w:rFonts w:ascii="Times New Roman" w:hAnsi="Times New Roman" w:cs="Times New Roman"/>
          <w:sz w:val="24"/>
          <w:szCs w:val="24"/>
        </w:rPr>
        <w:t>e.e.e.e</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String length:7</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Enter IP address</w:t>
      </w:r>
    </w:p>
    <w:p w:rsidR="0097755C" w:rsidRPr="00787CFD" w:rsidRDefault="00F0262E">
      <w:pPr>
        <w:pStyle w:val="PlainText"/>
        <w:rPr>
          <w:rFonts w:ascii="Times New Roman" w:hAnsi="Times New Roman" w:cs="Times New Roman"/>
          <w:sz w:val="24"/>
          <w:szCs w:val="24"/>
        </w:rPr>
      </w:pPr>
      <w:r>
        <w:rPr>
          <w:rFonts w:ascii="Times New Roman" w:hAnsi="Times New Roman" w:cs="Times New Roman"/>
          <w:sz w:val="24"/>
          <w:szCs w:val="24"/>
        </w:rPr>
        <w:t>1.2.3.4</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Enter the Mac address</w:t>
      </w:r>
    </w:p>
    <w:p w:rsidR="0097755C" w:rsidRPr="00787CFD" w:rsidRDefault="00F0262E">
      <w:pPr>
        <w:pStyle w:val="PlainText"/>
        <w:rPr>
          <w:rFonts w:ascii="Times New Roman" w:hAnsi="Times New Roman" w:cs="Times New Roman"/>
          <w:sz w:val="24"/>
          <w:szCs w:val="24"/>
        </w:rPr>
      </w:pPr>
      <w:r>
        <w:rPr>
          <w:rFonts w:ascii="Times New Roman" w:hAnsi="Times New Roman" w:cs="Times New Roman"/>
          <w:sz w:val="24"/>
          <w:szCs w:val="24"/>
        </w:rPr>
        <w:t>f.g.h.k</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String length:7</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Enter IP address</w:t>
      </w:r>
    </w:p>
    <w:p w:rsidR="0097755C" w:rsidRPr="00787CFD" w:rsidRDefault="00F0262E">
      <w:pPr>
        <w:pStyle w:val="PlainText"/>
        <w:rPr>
          <w:rFonts w:ascii="Times New Roman" w:hAnsi="Times New Roman" w:cs="Times New Roman"/>
          <w:sz w:val="24"/>
          <w:szCs w:val="24"/>
        </w:rPr>
      </w:pPr>
      <w:r>
        <w:rPr>
          <w:rFonts w:ascii="Times New Roman" w:hAnsi="Times New Roman" w:cs="Times New Roman"/>
          <w:sz w:val="24"/>
          <w:szCs w:val="24"/>
        </w:rPr>
        <w:t>5.6.7.8</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Enter the Mac address</w:t>
      </w:r>
    </w:p>
    <w:p w:rsidR="0097755C" w:rsidRPr="00787CFD" w:rsidRDefault="00F0262E">
      <w:pPr>
        <w:pStyle w:val="PlainText"/>
        <w:rPr>
          <w:rFonts w:ascii="Times New Roman" w:hAnsi="Times New Roman" w:cs="Times New Roman"/>
          <w:sz w:val="24"/>
          <w:szCs w:val="24"/>
        </w:rPr>
      </w:pPr>
      <w:r>
        <w:rPr>
          <w:rFonts w:ascii="Times New Roman" w:hAnsi="Times New Roman" w:cs="Times New Roman"/>
          <w:sz w:val="24"/>
          <w:szCs w:val="24"/>
        </w:rPr>
        <w:t>d.d.d.d</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String length:7</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Enter IP address</w:t>
      </w:r>
    </w:p>
    <w:p w:rsidR="0097755C" w:rsidRPr="00787CFD" w:rsidRDefault="00F0262E">
      <w:pPr>
        <w:pStyle w:val="PlainText"/>
        <w:rPr>
          <w:rFonts w:ascii="Times New Roman" w:hAnsi="Times New Roman" w:cs="Times New Roman"/>
          <w:sz w:val="24"/>
          <w:szCs w:val="24"/>
        </w:rPr>
      </w:pPr>
      <w:r>
        <w:rPr>
          <w:rFonts w:ascii="Times New Roman" w:hAnsi="Times New Roman" w:cs="Times New Roman"/>
          <w:sz w:val="24"/>
          <w:szCs w:val="24"/>
        </w:rPr>
        <w:t>1.3.5.7</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 xml:space="preserve"> ARP table at serverside is=</w:t>
      </w:r>
    </w:p>
    <w:p w:rsidR="0097755C" w:rsidRPr="00787CFD" w:rsidRDefault="00F0262E">
      <w:pPr>
        <w:pStyle w:val="PlainText"/>
        <w:rPr>
          <w:rFonts w:ascii="Times New Roman" w:hAnsi="Times New Roman" w:cs="Times New Roman"/>
          <w:sz w:val="24"/>
          <w:szCs w:val="24"/>
        </w:rPr>
      </w:pPr>
      <w:r>
        <w:rPr>
          <w:rFonts w:ascii="Times New Roman" w:hAnsi="Times New Roman" w:cs="Times New Roman"/>
          <w:sz w:val="24"/>
          <w:szCs w:val="24"/>
        </w:rPr>
        <w:t>e.e.e.e 1.2.3.4</w:t>
      </w:r>
    </w:p>
    <w:p w:rsidR="0097755C" w:rsidRPr="00787CFD" w:rsidRDefault="00F0262E">
      <w:pPr>
        <w:pStyle w:val="PlainText"/>
        <w:rPr>
          <w:rFonts w:ascii="Times New Roman" w:hAnsi="Times New Roman" w:cs="Times New Roman"/>
          <w:sz w:val="24"/>
          <w:szCs w:val="24"/>
        </w:rPr>
      </w:pPr>
      <w:r>
        <w:rPr>
          <w:rFonts w:ascii="Times New Roman" w:hAnsi="Times New Roman" w:cs="Times New Roman"/>
          <w:sz w:val="24"/>
          <w:szCs w:val="24"/>
        </w:rPr>
        <w:t>f.g.h.k 5.6.7.8</w:t>
      </w:r>
    </w:p>
    <w:p w:rsidR="0097755C" w:rsidRPr="00787CFD" w:rsidRDefault="00F0262E">
      <w:pPr>
        <w:pStyle w:val="PlainText"/>
        <w:rPr>
          <w:rFonts w:ascii="Times New Roman" w:hAnsi="Times New Roman" w:cs="Times New Roman"/>
          <w:sz w:val="24"/>
          <w:szCs w:val="24"/>
        </w:rPr>
      </w:pPr>
      <w:r>
        <w:rPr>
          <w:rFonts w:ascii="Times New Roman" w:hAnsi="Times New Roman" w:cs="Times New Roman"/>
          <w:sz w:val="24"/>
          <w:szCs w:val="24"/>
        </w:rPr>
        <w:t>d.d.d.d 1.3.5.7</w:t>
      </w:r>
    </w:p>
    <w:p w:rsidR="0097755C" w:rsidRPr="00787CFD" w:rsidRDefault="0097755C">
      <w:pPr>
        <w:pStyle w:val="PlainText"/>
        <w:rPr>
          <w:rFonts w:ascii="Times New Roman" w:hAnsi="Times New Roman" w:cs="Times New Roman"/>
          <w:sz w:val="24"/>
          <w:szCs w:val="24"/>
        </w:rPr>
      </w:pPr>
    </w:p>
    <w:p w:rsidR="00580D6D" w:rsidRPr="00787CFD" w:rsidRDefault="0004010A">
      <w:pPr>
        <w:pStyle w:val="PlainText"/>
        <w:rPr>
          <w:rFonts w:ascii="Times New Roman" w:hAnsi="Times New Roman" w:cs="Times New Roman"/>
          <w:b/>
          <w:bCs/>
          <w:sz w:val="24"/>
          <w:szCs w:val="24"/>
        </w:rPr>
      </w:pPr>
      <w:r w:rsidRPr="00787CFD">
        <w:rPr>
          <w:rFonts w:ascii="Times New Roman" w:hAnsi="Times New Roman" w:cs="Times New Roman"/>
          <w:b/>
          <w:bCs/>
          <w:sz w:val="24"/>
          <w:szCs w:val="24"/>
        </w:rPr>
        <w:t>CLIENT SIDE</w:t>
      </w:r>
    </w:p>
    <w:p w:rsidR="008463DA" w:rsidRPr="008463DA" w:rsidRDefault="008463DA" w:rsidP="008463DA">
      <w:pPr>
        <w:pStyle w:val="PlainText"/>
        <w:rPr>
          <w:rFonts w:ascii="Times New Roman" w:hAnsi="Times New Roman" w:cs="Times New Roman"/>
          <w:bCs/>
          <w:sz w:val="24"/>
          <w:szCs w:val="24"/>
        </w:rPr>
      </w:pPr>
      <w:r w:rsidRPr="008463DA">
        <w:rPr>
          <w:rFonts w:ascii="Times New Roman" w:hAnsi="Times New Roman" w:cs="Times New Roman"/>
          <w:bCs/>
          <w:sz w:val="24"/>
          <w:szCs w:val="24"/>
        </w:rPr>
        <w:t>s@localhost ~]$ cc nex3</w:t>
      </w:r>
      <w:r>
        <w:rPr>
          <w:rFonts w:ascii="Times New Roman" w:hAnsi="Times New Roman" w:cs="Times New Roman"/>
          <w:bCs/>
          <w:sz w:val="24"/>
          <w:szCs w:val="24"/>
        </w:rPr>
        <w:t>cli</w:t>
      </w:r>
      <w:r w:rsidRPr="008463DA">
        <w:rPr>
          <w:rFonts w:ascii="Times New Roman" w:hAnsi="Times New Roman" w:cs="Times New Roman"/>
          <w:bCs/>
          <w:sz w:val="24"/>
          <w:szCs w:val="24"/>
        </w:rPr>
        <w:t>.c</w:t>
      </w:r>
    </w:p>
    <w:p w:rsidR="0097755C" w:rsidRPr="008463DA" w:rsidRDefault="008463DA" w:rsidP="008463DA">
      <w:pPr>
        <w:pStyle w:val="PlainText"/>
        <w:rPr>
          <w:rFonts w:ascii="Times New Roman" w:hAnsi="Times New Roman" w:cs="Times New Roman"/>
          <w:bCs/>
          <w:sz w:val="24"/>
          <w:szCs w:val="24"/>
        </w:rPr>
      </w:pPr>
      <w:r w:rsidRPr="008463DA">
        <w:rPr>
          <w:rFonts w:ascii="Times New Roman" w:hAnsi="Times New Roman" w:cs="Times New Roman"/>
          <w:bCs/>
          <w:sz w:val="24"/>
          <w:szCs w:val="24"/>
        </w:rPr>
        <w:t>[s@localhost ~]$ ./a.out</w:t>
      </w:r>
    </w:p>
    <w:p w:rsidR="0097755C" w:rsidRPr="00787CFD" w:rsidRDefault="004A26A3">
      <w:pPr>
        <w:pStyle w:val="PlainText"/>
        <w:rPr>
          <w:rFonts w:ascii="Times New Roman" w:hAnsi="Times New Roman" w:cs="Times New Roman"/>
          <w:sz w:val="24"/>
          <w:szCs w:val="24"/>
        </w:rPr>
      </w:pPr>
      <w:r>
        <w:rPr>
          <w:rFonts w:ascii="Times New Roman" w:hAnsi="Times New Roman" w:cs="Times New Roman"/>
          <w:sz w:val="24"/>
          <w:szCs w:val="24"/>
        </w:rPr>
        <w:t>ARP</w:t>
      </w:r>
      <w:r w:rsidR="0004010A" w:rsidRPr="00787CFD">
        <w:rPr>
          <w:rFonts w:ascii="Times New Roman" w:hAnsi="Times New Roman" w:cs="Times New Roman"/>
          <w:sz w:val="24"/>
          <w:szCs w:val="24"/>
        </w:rPr>
        <w:t xml:space="preserve"> table is</w:t>
      </w:r>
    </w:p>
    <w:p w:rsidR="00313FB9" w:rsidRPr="00787CFD" w:rsidRDefault="00313FB9" w:rsidP="00313FB9">
      <w:pPr>
        <w:pStyle w:val="PlainText"/>
        <w:rPr>
          <w:rFonts w:ascii="Times New Roman" w:hAnsi="Times New Roman" w:cs="Times New Roman"/>
          <w:sz w:val="24"/>
          <w:szCs w:val="24"/>
        </w:rPr>
      </w:pPr>
      <w:r>
        <w:rPr>
          <w:rFonts w:ascii="Times New Roman" w:hAnsi="Times New Roman" w:cs="Times New Roman"/>
          <w:sz w:val="24"/>
          <w:szCs w:val="24"/>
        </w:rPr>
        <w:t>e.e.e.e 1.2.3.4</w:t>
      </w:r>
    </w:p>
    <w:p w:rsidR="00313FB9" w:rsidRPr="00787CFD" w:rsidRDefault="00313FB9" w:rsidP="00313FB9">
      <w:pPr>
        <w:pStyle w:val="PlainText"/>
        <w:rPr>
          <w:rFonts w:ascii="Times New Roman" w:hAnsi="Times New Roman" w:cs="Times New Roman"/>
          <w:sz w:val="24"/>
          <w:szCs w:val="24"/>
        </w:rPr>
      </w:pPr>
      <w:r>
        <w:rPr>
          <w:rFonts w:ascii="Times New Roman" w:hAnsi="Times New Roman" w:cs="Times New Roman"/>
          <w:sz w:val="24"/>
          <w:szCs w:val="24"/>
        </w:rPr>
        <w:t>f.g.h.k 5.6.7.8</w:t>
      </w:r>
    </w:p>
    <w:p w:rsidR="00313FB9" w:rsidRPr="00787CFD" w:rsidRDefault="00313FB9" w:rsidP="00313FB9">
      <w:pPr>
        <w:pStyle w:val="PlainText"/>
        <w:rPr>
          <w:rFonts w:ascii="Times New Roman" w:hAnsi="Times New Roman" w:cs="Times New Roman"/>
          <w:sz w:val="24"/>
          <w:szCs w:val="24"/>
        </w:rPr>
      </w:pPr>
      <w:r>
        <w:rPr>
          <w:rFonts w:ascii="Times New Roman" w:hAnsi="Times New Roman" w:cs="Times New Roman"/>
          <w:sz w:val="24"/>
          <w:szCs w:val="24"/>
        </w:rPr>
        <w:t>d.d.d.d 1.3.5.7</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1.ARP</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2.RARP</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3.EXIT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Enter your choice       1</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Enter IP address</w:t>
      </w:r>
      <w:r w:rsidR="00313FB9">
        <w:rPr>
          <w:rFonts w:ascii="Times New Roman" w:hAnsi="Times New Roman" w:cs="Times New Roman"/>
          <w:sz w:val="24"/>
          <w:szCs w:val="24"/>
        </w:rPr>
        <w:t xml:space="preserve">  1.2.3.4</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 xml:space="preserve">MAC addr is </w:t>
      </w:r>
      <w:r w:rsidR="00313FB9">
        <w:rPr>
          <w:rFonts w:ascii="Times New Roman" w:hAnsi="Times New Roman" w:cs="Times New Roman"/>
          <w:sz w:val="24"/>
          <w:szCs w:val="24"/>
        </w:rPr>
        <w:t>e.e.e.e</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 xml:space="preserve"> 1.ARP</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 xml:space="preserve"> 2.RARP</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 xml:space="preserve"> 3.EXIT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Enter your choice       2</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Enter MAC addr</w:t>
      </w:r>
      <w:r w:rsidR="00313FB9">
        <w:rPr>
          <w:rFonts w:ascii="Times New Roman" w:hAnsi="Times New Roman" w:cs="Times New Roman"/>
          <w:sz w:val="24"/>
          <w:szCs w:val="24"/>
        </w:rPr>
        <w:t xml:space="preserve">  f.g.h.k</w:t>
      </w:r>
    </w:p>
    <w:p w:rsidR="0097755C" w:rsidRPr="00787CFD" w:rsidRDefault="00030148">
      <w:pPr>
        <w:pStyle w:val="PlainText"/>
        <w:rPr>
          <w:rFonts w:ascii="Times New Roman" w:hAnsi="Times New Roman" w:cs="Times New Roman"/>
          <w:sz w:val="24"/>
          <w:szCs w:val="24"/>
        </w:rPr>
      </w:pPr>
      <w:r>
        <w:rPr>
          <w:rFonts w:ascii="Times New Roman" w:hAnsi="Times New Roman" w:cs="Times New Roman"/>
          <w:sz w:val="24"/>
          <w:szCs w:val="24"/>
        </w:rPr>
        <w:t>IP addr is</w:t>
      </w:r>
      <w:r w:rsidR="00313FB9">
        <w:rPr>
          <w:rFonts w:ascii="Times New Roman" w:hAnsi="Times New Roman" w:cs="Times New Roman"/>
          <w:sz w:val="24"/>
          <w:szCs w:val="24"/>
        </w:rPr>
        <w:t xml:space="preserve">  5.6.7.8</w:t>
      </w:r>
    </w:p>
    <w:p w:rsidR="0097755C" w:rsidRPr="00787CFD" w:rsidRDefault="00B07F1F">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04010A" w:rsidRPr="00787CFD">
        <w:rPr>
          <w:rFonts w:ascii="Times New Roman" w:hAnsi="Times New Roman" w:cs="Times New Roman"/>
          <w:sz w:val="24"/>
          <w:szCs w:val="24"/>
        </w:rPr>
        <w:t>1.ARP</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 xml:space="preserve"> 2.RARP</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 xml:space="preserve"> 3.EXIT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Enter your choice       3</w:t>
      </w:r>
    </w:p>
    <w:p w:rsidR="0097755C" w:rsidRPr="00787CFD" w:rsidRDefault="0097755C">
      <w:pPr>
        <w:pStyle w:val="Standard"/>
        <w:rPr>
          <w:rFonts w:ascii="Times New Roman" w:hAnsi="Times New Roman" w:cs="Times New Roman"/>
        </w:rPr>
      </w:pPr>
    </w:p>
    <w:p w:rsidR="0042530C" w:rsidRDefault="00B07F1F">
      <w:pPr>
        <w:widowControl/>
        <w:suppressAutoHyphens w:val="0"/>
        <w:autoSpaceDN/>
        <w:textAlignment w:val="auto"/>
        <w:rPr>
          <w:rFonts w:ascii="Times New Roman" w:eastAsia="Calibri" w:hAnsi="Times New Roman" w:cs="Times New Roman"/>
          <w:b/>
          <w:color w:val="000000"/>
        </w:rPr>
      </w:pPr>
      <w:r>
        <w:rPr>
          <w:rFonts w:ascii="Times New Roman" w:eastAsia="Calibri" w:hAnsi="Times New Roman" w:cs="Times New Roman"/>
          <w:b/>
          <w:color w:val="000000"/>
        </w:rPr>
        <w:t>RESULT:</w:t>
      </w:r>
    </w:p>
    <w:p w:rsidR="00B07F1F" w:rsidRDefault="00B07F1F">
      <w:pPr>
        <w:widowControl/>
        <w:suppressAutoHyphens w:val="0"/>
        <w:autoSpaceDN/>
        <w:textAlignment w:val="auto"/>
        <w:rPr>
          <w:rFonts w:ascii="Times New Roman" w:eastAsia="Calibri" w:hAnsi="Times New Roman" w:cs="Times New Roman"/>
          <w:b/>
          <w:color w:val="000000"/>
        </w:rPr>
      </w:pPr>
    </w:p>
    <w:p w:rsidR="00D63B78" w:rsidRDefault="00D63B78">
      <w:pPr>
        <w:widowControl/>
        <w:suppressAutoHyphens w:val="0"/>
        <w:autoSpaceDN/>
        <w:textAlignment w:val="auto"/>
        <w:rPr>
          <w:rFonts w:ascii="Times New Roman" w:eastAsia="Calibri" w:hAnsi="Times New Roman" w:cs="Times New Roman"/>
          <w:b/>
          <w:color w:val="000000"/>
        </w:rPr>
      </w:pPr>
    </w:p>
    <w:p w:rsidR="0097755C" w:rsidRDefault="0004010A">
      <w:pPr>
        <w:pStyle w:val="WW-Default"/>
        <w:spacing w:after="17"/>
        <w:rPr>
          <w:rFonts w:ascii="Times New Roman" w:hAnsi="Times New Roman" w:cs="Times New Roman"/>
          <w:b/>
        </w:rPr>
      </w:pPr>
      <w:r w:rsidRPr="00787CFD">
        <w:rPr>
          <w:rFonts w:ascii="Times New Roman" w:hAnsi="Times New Roman" w:cs="Times New Roman"/>
          <w:b/>
        </w:rPr>
        <w:t>EX.NO.4 A                            SIMULATING</w:t>
      </w:r>
      <w:r w:rsidRPr="00787CFD">
        <w:rPr>
          <w:rFonts w:ascii="Times New Roman" w:hAnsi="Times New Roman" w:cs="Times New Roman"/>
        </w:rPr>
        <w:t xml:space="preserve"> </w:t>
      </w:r>
      <w:r w:rsidRPr="00787CFD">
        <w:rPr>
          <w:rFonts w:ascii="Times New Roman" w:hAnsi="Times New Roman" w:cs="Times New Roman"/>
          <w:b/>
        </w:rPr>
        <w:t>PING COMMAND</w:t>
      </w:r>
    </w:p>
    <w:p w:rsidR="00E75D7C" w:rsidRDefault="00E75D7C" w:rsidP="0042530C">
      <w:pPr>
        <w:pStyle w:val="WW-Default"/>
        <w:spacing w:after="17"/>
        <w:rPr>
          <w:rFonts w:ascii="Times New Roman" w:hAnsi="Times New Roman" w:cs="Times New Roman"/>
          <w:b/>
        </w:rPr>
      </w:pPr>
    </w:p>
    <w:p w:rsidR="0042530C" w:rsidRPr="00D63B78" w:rsidRDefault="00383ED5" w:rsidP="0042530C">
      <w:pPr>
        <w:pStyle w:val="WW-Default"/>
        <w:spacing w:after="17"/>
        <w:rPr>
          <w:rFonts w:ascii="Times New Roman" w:hAnsi="Times New Roman" w:cs="Times New Roman"/>
          <w:b/>
        </w:rPr>
      </w:pPr>
      <w:r w:rsidRPr="0042530C">
        <w:rPr>
          <w:rFonts w:ascii="Times New Roman" w:hAnsi="Times New Roman" w:cs="Times New Roman"/>
          <w:b/>
        </w:rPr>
        <w:t>AIM:</w:t>
      </w:r>
      <w:r w:rsidR="00D63B78">
        <w:rPr>
          <w:rFonts w:ascii="Times New Roman" w:hAnsi="Times New Roman" w:cs="Times New Roman"/>
          <w:b/>
        </w:rPr>
        <w:t xml:space="preserve">  </w:t>
      </w:r>
      <w:r w:rsidR="0042530C" w:rsidRPr="0042530C">
        <w:rPr>
          <w:rFonts w:ascii="Times New Roman" w:hAnsi="Times New Roman" w:cs="Times New Roman"/>
        </w:rPr>
        <w:t xml:space="preserve">To </w:t>
      </w:r>
      <w:r w:rsidR="000B6014" w:rsidRPr="0042530C">
        <w:rPr>
          <w:rFonts w:ascii="Times New Roman" w:hAnsi="Times New Roman" w:cs="Times New Roman"/>
        </w:rPr>
        <w:t>write</w:t>
      </w:r>
      <w:r w:rsidR="0042530C" w:rsidRPr="0042530C">
        <w:rPr>
          <w:rFonts w:ascii="Times New Roman" w:hAnsi="Times New Roman" w:cs="Times New Roman"/>
        </w:rPr>
        <w:t xml:space="preserve"> the java program for simulating ping command</w:t>
      </w:r>
    </w:p>
    <w:p w:rsidR="00E75D7C" w:rsidRDefault="00E75D7C" w:rsidP="0042530C">
      <w:pPr>
        <w:pStyle w:val="WW-Default"/>
        <w:spacing w:after="17"/>
        <w:rPr>
          <w:rFonts w:ascii="Times New Roman" w:hAnsi="Times New Roman" w:cs="Times New Roman"/>
          <w:b/>
        </w:rPr>
      </w:pPr>
    </w:p>
    <w:p w:rsidR="0042530C" w:rsidRDefault="00383ED5" w:rsidP="0042530C">
      <w:pPr>
        <w:pStyle w:val="WW-Default"/>
        <w:spacing w:after="17"/>
        <w:rPr>
          <w:rFonts w:ascii="Times New Roman" w:hAnsi="Times New Roman" w:cs="Times New Roman"/>
          <w:b/>
        </w:rPr>
      </w:pPr>
      <w:r w:rsidRPr="0042530C">
        <w:rPr>
          <w:rFonts w:ascii="Times New Roman" w:hAnsi="Times New Roman" w:cs="Times New Roman"/>
          <w:b/>
        </w:rPr>
        <w:t>ALGORITHM</w:t>
      </w:r>
      <w:r>
        <w:rPr>
          <w:rFonts w:ascii="Times New Roman" w:hAnsi="Times New Roman" w:cs="Times New Roman"/>
          <w:b/>
        </w:rPr>
        <w:t>:</w:t>
      </w:r>
    </w:p>
    <w:p w:rsidR="00D63B78" w:rsidRPr="0042530C" w:rsidRDefault="00D63B78" w:rsidP="0042530C">
      <w:pPr>
        <w:pStyle w:val="WW-Default"/>
        <w:spacing w:after="17"/>
        <w:rPr>
          <w:rFonts w:ascii="Times New Roman" w:hAnsi="Times New Roman" w:cs="Times New Roman"/>
          <w:b/>
        </w:rPr>
      </w:pPr>
    </w:p>
    <w:p w:rsidR="0062114E" w:rsidRPr="0042530C" w:rsidRDefault="0062114E" w:rsidP="0062114E">
      <w:pPr>
        <w:pStyle w:val="WW-Default"/>
        <w:numPr>
          <w:ilvl w:val="0"/>
          <w:numId w:val="20"/>
        </w:numPr>
        <w:spacing w:after="17"/>
        <w:rPr>
          <w:rFonts w:ascii="Times New Roman" w:hAnsi="Times New Roman" w:cs="Times New Roman"/>
        </w:rPr>
      </w:pPr>
      <w:r>
        <w:rPr>
          <w:rFonts w:ascii="Times New Roman" w:hAnsi="Times New Roman" w:cs="Times New Roman"/>
        </w:rPr>
        <w:t>S</w:t>
      </w:r>
      <w:r w:rsidRPr="0042530C">
        <w:rPr>
          <w:rFonts w:ascii="Times New Roman" w:hAnsi="Times New Roman" w:cs="Times New Roman"/>
        </w:rPr>
        <w:t>tart the program.</w:t>
      </w:r>
    </w:p>
    <w:p w:rsidR="0062114E" w:rsidRPr="0042530C" w:rsidRDefault="0062114E" w:rsidP="0062114E">
      <w:pPr>
        <w:pStyle w:val="WW-Default"/>
        <w:numPr>
          <w:ilvl w:val="0"/>
          <w:numId w:val="20"/>
        </w:numPr>
        <w:spacing w:after="17"/>
        <w:rPr>
          <w:rFonts w:ascii="Times New Roman" w:hAnsi="Times New Roman" w:cs="Times New Roman"/>
        </w:rPr>
      </w:pPr>
      <w:r w:rsidRPr="0042530C">
        <w:rPr>
          <w:rFonts w:ascii="Times New Roman" w:hAnsi="Times New Roman" w:cs="Times New Roman"/>
        </w:rPr>
        <w:t>Include necessary package in java.</w:t>
      </w:r>
    </w:p>
    <w:p w:rsidR="0062114E" w:rsidRPr="0042530C" w:rsidRDefault="0062114E" w:rsidP="0062114E">
      <w:pPr>
        <w:pStyle w:val="WW-Default"/>
        <w:numPr>
          <w:ilvl w:val="0"/>
          <w:numId w:val="20"/>
        </w:numPr>
        <w:spacing w:after="17"/>
        <w:rPr>
          <w:rFonts w:ascii="Times New Roman" w:hAnsi="Times New Roman" w:cs="Times New Roman"/>
        </w:rPr>
      </w:pPr>
      <w:r w:rsidRPr="0042530C">
        <w:rPr>
          <w:rFonts w:ascii="Times New Roman" w:hAnsi="Times New Roman" w:cs="Times New Roman"/>
        </w:rPr>
        <w:t>To create a process object p to implement the ping command.</w:t>
      </w:r>
    </w:p>
    <w:p w:rsidR="0062114E" w:rsidRPr="0042530C" w:rsidRDefault="0062114E" w:rsidP="0062114E">
      <w:pPr>
        <w:pStyle w:val="WW-Default"/>
        <w:numPr>
          <w:ilvl w:val="0"/>
          <w:numId w:val="20"/>
        </w:numPr>
        <w:spacing w:after="17"/>
        <w:rPr>
          <w:rFonts w:ascii="Times New Roman" w:hAnsi="Times New Roman" w:cs="Times New Roman"/>
        </w:rPr>
      </w:pPr>
      <w:r>
        <w:rPr>
          <w:rFonts w:ascii="Times New Roman" w:hAnsi="Times New Roman" w:cs="Times New Roman"/>
        </w:rPr>
        <w:t>D</w:t>
      </w:r>
      <w:r w:rsidRPr="0042530C">
        <w:rPr>
          <w:rFonts w:ascii="Times New Roman" w:hAnsi="Times New Roman" w:cs="Times New Roman"/>
        </w:rPr>
        <w:t>eclare one BufferedReader stream class object.</w:t>
      </w:r>
    </w:p>
    <w:p w:rsidR="0062114E" w:rsidRPr="0042530C" w:rsidRDefault="0062114E" w:rsidP="0062114E">
      <w:pPr>
        <w:pStyle w:val="WW-Default"/>
        <w:numPr>
          <w:ilvl w:val="0"/>
          <w:numId w:val="20"/>
        </w:numPr>
        <w:spacing w:after="17"/>
        <w:rPr>
          <w:rFonts w:ascii="Times New Roman" w:hAnsi="Times New Roman" w:cs="Times New Roman"/>
        </w:rPr>
      </w:pPr>
      <w:r w:rsidRPr="0042530C">
        <w:rPr>
          <w:rFonts w:ascii="Times New Roman" w:hAnsi="Times New Roman" w:cs="Times New Roman"/>
        </w:rPr>
        <w:t>Get thedetails of the server</w:t>
      </w:r>
    </w:p>
    <w:p w:rsidR="0062114E" w:rsidRPr="0042530C" w:rsidRDefault="0062114E" w:rsidP="0062114E">
      <w:pPr>
        <w:pStyle w:val="WW-Default"/>
        <w:spacing w:after="17"/>
        <w:ind w:left="720"/>
        <w:rPr>
          <w:rFonts w:ascii="Times New Roman" w:hAnsi="Times New Roman" w:cs="Times New Roman"/>
        </w:rPr>
      </w:pPr>
      <w:r w:rsidRPr="0042530C">
        <w:rPr>
          <w:rFonts w:ascii="Times New Roman" w:hAnsi="Times New Roman" w:cs="Times New Roman"/>
        </w:rPr>
        <w:t>5.1: length of the IP address.</w:t>
      </w:r>
    </w:p>
    <w:p w:rsidR="0062114E" w:rsidRPr="0042530C" w:rsidRDefault="0062114E" w:rsidP="0062114E">
      <w:pPr>
        <w:pStyle w:val="WW-Default"/>
        <w:spacing w:after="17"/>
        <w:ind w:left="720"/>
        <w:rPr>
          <w:rFonts w:ascii="Times New Roman" w:hAnsi="Times New Roman" w:cs="Times New Roman"/>
        </w:rPr>
      </w:pPr>
      <w:r w:rsidRPr="0042530C">
        <w:rPr>
          <w:rFonts w:ascii="Times New Roman" w:hAnsi="Times New Roman" w:cs="Times New Roman"/>
        </w:rPr>
        <w:t>5.2: time required to get the details.</w:t>
      </w:r>
    </w:p>
    <w:p w:rsidR="0062114E" w:rsidRPr="0042530C" w:rsidRDefault="0062114E" w:rsidP="0062114E">
      <w:pPr>
        <w:pStyle w:val="WW-Default"/>
        <w:spacing w:after="17"/>
        <w:ind w:left="720"/>
        <w:rPr>
          <w:rFonts w:ascii="Times New Roman" w:hAnsi="Times New Roman" w:cs="Times New Roman"/>
        </w:rPr>
      </w:pPr>
      <w:r w:rsidRPr="0042530C">
        <w:rPr>
          <w:rFonts w:ascii="Times New Roman" w:hAnsi="Times New Roman" w:cs="Times New Roman"/>
        </w:rPr>
        <w:t>5.3: send packets, receive packets and lost packets.</w:t>
      </w:r>
    </w:p>
    <w:p w:rsidR="0062114E" w:rsidRPr="0042530C" w:rsidRDefault="0062114E" w:rsidP="0062114E">
      <w:pPr>
        <w:pStyle w:val="WW-Default"/>
        <w:spacing w:after="17"/>
        <w:ind w:left="720"/>
        <w:rPr>
          <w:rFonts w:ascii="Times New Roman" w:hAnsi="Times New Roman" w:cs="Times New Roman"/>
        </w:rPr>
      </w:pPr>
      <w:r w:rsidRPr="0042530C">
        <w:rPr>
          <w:rFonts w:ascii="Times New Roman" w:hAnsi="Times New Roman" w:cs="Times New Roman"/>
        </w:rPr>
        <w:t>5.4: minimum, maximum and average times.</w:t>
      </w:r>
    </w:p>
    <w:p w:rsidR="0062114E" w:rsidRPr="0042530C" w:rsidRDefault="0062114E" w:rsidP="0062114E">
      <w:pPr>
        <w:pStyle w:val="WW-Default"/>
        <w:numPr>
          <w:ilvl w:val="0"/>
          <w:numId w:val="20"/>
        </w:numPr>
        <w:spacing w:after="17"/>
        <w:rPr>
          <w:rFonts w:ascii="Times New Roman" w:hAnsi="Times New Roman" w:cs="Times New Roman"/>
        </w:rPr>
      </w:pPr>
      <w:r>
        <w:rPr>
          <w:rFonts w:ascii="Times New Roman" w:hAnsi="Times New Roman" w:cs="Times New Roman"/>
        </w:rPr>
        <w:t>P</w:t>
      </w:r>
      <w:r w:rsidRPr="0042530C">
        <w:rPr>
          <w:rFonts w:ascii="Times New Roman" w:hAnsi="Times New Roman" w:cs="Times New Roman"/>
        </w:rPr>
        <w:t>rint the results.</w:t>
      </w:r>
    </w:p>
    <w:p w:rsidR="0062114E" w:rsidRPr="00787CFD" w:rsidRDefault="0062114E" w:rsidP="0062114E">
      <w:pPr>
        <w:pStyle w:val="WW-Default"/>
        <w:numPr>
          <w:ilvl w:val="0"/>
          <w:numId w:val="20"/>
        </w:numPr>
        <w:spacing w:after="17"/>
        <w:rPr>
          <w:rFonts w:ascii="Times New Roman" w:hAnsi="Times New Roman" w:cs="Times New Roman"/>
        </w:rPr>
      </w:pPr>
      <w:r w:rsidRPr="0042530C">
        <w:rPr>
          <w:rFonts w:ascii="Times New Roman" w:hAnsi="Times New Roman" w:cs="Times New Roman"/>
        </w:rPr>
        <w:t>Stop the program.</w:t>
      </w:r>
    </w:p>
    <w:p w:rsidR="00E75D7C" w:rsidRDefault="00E75D7C">
      <w:pPr>
        <w:pStyle w:val="Standard"/>
        <w:rPr>
          <w:rFonts w:ascii="Times New Roman" w:hAnsi="Times New Roman" w:cs="Times New Roman"/>
          <w:b/>
        </w:rPr>
      </w:pPr>
    </w:p>
    <w:p w:rsidR="00383ED5" w:rsidRDefault="00383ED5">
      <w:pPr>
        <w:pStyle w:val="Standard"/>
        <w:rPr>
          <w:rFonts w:ascii="Times New Roman" w:hAnsi="Times New Roman" w:cs="Times New Roman"/>
          <w:b/>
        </w:rPr>
      </w:pPr>
      <w:r w:rsidRPr="00383ED5">
        <w:rPr>
          <w:rFonts w:ascii="Times New Roman" w:hAnsi="Times New Roman" w:cs="Times New Roman"/>
          <w:b/>
        </w:rPr>
        <w:t>PROGRAM:</w:t>
      </w:r>
    </w:p>
    <w:p w:rsidR="00D63B78" w:rsidRPr="00383ED5" w:rsidRDefault="00D63B78">
      <w:pPr>
        <w:pStyle w:val="Standard"/>
        <w:rPr>
          <w:rFonts w:ascii="Times New Roman" w:hAnsi="Times New Roman" w:cs="Times New Roman"/>
          <w:b/>
        </w:rPr>
      </w:pPr>
    </w:p>
    <w:p w:rsidR="0097755C" w:rsidRPr="00787CFD" w:rsidRDefault="0004010A">
      <w:pPr>
        <w:pStyle w:val="Standard"/>
        <w:rPr>
          <w:rFonts w:ascii="Times New Roman" w:hAnsi="Times New Roman" w:cs="Times New Roman"/>
        </w:rPr>
      </w:pPr>
      <w:r w:rsidRPr="00787CFD">
        <w:rPr>
          <w:rFonts w:ascii="Times New Roman" w:hAnsi="Times New Roman" w:cs="Times New Roman"/>
        </w:rPr>
        <w:t>package ping;</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import java.io.*;</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import java.net.*;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public class Ping</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public static void main(String[] args)</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try</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rsidP="00DF7C2F">
      <w:pPr>
        <w:pStyle w:val="Standard"/>
        <w:ind w:firstLine="709"/>
        <w:rPr>
          <w:rFonts w:ascii="Times New Roman" w:hAnsi="Times New Roman" w:cs="Times New Roman"/>
        </w:rPr>
      </w:pPr>
      <w:r w:rsidRPr="00787CFD">
        <w:rPr>
          <w:rFonts w:ascii="Times New Roman" w:hAnsi="Times New Roman" w:cs="Times New Roman"/>
        </w:rPr>
        <w:t>String str;</w:t>
      </w:r>
    </w:p>
    <w:p w:rsidR="0097755C" w:rsidRPr="00787CFD" w:rsidRDefault="0004010A" w:rsidP="00DF7C2F">
      <w:pPr>
        <w:pStyle w:val="Standard"/>
        <w:ind w:firstLine="709"/>
        <w:rPr>
          <w:rFonts w:ascii="Times New Roman" w:hAnsi="Times New Roman" w:cs="Times New Roman"/>
        </w:rPr>
      </w:pPr>
      <w:r w:rsidRPr="00787CFD">
        <w:rPr>
          <w:rFonts w:ascii="Times New Roman" w:hAnsi="Times New Roman" w:cs="Times New Roman"/>
        </w:rPr>
        <w:t>System.out.print(" Enter the IP Address to be Ping : ");</w:t>
      </w:r>
    </w:p>
    <w:p w:rsidR="0097755C" w:rsidRPr="00787CFD" w:rsidRDefault="0004010A" w:rsidP="00DF7C2F">
      <w:pPr>
        <w:pStyle w:val="Standard"/>
        <w:ind w:firstLine="709"/>
        <w:rPr>
          <w:rFonts w:ascii="Times New Roman" w:hAnsi="Times New Roman" w:cs="Times New Roman"/>
        </w:rPr>
      </w:pPr>
      <w:r w:rsidRPr="00787CFD">
        <w:rPr>
          <w:rFonts w:ascii="Times New Roman" w:hAnsi="Times New Roman" w:cs="Times New Roman"/>
        </w:rPr>
        <w:t>BufferedReader buf1=new BufferedReader(new  InputStreamReader(System.in));</w:t>
      </w:r>
    </w:p>
    <w:p w:rsidR="0097755C" w:rsidRPr="00787CFD" w:rsidRDefault="0004010A" w:rsidP="00DF7C2F">
      <w:pPr>
        <w:pStyle w:val="Standard"/>
        <w:ind w:firstLine="709"/>
        <w:rPr>
          <w:rFonts w:ascii="Times New Roman" w:hAnsi="Times New Roman" w:cs="Times New Roman"/>
        </w:rPr>
      </w:pPr>
      <w:r w:rsidRPr="00787CFD">
        <w:rPr>
          <w:rFonts w:ascii="Times New Roman" w:hAnsi="Times New Roman" w:cs="Times New Roman"/>
        </w:rPr>
        <w:t>String ip=buf1.readLine();</w:t>
      </w:r>
    </w:p>
    <w:p w:rsidR="0097755C" w:rsidRPr="00787CFD" w:rsidRDefault="0004010A" w:rsidP="00DF7C2F">
      <w:pPr>
        <w:pStyle w:val="Standard"/>
        <w:ind w:firstLine="709"/>
        <w:rPr>
          <w:rFonts w:ascii="Times New Roman" w:hAnsi="Times New Roman" w:cs="Times New Roman"/>
        </w:rPr>
      </w:pPr>
      <w:r w:rsidRPr="00787CFD">
        <w:rPr>
          <w:rFonts w:ascii="Times New Roman" w:hAnsi="Times New Roman" w:cs="Times New Roman"/>
        </w:rPr>
        <w:t>Runtime H=Runtime.getRuntime();</w:t>
      </w:r>
    </w:p>
    <w:p w:rsidR="0097755C" w:rsidRPr="00787CFD" w:rsidRDefault="0004010A" w:rsidP="00DF7C2F">
      <w:pPr>
        <w:pStyle w:val="Standard"/>
        <w:ind w:firstLine="709"/>
        <w:rPr>
          <w:rFonts w:ascii="Times New Roman" w:hAnsi="Times New Roman" w:cs="Times New Roman"/>
        </w:rPr>
      </w:pPr>
      <w:r w:rsidRPr="00787CFD">
        <w:rPr>
          <w:rFonts w:ascii="Times New Roman" w:hAnsi="Times New Roman" w:cs="Times New Roman"/>
        </w:rPr>
        <w:t>Process p=H.exec("ping " + ip);</w:t>
      </w:r>
    </w:p>
    <w:p w:rsidR="0097755C" w:rsidRPr="00787CFD" w:rsidRDefault="0004010A" w:rsidP="00DF7C2F">
      <w:pPr>
        <w:pStyle w:val="Standard"/>
        <w:ind w:firstLine="709"/>
        <w:rPr>
          <w:rFonts w:ascii="Times New Roman" w:hAnsi="Times New Roman" w:cs="Times New Roman"/>
        </w:rPr>
      </w:pPr>
      <w:r w:rsidRPr="00787CFD">
        <w:rPr>
          <w:rFonts w:ascii="Times New Roman" w:hAnsi="Times New Roman" w:cs="Times New Roman"/>
        </w:rPr>
        <w:t>InputStream in=p.getInputStream();</w:t>
      </w:r>
    </w:p>
    <w:p w:rsidR="0097755C" w:rsidRPr="00787CFD" w:rsidRDefault="0004010A" w:rsidP="00DF7C2F">
      <w:pPr>
        <w:pStyle w:val="Standard"/>
        <w:ind w:firstLine="709"/>
        <w:rPr>
          <w:rFonts w:ascii="Times New Roman" w:hAnsi="Times New Roman" w:cs="Times New Roman"/>
        </w:rPr>
      </w:pPr>
      <w:r w:rsidRPr="00787CFD">
        <w:rPr>
          <w:rFonts w:ascii="Times New Roman" w:hAnsi="Times New Roman" w:cs="Times New Roman"/>
        </w:rPr>
        <w:t>BufferedReader buf2=new BufferedReader(new</w:t>
      </w:r>
    </w:p>
    <w:p w:rsidR="0097755C" w:rsidRPr="00787CFD" w:rsidRDefault="0004010A" w:rsidP="00DF7C2F">
      <w:pPr>
        <w:pStyle w:val="Standard"/>
        <w:ind w:firstLine="709"/>
        <w:rPr>
          <w:rFonts w:ascii="Times New Roman" w:hAnsi="Times New Roman" w:cs="Times New Roman"/>
        </w:rPr>
      </w:pPr>
      <w:r w:rsidRPr="00787CFD">
        <w:rPr>
          <w:rFonts w:ascii="Times New Roman" w:hAnsi="Times New Roman" w:cs="Times New Roman"/>
        </w:rPr>
        <w:t>InputStreamReader(in));</w:t>
      </w:r>
    </w:p>
    <w:p w:rsidR="0097755C" w:rsidRPr="00787CFD" w:rsidRDefault="0004010A" w:rsidP="00DF7C2F">
      <w:pPr>
        <w:pStyle w:val="Standard"/>
        <w:ind w:firstLine="709"/>
        <w:rPr>
          <w:rFonts w:ascii="Times New Roman" w:hAnsi="Times New Roman" w:cs="Times New Roman"/>
        </w:rPr>
      </w:pPr>
      <w:r w:rsidRPr="00787CFD">
        <w:rPr>
          <w:rFonts w:ascii="Times New Roman" w:hAnsi="Times New Roman" w:cs="Times New Roman"/>
        </w:rPr>
        <w:t>while((str=buf2.readLine())!=null)</w:t>
      </w:r>
    </w:p>
    <w:p w:rsidR="0097755C" w:rsidRPr="00787CFD" w:rsidRDefault="0004010A" w:rsidP="00DF7C2F">
      <w:pPr>
        <w:pStyle w:val="Standard"/>
        <w:ind w:firstLine="709"/>
        <w:rPr>
          <w:rFonts w:ascii="Times New Roman" w:hAnsi="Times New Roman" w:cs="Times New Roman"/>
        </w:rPr>
      </w:pPr>
      <w:r w:rsidRPr="00787CFD">
        <w:rPr>
          <w:rFonts w:ascii="Times New Roman" w:hAnsi="Times New Roman" w:cs="Times New Roman"/>
        </w:rPr>
        <w:t>{</w:t>
      </w:r>
    </w:p>
    <w:p w:rsidR="0097755C" w:rsidRPr="00787CFD" w:rsidRDefault="0004010A" w:rsidP="00DF7C2F">
      <w:pPr>
        <w:pStyle w:val="Standard"/>
        <w:ind w:left="709" w:firstLine="709"/>
        <w:rPr>
          <w:rFonts w:ascii="Times New Roman" w:hAnsi="Times New Roman" w:cs="Times New Roman"/>
        </w:rPr>
      </w:pPr>
      <w:r w:rsidRPr="00787CFD">
        <w:rPr>
          <w:rFonts w:ascii="Times New Roman" w:hAnsi="Times New Roman" w:cs="Times New Roman"/>
        </w:rPr>
        <w:t>System.out.println(" " + str);</w:t>
      </w:r>
    </w:p>
    <w:p w:rsidR="0097755C" w:rsidRPr="00787CFD" w:rsidRDefault="0004010A" w:rsidP="00DF7C2F">
      <w:pPr>
        <w:pStyle w:val="Standard"/>
        <w:ind w:firstLine="709"/>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catch(Exception e)</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Pr="00787CFD">
        <w:rPr>
          <w:rFonts w:ascii="Times New Roman" w:hAnsi="Times New Roman" w:cs="Times New Roman"/>
        </w:rPr>
        <w:t>System.out.println(e.getMessage());</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E75D7C" w:rsidRDefault="00E75D7C">
      <w:pPr>
        <w:widowControl/>
        <w:suppressAutoHyphens w:val="0"/>
        <w:autoSpaceDN/>
        <w:textAlignment w:val="auto"/>
        <w:rPr>
          <w:rFonts w:ascii="Times New Roman" w:hAnsi="Times New Roman" w:cs="Times New Roman"/>
          <w:b/>
          <w:bCs/>
        </w:rPr>
      </w:pPr>
    </w:p>
    <w:p w:rsidR="00D63B78" w:rsidRDefault="00D63B78">
      <w:pPr>
        <w:widowControl/>
        <w:suppressAutoHyphens w:val="0"/>
        <w:autoSpaceDN/>
        <w:textAlignment w:val="auto"/>
        <w:rPr>
          <w:rFonts w:ascii="Times New Roman" w:hAnsi="Times New Roman" w:cs="Times New Roman"/>
          <w:b/>
          <w:bCs/>
        </w:rPr>
      </w:pPr>
    </w:p>
    <w:p w:rsidR="0097755C" w:rsidRDefault="008954FE">
      <w:pPr>
        <w:pStyle w:val="Standard"/>
        <w:rPr>
          <w:rFonts w:ascii="Times New Roman" w:hAnsi="Times New Roman" w:cs="Times New Roman"/>
          <w:b/>
          <w:bCs/>
        </w:rPr>
      </w:pPr>
      <w:r>
        <w:rPr>
          <w:rFonts w:ascii="Times New Roman" w:hAnsi="Times New Roman" w:cs="Times New Roman"/>
          <w:b/>
          <w:bCs/>
        </w:rPr>
        <w:t>OUTPUT:</w:t>
      </w:r>
    </w:p>
    <w:p w:rsidR="00D63B78" w:rsidRPr="00787CFD" w:rsidRDefault="00D63B78">
      <w:pPr>
        <w:pStyle w:val="Standard"/>
        <w:rPr>
          <w:rFonts w:ascii="Times New Roman" w:hAnsi="Times New Roman" w:cs="Times New Roman"/>
          <w:b/>
          <w:bCs/>
        </w:rPr>
      </w:pPr>
    </w:p>
    <w:p w:rsidR="0097755C" w:rsidRPr="00787CFD" w:rsidRDefault="00383ED5">
      <w:pPr>
        <w:pStyle w:val="Standard"/>
        <w:rPr>
          <w:rFonts w:ascii="Times New Roman" w:hAnsi="Times New Roman" w:cs="Times New Roman"/>
        </w:rPr>
      </w:pPr>
      <w:r>
        <w:rPr>
          <w:rFonts w:ascii="Times New Roman" w:hAnsi="Times New Roman" w:cs="Times New Roman"/>
        </w:rPr>
        <w:t xml:space="preserve"> </w:t>
      </w:r>
      <w:r w:rsidR="0004010A" w:rsidRPr="00787CFD">
        <w:rPr>
          <w:rFonts w:ascii="Times New Roman" w:hAnsi="Times New Roman" w:cs="Times New Roman"/>
        </w:rPr>
        <w:t>Enter the IP Address to be Ping : 10.10.30.48</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PING 10.10.30.48 (10.10.30.48) 56(84) bytes of data.</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64 bytes from 10.10.30.48: icmp_seq=1 ttl=128 time=4.35 ms</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64 bytes from 10.10.30.48: icmp_seq=2 ttl=128 time=0.380 ms</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64 bytes from 10.10.30.48: icmp_seq=3 ttl=128 time=0.350 ms</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64 bytes from 10.10.30.48: icmp_seq=4 ttl=128 time=0.332 ms</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64 bytes from 10.10.30.48: icmp_seq=5 ttl=128 time=0.330 ms</w:t>
      </w: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E75D7C" w:rsidRDefault="00E75D7C">
      <w:pPr>
        <w:pStyle w:val="Standard"/>
        <w:rPr>
          <w:rFonts w:ascii="Times New Roman" w:hAnsi="Times New Roman" w:cs="Times New Roman"/>
          <w:b/>
          <w:bCs/>
        </w:rPr>
      </w:pPr>
    </w:p>
    <w:p w:rsidR="0042667E" w:rsidRDefault="0042667E">
      <w:pPr>
        <w:pStyle w:val="Standard"/>
        <w:rPr>
          <w:rFonts w:ascii="Times New Roman" w:hAnsi="Times New Roman" w:cs="Times New Roman"/>
          <w:b/>
          <w:bCs/>
        </w:rPr>
      </w:pPr>
    </w:p>
    <w:p w:rsidR="00C244DC" w:rsidRDefault="00C244DC">
      <w:pPr>
        <w:pStyle w:val="Standard"/>
        <w:rPr>
          <w:rFonts w:ascii="Times New Roman" w:hAnsi="Times New Roman" w:cs="Times New Roman"/>
          <w:b/>
          <w:bCs/>
        </w:rPr>
      </w:pPr>
    </w:p>
    <w:p w:rsidR="00BE7C9F" w:rsidRDefault="00BE7C9F">
      <w:pPr>
        <w:pStyle w:val="Standard"/>
        <w:rPr>
          <w:rFonts w:ascii="Times New Roman" w:hAnsi="Times New Roman" w:cs="Times New Roman"/>
          <w:b/>
          <w:bCs/>
        </w:rPr>
      </w:pPr>
      <w:r>
        <w:rPr>
          <w:rFonts w:ascii="Times New Roman" w:hAnsi="Times New Roman" w:cs="Times New Roman"/>
          <w:b/>
          <w:bCs/>
        </w:rPr>
        <w:t>RESULT:</w:t>
      </w:r>
    </w:p>
    <w:p w:rsidR="00E75D7C" w:rsidRDefault="00E75D7C">
      <w:pPr>
        <w:widowControl/>
        <w:suppressAutoHyphens w:val="0"/>
        <w:autoSpaceDN/>
        <w:textAlignment w:val="auto"/>
        <w:rPr>
          <w:rFonts w:ascii="Times New Roman" w:hAnsi="Times New Roman" w:cs="Times New Roman"/>
          <w:b/>
        </w:rPr>
      </w:pPr>
      <w:r>
        <w:rPr>
          <w:rFonts w:ascii="Times New Roman" w:hAnsi="Times New Roman" w:cs="Times New Roman"/>
          <w:b/>
        </w:rPr>
        <w:br w:type="page"/>
      </w:r>
    </w:p>
    <w:p w:rsidR="0097755C" w:rsidRPr="00787CFD" w:rsidRDefault="0004010A">
      <w:pPr>
        <w:pStyle w:val="Standard"/>
        <w:spacing w:line="360" w:lineRule="auto"/>
        <w:rPr>
          <w:rFonts w:ascii="Times New Roman" w:hAnsi="Times New Roman" w:cs="Times New Roman"/>
        </w:rPr>
      </w:pPr>
      <w:r w:rsidRPr="00787CFD">
        <w:rPr>
          <w:rFonts w:ascii="Times New Roman" w:hAnsi="Times New Roman" w:cs="Times New Roman"/>
          <w:b/>
        </w:rPr>
        <w:t>EX.NO.4 B                           SIMULATING</w:t>
      </w:r>
      <w:r w:rsidRPr="00787CFD">
        <w:rPr>
          <w:rFonts w:ascii="Times New Roman" w:hAnsi="Times New Roman" w:cs="Times New Roman"/>
        </w:rPr>
        <w:t xml:space="preserve"> </w:t>
      </w:r>
      <w:r w:rsidRPr="00787CFD">
        <w:rPr>
          <w:rFonts w:ascii="Times New Roman" w:hAnsi="Times New Roman" w:cs="Times New Roman"/>
          <w:b/>
        </w:rPr>
        <w:t>TRACEROUTE COMMAND</w:t>
      </w:r>
    </w:p>
    <w:p w:rsidR="00050140" w:rsidRDefault="00050140">
      <w:pPr>
        <w:pStyle w:val="Standard"/>
        <w:widowControl/>
        <w:rPr>
          <w:rFonts w:ascii="Times New Roman" w:hAnsi="Times New Roman" w:cs="Times New Roman"/>
          <w:b/>
        </w:rPr>
      </w:pPr>
    </w:p>
    <w:p w:rsidR="0097755C" w:rsidRPr="00787CFD" w:rsidRDefault="0004010A">
      <w:pPr>
        <w:pStyle w:val="Standard"/>
        <w:widowControl/>
        <w:rPr>
          <w:rFonts w:ascii="Times New Roman" w:hAnsi="Times New Roman" w:cs="Times New Roman"/>
        </w:rPr>
      </w:pPr>
      <w:r w:rsidRPr="00787CFD">
        <w:rPr>
          <w:rFonts w:ascii="Times New Roman" w:hAnsi="Times New Roman" w:cs="Times New Roman"/>
          <w:b/>
        </w:rPr>
        <w:t xml:space="preserve">AIM: </w:t>
      </w:r>
      <w:r w:rsidRPr="00787CFD">
        <w:rPr>
          <w:rFonts w:ascii="Times New Roman" w:hAnsi="Times New Roman" w:cs="Times New Roman"/>
        </w:rPr>
        <w:t>To write a program to simulate Traceroute command.</w:t>
      </w:r>
    </w:p>
    <w:p w:rsidR="0097755C" w:rsidRPr="00787CFD" w:rsidRDefault="0097755C">
      <w:pPr>
        <w:pStyle w:val="Standard"/>
        <w:widowControl/>
        <w:rPr>
          <w:rFonts w:ascii="Times New Roman" w:hAnsi="Times New Roman" w:cs="Times New Roman"/>
        </w:rPr>
      </w:pPr>
    </w:p>
    <w:p w:rsidR="0097755C" w:rsidRDefault="0004010A">
      <w:pPr>
        <w:pStyle w:val="Standard"/>
        <w:widowControl/>
        <w:rPr>
          <w:rFonts w:ascii="Times New Roman" w:hAnsi="Times New Roman" w:cs="Times New Roman"/>
          <w:b/>
        </w:rPr>
      </w:pPr>
      <w:r w:rsidRPr="00787CFD">
        <w:rPr>
          <w:rFonts w:ascii="Times New Roman" w:hAnsi="Times New Roman" w:cs="Times New Roman"/>
          <w:b/>
        </w:rPr>
        <w:t>ALGORITHM:</w:t>
      </w:r>
    </w:p>
    <w:p w:rsidR="00D63B78" w:rsidRPr="00787CFD" w:rsidRDefault="00D63B78">
      <w:pPr>
        <w:pStyle w:val="Standard"/>
        <w:widowControl/>
        <w:rPr>
          <w:rFonts w:ascii="Times New Roman" w:hAnsi="Times New Roman" w:cs="Times New Roman"/>
          <w:b/>
        </w:rPr>
      </w:pPr>
    </w:p>
    <w:p w:rsidR="0097755C" w:rsidRPr="00787CFD" w:rsidRDefault="0004010A">
      <w:pPr>
        <w:pStyle w:val="Standard"/>
        <w:widowControl/>
        <w:numPr>
          <w:ilvl w:val="0"/>
          <w:numId w:val="2"/>
        </w:numPr>
        <w:ind w:left="360"/>
        <w:rPr>
          <w:rFonts w:ascii="Times New Roman" w:hAnsi="Times New Roman" w:cs="Times New Roman"/>
        </w:rPr>
      </w:pPr>
      <w:r w:rsidRPr="00787CFD">
        <w:rPr>
          <w:rFonts w:ascii="Times New Roman" w:hAnsi="Times New Roman" w:cs="Times New Roman"/>
        </w:rPr>
        <w:t>Start the program and declare the variables.</w:t>
      </w:r>
    </w:p>
    <w:p w:rsidR="0097755C" w:rsidRPr="00787CFD" w:rsidRDefault="0004010A">
      <w:pPr>
        <w:pStyle w:val="Standard"/>
        <w:widowControl/>
        <w:numPr>
          <w:ilvl w:val="0"/>
          <w:numId w:val="2"/>
        </w:numPr>
        <w:ind w:left="360"/>
        <w:rPr>
          <w:rFonts w:ascii="Times New Roman" w:hAnsi="Times New Roman" w:cs="Times New Roman"/>
        </w:rPr>
      </w:pPr>
      <w:r w:rsidRPr="00787CFD">
        <w:rPr>
          <w:rFonts w:ascii="Times New Roman" w:hAnsi="Times New Roman" w:cs="Times New Roman"/>
        </w:rPr>
        <w:t>Create the document file path.txt and give the all details</w:t>
      </w:r>
    </w:p>
    <w:p w:rsidR="0097755C" w:rsidRPr="00787CFD" w:rsidRDefault="0004010A">
      <w:pPr>
        <w:pStyle w:val="Standard"/>
        <w:widowControl/>
        <w:numPr>
          <w:ilvl w:val="0"/>
          <w:numId w:val="2"/>
        </w:numPr>
        <w:ind w:left="360"/>
        <w:rPr>
          <w:rFonts w:ascii="Times New Roman" w:hAnsi="Times New Roman" w:cs="Times New Roman"/>
        </w:rPr>
      </w:pPr>
      <w:r w:rsidRPr="00787CFD">
        <w:rPr>
          <w:rFonts w:ascii="Times New Roman" w:hAnsi="Times New Roman" w:cs="Times New Roman"/>
        </w:rPr>
        <w:t>Open the document file path.txt and compare the input with the details in the path.txt</w:t>
      </w:r>
    </w:p>
    <w:p w:rsidR="0097755C" w:rsidRPr="00787CFD" w:rsidRDefault="0004010A">
      <w:pPr>
        <w:pStyle w:val="Standard"/>
        <w:widowControl/>
        <w:numPr>
          <w:ilvl w:val="0"/>
          <w:numId w:val="2"/>
        </w:numPr>
        <w:ind w:left="360"/>
        <w:rPr>
          <w:rFonts w:ascii="Times New Roman" w:hAnsi="Times New Roman" w:cs="Times New Roman"/>
        </w:rPr>
      </w:pPr>
      <w:r w:rsidRPr="00787CFD">
        <w:rPr>
          <w:rFonts w:ascii="Times New Roman" w:hAnsi="Times New Roman" w:cs="Times New Roman"/>
        </w:rPr>
        <w:t>Trace the route</w:t>
      </w:r>
    </w:p>
    <w:p w:rsidR="0097755C" w:rsidRPr="00787CFD" w:rsidRDefault="0004010A">
      <w:pPr>
        <w:pStyle w:val="Standard"/>
        <w:widowControl/>
        <w:numPr>
          <w:ilvl w:val="0"/>
          <w:numId w:val="2"/>
        </w:numPr>
        <w:ind w:left="360"/>
        <w:rPr>
          <w:rFonts w:ascii="Times New Roman" w:hAnsi="Times New Roman" w:cs="Times New Roman"/>
        </w:rPr>
      </w:pPr>
      <w:r w:rsidRPr="00787CFD">
        <w:rPr>
          <w:rFonts w:ascii="Times New Roman" w:hAnsi="Times New Roman" w:cs="Times New Roman"/>
        </w:rPr>
        <w:t>Stop the program</w:t>
      </w:r>
    </w:p>
    <w:p w:rsidR="00050140" w:rsidRDefault="00050140">
      <w:pPr>
        <w:widowControl/>
        <w:suppressAutoHyphens w:val="0"/>
        <w:autoSpaceDN/>
        <w:textAlignment w:val="auto"/>
        <w:rPr>
          <w:rFonts w:ascii="Times New Roman" w:hAnsi="Times New Roman" w:cs="Times New Roman"/>
        </w:rPr>
      </w:pPr>
    </w:p>
    <w:p w:rsidR="0097755C" w:rsidRDefault="0004010A">
      <w:pPr>
        <w:pStyle w:val="Standard"/>
        <w:widowControl/>
        <w:rPr>
          <w:rFonts w:ascii="Times New Roman" w:hAnsi="Times New Roman" w:cs="Times New Roman"/>
          <w:b/>
        </w:rPr>
      </w:pPr>
      <w:r w:rsidRPr="00787CFD">
        <w:rPr>
          <w:rFonts w:ascii="Times New Roman" w:hAnsi="Times New Roman" w:cs="Times New Roman"/>
          <w:b/>
        </w:rPr>
        <w:t>PROGRAM:</w:t>
      </w:r>
    </w:p>
    <w:p w:rsidR="00D63B78" w:rsidRPr="00787CFD" w:rsidRDefault="00D63B78">
      <w:pPr>
        <w:pStyle w:val="Standard"/>
        <w:widowControl/>
        <w:rPr>
          <w:rFonts w:ascii="Times New Roman" w:hAnsi="Times New Roman" w:cs="Times New Roman"/>
          <w:b/>
        </w:rPr>
      </w:pPr>
    </w:p>
    <w:p w:rsidR="0097755C" w:rsidRPr="00787CFD" w:rsidRDefault="0004010A">
      <w:pPr>
        <w:pStyle w:val="Standard"/>
        <w:rPr>
          <w:rFonts w:ascii="Times New Roman" w:hAnsi="Times New Roman" w:cs="Times New Roman"/>
        </w:rPr>
      </w:pPr>
      <w:r w:rsidRPr="00787CFD">
        <w:rPr>
          <w:rFonts w:ascii="Times New Roman" w:hAnsi="Times New Roman" w:cs="Times New Roman"/>
        </w:rPr>
        <w:t>#include&lt;stdio.h&gt;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#include&lt;string.h&gt;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#include&lt;stdlib.h&gt;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int main()</w:t>
      </w:r>
    </w:p>
    <w:p w:rsidR="0097755C" w:rsidRPr="00787CFD" w:rsidRDefault="0004010A">
      <w:pPr>
        <w:pStyle w:val="Standard"/>
        <w:ind w:firstLine="720"/>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 xml:space="preserve"> char ip1[25],ip2[25],ip3[25],ip4[25],ip5[25];</w:t>
      </w:r>
    </w:p>
    <w:p w:rsidR="0097755C" w:rsidRPr="00787CFD" w:rsidRDefault="0004010A">
      <w:pPr>
        <w:pStyle w:val="Standard"/>
        <w:ind w:left="1440"/>
        <w:rPr>
          <w:rFonts w:ascii="Times New Roman" w:hAnsi="Times New Roman" w:cs="Times New Roman"/>
        </w:rPr>
      </w:pPr>
      <w:r w:rsidRPr="00787CFD">
        <w:rPr>
          <w:rFonts w:ascii="Times New Roman" w:hAnsi="Times New Roman" w:cs="Times New Roman"/>
        </w:rPr>
        <w:t xml:space="preserve"> char destn[25];</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 xml:space="preserve"> FILE *fp;</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 xml:space="preserve"> printf("\n tracerroute");</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 xml:space="preserve"> scanf("%s",&amp;destn);</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 xml:space="preserve"> fp=fopen("path.txt","r");</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 xml:space="preserve"> while(!feof(fp))</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 xml:space="preserve"> {</w:t>
      </w:r>
    </w:p>
    <w:p w:rsidR="0097755C" w:rsidRPr="00787CFD" w:rsidRDefault="0004010A">
      <w:pPr>
        <w:pStyle w:val="Standard"/>
        <w:ind w:left="1440" w:firstLine="720"/>
        <w:rPr>
          <w:rFonts w:ascii="Times New Roman" w:hAnsi="Times New Roman" w:cs="Times New Roman"/>
        </w:rPr>
      </w:pPr>
      <w:r w:rsidRPr="00787CFD">
        <w:rPr>
          <w:rFonts w:ascii="Times New Roman" w:hAnsi="Times New Roman" w:cs="Times New Roman"/>
        </w:rPr>
        <w:t>fscanf(fp,"%s\t\t%s\t\t%s\t\t%s\t\t%s\n",&amp;ip1,&amp;ip2,&amp;ip3,&amp;ip4,&amp;ip5);</w:t>
      </w:r>
    </w:p>
    <w:p w:rsidR="0097755C" w:rsidRPr="00787CFD" w:rsidRDefault="0004010A">
      <w:pPr>
        <w:pStyle w:val="Standard"/>
        <w:ind w:left="1440" w:firstLine="720"/>
        <w:rPr>
          <w:rFonts w:ascii="Times New Roman" w:hAnsi="Times New Roman" w:cs="Times New Roman"/>
        </w:rPr>
      </w:pPr>
      <w:r w:rsidRPr="00787CFD">
        <w:rPr>
          <w:rFonts w:ascii="Times New Roman" w:hAnsi="Times New Roman" w:cs="Times New Roman"/>
        </w:rPr>
        <w:t xml:space="preserve">  if((strcmp(destn,ip4)==0)||(strcmp(destn,ip5)==0))</w:t>
      </w:r>
    </w:p>
    <w:p w:rsidR="0097755C" w:rsidRPr="00787CFD" w:rsidRDefault="0004010A">
      <w:pPr>
        <w:pStyle w:val="Standard"/>
        <w:ind w:left="1440" w:firstLine="720"/>
        <w:rPr>
          <w:rFonts w:ascii="Times New Roman" w:hAnsi="Times New Roman" w:cs="Times New Roman"/>
        </w:rPr>
      </w:pPr>
      <w:r w:rsidRPr="00787CFD">
        <w:rPr>
          <w:rFonts w:ascii="Times New Roman" w:hAnsi="Times New Roman" w:cs="Times New Roman"/>
        </w:rPr>
        <w:t xml:space="preserve">  {</w:t>
      </w:r>
    </w:p>
    <w:p w:rsidR="0097755C" w:rsidRPr="00787CFD" w:rsidRDefault="0004010A">
      <w:pPr>
        <w:pStyle w:val="Standard"/>
        <w:ind w:left="2880"/>
        <w:rPr>
          <w:rFonts w:ascii="Times New Roman" w:hAnsi="Times New Roman" w:cs="Times New Roman"/>
        </w:rPr>
      </w:pPr>
      <w:r w:rsidRPr="00787CFD">
        <w:rPr>
          <w:rFonts w:ascii="Times New Roman" w:hAnsi="Times New Roman" w:cs="Times New Roman"/>
        </w:rPr>
        <w:t xml:space="preserve">   printf("\n tracing route to %s\n over a maximum of    30hops",ip4);</w:t>
      </w:r>
    </w:p>
    <w:p w:rsidR="0097755C" w:rsidRPr="00787CFD" w:rsidRDefault="0004010A">
      <w:pPr>
        <w:pStyle w:val="Standard"/>
        <w:ind w:left="2160" w:firstLine="720"/>
        <w:rPr>
          <w:rFonts w:ascii="Times New Roman" w:hAnsi="Times New Roman" w:cs="Times New Roman"/>
        </w:rPr>
      </w:pPr>
      <w:r w:rsidRPr="00787CFD">
        <w:rPr>
          <w:rFonts w:ascii="Times New Roman" w:hAnsi="Times New Roman" w:cs="Times New Roman"/>
        </w:rPr>
        <w:t xml:space="preserve">   printf("\n]%s\n2]%s[%s]\n",ip2,ip3,ip4,ip5);</w:t>
      </w:r>
    </w:p>
    <w:p w:rsidR="0097755C" w:rsidRPr="00787CFD" w:rsidRDefault="0004010A" w:rsidP="00D63B78">
      <w:pPr>
        <w:pStyle w:val="Standard"/>
        <w:ind w:left="2160" w:firstLine="720"/>
        <w:rPr>
          <w:rFonts w:ascii="Times New Roman" w:hAnsi="Times New Roman" w:cs="Times New Roman"/>
        </w:rPr>
      </w:pPr>
      <w:r w:rsidRPr="00787CFD">
        <w:rPr>
          <w:rFonts w:ascii="Times New Roman" w:hAnsi="Times New Roman" w:cs="Times New Roman"/>
        </w:rPr>
        <w:t xml:space="preserve">   printf("\n trace complete");  exit(0);</w:t>
      </w:r>
    </w:p>
    <w:p w:rsidR="0097755C" w:rsidRPr="00787CFD" w:rsidRDefault="0004010A">
      <w:pPr>
        <w:pStyle w:val="Standard"/>
        <w:ind w:left="1440" w:firstLine="720"/>
        <w:rPr>
          <w:rFonts w:ascii="Times New Roman" w:hAnsi="Times New Roman" w:cs="Times New Roman"/>
        </w:rPr>
      </w:pPr>
      <w:r w:rsidRPr="00787CFD">
        <w:rPr>
          <w:rFonts w:ascii="Times New Roman" w:hAnsi="Times New Roman" w:cs="Times New Roman"/>
        </w:rPr>
        <w:t xml:space="preserve">  }</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 xml:space="preserve"> }</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 xml:space="preserve"> return 0;</w:t>
      </w:r>
    </w:p>
    <w:p w:rsidR="0097755C" w:rsidRPr="00787CFD" w:rsidRDefault="0004010A">
      <w:pPr>
        <w:pStyle w:val="Standard"/>
        <w:ind w:left="720"/>
        <w:rPr>
          <w:rFonts w:ascii="Times New Roman" w:hAnsi="Times New Roman" w:cs="Times New Roman"/>
        </w:rPr>
      </w:pPr>
      <w:r w:rsidRPr="00787CFD">
        <w:rPr>
          <w:rFonts w:ascii="Times New Roman" w:hAnsi="Times New Roman" w:cs="Times New Roman"/>
        </w:rPr>
        <w:t>}</w:t>
      </w:r>
    </w:p>
    <w:p w:rsidR="0097755C" w:rsidRDefault="0004010A">
      <w:pPr>
        <w:pStyle w:val="Standard"/>
        <w:rPr>
          <w:rFonts w:ascii="Times New Roman" w:hAnsi="Times New Roman" w:cs="Times New Roman"/>
          <w:b/>
        </w:rPr>
      </w:pPr>
      <w:r w:rsidRPr="00787CFD">
        <w:rPr>
          <w:rFonts w:ascii="Times New Roman" w:hAnsi="Times New Roman" w:cs="Times New Roman"/>
          <w:b/>
        </w:rPr>
        <w:t>OUTPUT:</w:t>
      </w:r>
    </w:p>
    <w:p w:rsidR="00D63B78" w:rsidRPr="00787CFD" w:rsidRDefault="00D63B78">
      <w:pPr>
        <w:pStyle w:val="Standard"/>
        <w:rPr>
          <w:rFonts w:ascii="Times New Roman" w:hAnsi="Times New Roman" w:cs="Times New Roman"/>
          <w:b/>
        </w:rPr>
      </w:pPr>
    </w:p>
    <w:p w:rsidR="0097755C" w:rsidRPr="00787CFD" w:rsidRDefault="0009501F">
      <w:pPr>
        <w:pStyle w:val="Standard"/>
        <w:rPr>
          <w:rFonts w:ascii="Times New Roman" w:hAnsi="Times New Roman" w:cs="Times New Roman"/>
        </w:rPr>
      </w:pPr>
      <w:r>
        <w:rPr>
          <w:rFonts w:ascii="Times New Roman" w:hAnsi="Times New Roman" w:cs="Times New Roman"/>
        </w:rPr>
        <w:t>p</w:t>
      </w:r>
      <w:r w:rsidR="0004010A" w:rsidRPr="00787CFD">
        <w:rPr>
          <w:rFonts w:ascii="Times New Roman" w:hAnsi="Times New Roman" w:cs="Times New Roman"/>
        </w:rPr>
        <w:t>ath.txt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3.21.191.19</w:t>
      </w:r>
      <w:r w:rsidRPr="00787CFD">
        <w:rPr>
          <w:rFonts w:ascii="Times New Roman" w:hAnsi="Times New Roman" w:cs="Times New Roman"/>
        </w:rPr>
        <w:tab/>
        <w:t>LocalGateway[67.195.160.76]</w:t>
      </w:r>
      <w:r w:rsidRPr="00787CFD">
        <w:rPr>
          <w:rFonts w:ascii="Times New Roman" w:hAnsi="Times New Roman" w:cs="Times New Roman"/>
        </w:rPr>
        <w:tab/>
        <w:t>145.42.22.125 125.22.42.145 www.rediff.com</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3.21.191.19</w:t>
      </w:r>
      <w:r w:rsidRPr="00787CFD">
        <w:rPr>
          <w:rFonts w:ascii="Times New Roman" w:hAnsi="Times New Roman" w:cs="Times New Roman"/>
        </w:rPr>
        <w:tab/>
        <w:t>LocalGateway[67.195.160.76]</w:t>
      </w:r>
      <w:r w:rsidRPr="00787CFD">
        <w:rPr>
          <w:rFonts w:ascii="Times New Roman" w:hAnsi="Times New Roman" w:cs="Times New Roman"/>
        </w:rPr>
        <w:tab/>
        <w:t>213.36.144.59 59.144.36.215 www.monster.com</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3.21.191.19</w:t>
      </w:r>
      <w:r w:rsidRPr="00787CFD">
        <w:rPr>
          <w:rFonts w:ascii="Times New Roman" w:hAnsi="Times New Roman" w:cs="Times New Roman"/>
        </w:rPr>
        <w:tab/>
        <w:t>LocalGateway[67.195.160.76]</w:t>
      </w:r>
      <w:r w:rsidRPr="00787CFD">
        <w:rPr>
          <w:rFonts w:ascii="Times New Roman" w:hAnsi="Times New Roman" w:cs="Times New Roman"/>
        </w:rPr>
        <w:tab/>
        <w:t>216.115.96.52 76.13.0.191 www.facebook.com</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 xml:space="preserve"> tracerroute www.facebook.com</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 xml:space="preserve"> tracing route to  76.13.0.191</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 xml:space="preserve"> over a maximum of 30hops</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]localgateway[67.195.160.76]</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2]216.115.96.52 [76.13.0.191]</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 xml:space="preserve"> trace complete</w:t>
      </w:r>
    </w:p>
    <w:p w:rsidR="00E75D7C" w:rsidRPr="00D63B78" w:rsidRDefault="0009501F" w:rsidP="00D63B78">
      <w:pPr>
        <w:pStyle w:val="Standard"/>
        <w:rPr>
          <w:rFonts w:ascii="Times New Roman" w:hAnsi="Times New Roman" w:cs="Times New Roman"/>
          <w:b/>
        </w:rPr>
      </w:pPr>
      <w:r>
        <w:rPr>
          <w:rFonts w:ascii="Times New Roman" w:hAnsi="Times New Roman" w:cs="Times New Roman"/>
          <w:b/>
        </w:rPr>
        <w:t>RESULT</w:t>
      </w:r>
      <w:r w:rsidR="0004010A" w:rsidRPr="00787CFD">
        <w:rPr>
          <w:rFonts w:ascii="Times New Roman" w:hAnsi="Times New Roman" w:cs="Times New Roman"/>
          <w:b/>
        </w:rPr>
        <w:t>:</w:t>
      </w:r>
    </w:p>
    <w:p w:rsidR="0042667E" w:rsidRDefault="0042667E">
      <w:pPr>
        <w:pStyle w:val="WW-Default"/>
        <w:spacing w:after="17"/>
        <w:rPr>
          <w:rFonts w:ascii="Times New Roman" w:hAnsi="Times New Roman" w:cs="Times New Roman"/>
          <w:b/>
        </w:rPr>
      </w:pPr>
    </w:p>
    <w:p w:rsidR="0097755C" w:rsidRPr="00787CFD" w:rsidRDefault="0004010A">
      <w:pPr>
        <w:pStyle w:val="WW-Default"/>
        <w:spacing w:after="17"/>
        <w:rPr>
          <w:rFonts w:ascii="Times New Roman" w:hAnsi="Times New Roman" w:cs="Times New Roman"/>
        </w:rPr>
      </w:pPr>
      <w:r w:rsidRPr="00787CFD">
        <w:rPr>
          <w:rFonts w:ascii="Times New Roman" w:hAnsi="Times New Roman" w:cs="Times New Roman"/>
          <w:b/>
        </w:rPr>
        <w:t>EX.NO.5     CREATE A SOCKET FOR HTTP FOR WEB PAGE UPLOAD AND DOWNLOAD</w:t>
      </w:r>
    </w:p>
    <w:p w:rsidR="00050140" w:rsidRDefault="00050140" w:rsidP="007138EF">
      <w:pPr>
        <w:pStyle w:val="Standard"/>
        <w:rPr>
          <w:rFonts w:ascii="Times New Roman" w:hAnsi="Times New Roman" w:cs="Times New Roman"/>
          <w:b/>
        </w:rPr>
      </w:pPr>
    </w:p>
    <w:p w:rsidR="007138EF" w:rsidRPr="007138EF" w:rsidRDefault="00050140" w:rsidP="007138EF">
      <w:pPr>
        <w:pStyle w:val="Standard"/>
        <w:rPr>
          <w:rFonts w:ascii="Times New Roman" w:hAnsi="Times New Roman" w:cs="Times New Roman"/>
          <w:b/>
        </w:rPr>
      </w:pPr>
      <w:r w:rsidRPr="007138EF">
        <w:rPr>
          <w:rFonts w:ascii="Times New Roman" w:hAnsi="Times New Roman" w:cs="Times New Roman"/>
          <w:b/>
        </w:rPr>
        <w:t>AIM:</w:t>
      </w:r>
    </w:p>
    <w:p w:rsidR="007138EF" w:rsidRPr="007138EF" w:rsidRDefault="007138EF" w:rsidP="007138EF">
      <w:pPr>
        <w:pStyle w:val="Standard"/>
        <w:rPr>
          <w:rFonts w:ascii="Times New Roman" w:hAnsi="Times New Roman" w:cs="Times New Roman"/>
        </w:rPr>
      </w:pPr>
      <w:r w:rsidRPr="007138EF">
        <w:rPr>
          <w:rFonts w:ascii="Times New Roman" w:hAnsi="Times New Roman" w:cs="Times New Roman"/>
        </w:rPr>
        <w:t xml:space="preserve">To write a java program for socket for HTTP for web page upload and </w:t>
      </w:r>
      <w:r w:rsidR="00580D6D" w:rsidRPr="007138EF">
        <w:rPr>
          <w:rFonts w:ascii="Times New Roman" w:hAnsi="Times New Roman" w:cs="Times New Roman"/>
        </w:rPr>
        <w:t>download.</w:t>
      </w:r>
    </w:p>
    <w:p w:rsidR="00050140" w:rsidRDefault="00050140" w:rsidP="007138EF">
      <w:pPr>
        <w:pStyle w:val="Standard"/>
        <w:rPr>
          <w:rFonts w:ascii="Times New Roman" w:hAnsi="Times New Roman" w:cs="Times New Roman"/>
          <w:b/>
        </w:rPr>
      </w:pPr>
    </w:p>
    <w:p w:rsidR="007138EF" w:rsidRPr="007138EF" w:rsidRDefault="00050140" w:rsidP="007138EF">
      <w:pPr>
        <w:pStyle w:val="Standard"/>
        <w:rPr>
          <w:rFonts w:ascii="Times New Roman" w:hAnsi="Times New Roman" w:cs="Times New Roman"/>
          <w:b/>
        </w:rPr>
      </w:pPr>
      <w:r w:rsidRPr="007138EF">
        <w:rPr>
          <w:rFonts w:ascii="Times New Roman" w:hAnsi="Times New Roman" w:cs="Times New Roman"/>
          <w:b/>
        </w:rPr>
        <w:t>ALGORITHM</w:t>
      </w:r>
      <w:r>
        <w:rPr>
          <w:rFonts w:ascii="Times New Roman" w:hAnsi="Times New Roman" w:cs="Times New Roman"/>
          <w:b/>
        </w:rPr>
        <w:t>:</w:t>
      </w:r>
    </w:p>
    <w:p w:rsidR="007138EF" w:rsidRPr="007138EF" w:rsidRDefault="007138EF" w:rsidP="003579CF">
      <w:pPr>
        <w:pStyle w:val="Standard"/>
        <w:ind w:left="360"/>
        <w:rPr>
          <w:rFonts w:ascii="Times New Roman" w:hAnsi="Times New Roman" w:cs="Times New Roman"/>
        </w:rPr>
      </w:pPr>
      <w:r w:rsidRPr="007138EF">
        <w:rPr>
          <w:rFonts w:ascii="Times New Roman" w:hAnsi="Times New Roman" w:cs="Times New Roman"/>
        </w:rPr>
        <w:t>1. Start the program.</w:t>
      </w:r>
    </w:p>
    <w:p w:rsidR="007138EF" w:rsidRPr="007138EF" w:rsidRDefault="007138EF" w:rsidP="003579CF">
      <w:pPr>
        <w:pStyle w:val="Standard"/>
        <w:ind w:left="360"/>
        <w:rPr>
          <w:rFonts w:ascii="Times New Roman" w:hAnsi="Times New Roman" w:cs="Times New Roman"/>
        </w:rPr>
      </w:pPr>
      <w:r w:rsidRPr="007138EF">
        <w:rPr>
          <w:rFonts w:ascii="Times New Roman" w:hAnsi="Times New Roman" w:cs="Times New Roman"/>
        </w:rPr>
        <w:t>2. Get the frame size from the user</w:t>
      </w:r>
    </w:p>
    <w:p w:rsidR="007138EF" w:rsidRPr="007138EF" w:rsidRDefault="007138EF" w:rsidP="003579CF">
      <w:pPr>
        <w:pStyle w:val="Standard"/>
        <w:ind w:left="360"/>
        <w:rPr>
          <w:rFonts w:ascii="Times New Roman" w:hAnsi="Times New Roman" w:cs="Times New Roman"/>
        </w:rPr>
      </w:pPr>
      <w:r w:rsidRPr="007138EF">
        <w:rPr>
          <w:rFonts w:ascii="Times New Roman" w:hAnsi="Times New Roman" w:cs="Times New Roman"/>
        </w:rPr>
        <w:t>3. To create the frame based on the user request.</w:t>
      </w:r>
    </w:p>
    <w:p w:rsidR="007138EF" w:rsidRPr="007138EF" w:rsidRDefault="007138EF" w:rsidP="003579CF">
      <w:pPr>
        <w:pStyle w:val="Standard"/>
        <w:ind w:left="360"/>
        <w:rPr>
          <w:rFonts w:ascii="Times New Roman" w:hAnsi="Times New Roman" w:cs="Times New Roman"/>
        </w:rPr>
      </w:pPr>
      <w:r w:rsidRPr="007138EF">
        <w:rPr>
          <w:rFonts w:ascii="Times New Roman" w:hAnsi="Times New Roman" w:cs="Times New Roman"/>
        </w:rPr>
        <w:t>4. To send frames to server from the client side.</w:t>
      </w:r>
    </w:p>
    <w:p w:rsidR="007138EF" w:rsidRPr="007138EF" w:rsidRDefault="007138EF" w:rsidP="00580D6D">
      <w:pPr>
        <w:pStyle w:val="Standard"/>
        <w:ind w:left="630" w:hanging="270"/>
        <w:rPr>
          <w:rFonts w:ascii="Times New Roman" w:hAnsi="Times New Roman" w:cs="Times New Roman"/>
        </w:rPr>
      </w:pPr>
      <w:r w:rsidRPr="007138EF">
        <w:rPr>
          <w:rFonts w:ascii="Times New Roman" w:hAnsi="Times New Roman" w:cs="Times New Roman"/>
        </w:rPr>
        <w:t>5. If your frames reach the server it will send ACK sig</w:t>
      </w:r>
      <w:r>
        <w:rPr>
          <w:rFonts w:ascii="Times New Roman" w:hAnsi="Times New Roman" w:cs="Times New Roman"/>
        </w:rPr>
        <w:t xml:space="preserve">nal to client otherwise it will </w:t>
      </w:r>
      <w:r w:rsidRPr="007138EF">
        <w:rPr>
          <w:rFonts w:ascii="Times New Roman" w:hAnsi="Times New Roman" w:cs="Times New Roman"/>
        </w:rPr>
        <w:t>send NACK signal to client.</w:t>
      </w:r>
    </w:p>
    <w:p w:rsidR="0097755C" w:rsidRDefault="007138EF" w:rsidP="003579CF">
      <w:pPr>
        <w:pStyle w:val="Standard"/>
        <w:ind w:left="360"/>
        <w:rPr>
          <w:rFonts w:ascii="Times New Roman" w:hAnsi="Times New Roman" w:cs="Times New Roman"/>
        </w:rPr>
      </w:pPr>
      <w:r w:rsidRPr="007138EF">
        <w:rPr>
          <w:rFonts w:ascii="Times New Roman" w:hAnsi="Times New Roman" w:cs="Times New Roman"/>
        </w:rPr>
        <w:t>6. Stop the program</w:t>
      </w:r>
    </w:p>
    <w:p w:rsidR="00A74808" w:rsidRPr="00A74808" w:rsidRDefault="00A74808" w:rsidP="007138EF">
      <w:pPr>
        <w:pStyle w:val="Standard"/>
        <w:rPr>
          <w:rFonts w:ascii="Times New Roman" w:hAnsi="Times New Roman" w:cs="Times New Roman"/>
          <w:b/>
        </w:rPr>
      </w:pPr>
    </w:p>
    <w:p w:rsidR="007138EF" w:rsidRDefault="00050140" w:rsidP="007138EF">
      <w:pPr>
        <w:pStyle w:val="Standard"/>
        <w:rPr>
          <w:rFonts w:ascii="Times New Roman" w:hAnsi="Times New Roman" w:cs="Times New Roman"/>
          <w:b/>
        </w:rPr>
      </w:pPr>
      <w:r w:rsidRPr="00A74808">
        <w:rPr>
          <w:rFonts w:ascii="Times New Roman" w:hAnsi="Times New Roman" w:cs="Times New Roman"/>
          <w:b/>
        </w:rPr>
        <w:t>PROGRAM</w:t>
      </w:r>
      <w:r>
        <w:rPr>
          <w:rFonts w:ascii="Times New Roman" w:hAnsi="Times New Roman" w:cs="Times New Roman"/>
          <w:b/>
        </w:rPr>
        <w:t>:</w:t>
      </w:r>
    </w:p>
    <w:p w:rsidR="00580D6D" w:rsidRPr="00A74808" w:rsidRDefault="00580D6D" w:rsidP="007138EF">
      <w:pPr>
        <w:pStyle w:val="Standard"/>
        <w:rPr>
          <w:rFonts w:ascii="Times New Roman" w:hAnsi="Times New Roman" w:cs="Times New Roman"/>
          <w:b/>
        </w:rPr>
      </w:pPr>
    </w:p>
    <w:p w:rsidR="009A1AF9" w:rsidRPr="009A1AF9" w:rsidRDefault="009A1AF9">
      <w:pPr>
        <w:pStyle w:val="Standard"/>
        <w:rPr>
          <w:rFonts w:ascii="Times New Roman" w:hAnsi="Times New Roman" w:cs="Times New Roman"/>
          <w:b/>
        </w:rPr>
      </w:pPr>
      <w:r w:rsidRPr="009A1AF9">
        <w:rPr>
          <w:rFonts w:ascii="Times New Roman" w:hAnsi="Times New Roman" w:cs="Times New Roman"/>
          <w:b/>
        </w:rPr>
        <w:t>webpageclient.java</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import javax.imageio.*;</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import java.io.*;</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import java.awt.image.BufferedImage;</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import java.io.ByteArrayOutputStream;</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import java.io.File;</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import java.io.IOException;</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import javax.imageio.ImageIO;</w:t>
      </w:r>
    </w:p>
    <w:p w:rsidR="0097755C" w:rsidRPr="00787CFD" w:rsidRDefault="0097755C">
      <w:pPr>
        <w:pStyle w:val="Standard"/>
        <w:rPr>
          <w:rFonts w:ascii="Times New Roman" w:hAnsi="Times New Roman" w:cs="Times New Roman"/>
        </w:rPr>
      </w:pPr>
    </w:p>
    <w:p w:rsidR="0097755C" w:rsidRPr="00787CFD" w:rsidRDefault="0004010A">
      <w:pPr>
        <w:pStyle w:val="Standard"/>
        <w:rPr>
          <w:rFonts w:ascii="Times New Roman" w:hAnsi="Times New Roman" w:cs="Times New Roman"/>
        </w:rPr>
      </w:pPr>
      <w:r w:rsidRPr="00787CFD">
        <w:rPr>
          <w:rFonts w:ascii="Times New Roman" w:hAnsi="Times New Roman" w:cs="Times New Roman"/>
        </w:rPr>
        <w:t>public class Client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public static void main(String args[]) throws Exception</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Pr="00787CFD">
        <w:rPr>
          <w:rFonts w:ascii="Times New Roman" w:hAnsi="Times New Roman" w:cs="Times New Roman"/>
        </w:rPr>
        <w:t>Socket soc;</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Pr="00787CFD">
        <w:rPr>
          <w:rFonts w:ascii="Times New Roman" w:hAnsi="Times New Roman" w:cs="Times New Roman"/>
        </w:rPr>
        <w:t>BufferedImage img = null;</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Pr="00787CFD">
        <w:rPr>
          <w:rFonts w:ascii="Times New Roman" w:hAnsi="Times New Roman" w:cs="Times New Roman"/>
        </w:rPr>
        <w:t>soc=new Socket("localhost",4015);</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Pr="00787CFD">
        <w:rPr>
          <w:rFonts w:ascii="Times New Roman" w:hAnsi="Times New Roman" w:cs="Times New Roman"/>
        </w:rPr>
        <w:t>System.out.println("Client is running.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Pr="00787CFD">
        <w:rPr>
          <w:rFonts w:ascii="Times New Roman" w:hAnsi="Times New Roman" w:cs="Times New Roman"/>
        </w:rPr>
        <w:t>try</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Pr="00787CFD">
        <w:rPr>
          <w:rFonts w:ascii="Times New Roman" w:hAnsi="Times New Roman" w:cs="Times New Roman"/>
        </w:rPr>
        <w:t xml:space="preserve">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00DF7C2F">
        <w:rPr>
          <w:rFonts w:ascii="Times New Roman" w:hAnsi="Times New Roman" w:cs="Times New Roman"/>
        </w:rPr>
        <w:tab/>
      </w:r>
      <w:r w:rsidRPr="00787CFD">
        <w:rPr>
          <w:rFonts w:ascii="Times New Roman" w:hAnsi="Times New Roman" w:cs="Times New Roman"/>
        </w:rPr>
        <w:t>System.out.println("Reading image from disk.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00DF7C2F">
        <w:rPr>
          <w:rFonts w:ascii="Times New Roman" w:hAnsi="Times New Roman" w:cs="Times New Roman"/>
        </w:rPr>
        <w:tab/>
      </w:r>
      <w:r w:rsidRPr="00787CFD">
        <w:rPr>
          <w:rFonts w:ascii="Times New Roman" w:hAnsi="Times New Roman" w:cs="Times New Roman"/>
        </w:rPr>
        <w:t>img = ImageIO.read(new File("/home/s/image/karuppu.jpeg"));</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00DF7C2F">
        <w:rPr>
          <w:rFonts w:ascii="Times New Roman" w:hAnsi="Times New Roman" w:cs="Times New Roman"/>
        </w:rPr>
        <w:tab/>
      </w:r>
      <w:r w:rsidRPr="00787CFD">
        <w:rPr>
          <w:rFonts w:ascii="Times New Roman" w:hAnsi="Times New Roman" w:cs="Times New Roman"/>
        </w:rPr>
        <w:t>ByteArrayOutputStream baos = new ByteArrayOutputStream();</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00DF7C2F">
        <w:rPr>
          <w:rFonts w:ascii="Times New Roman" w:hAnsi="Times New Roman" w:cs="Times New Roman"/>
        </w:rPr>
        <w:tab/>
      </w:r>
      <w:r w:rsidRPr="00787CFD">
        <w:rPr>
          <w:rFonts w:ascii="Times New Roman" w:hAnsi="Times New Roman" w:cs="Times New Roman"/>
        </w:rPr>
        <w:t>ImageIO.write(img, "jpg", baos);</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00DF7C2F">
        <w:rPr>
          <w:rFonts w:ascii="Times New Roman" w:hAnsi="Times New Roman" w:cs="Times New Roman"/>
        </w:rPr>
        <w:tab/>
      </w:r>
      <w:r w:rsidRPr="00787CFD">
        <w:rPr>
          <w:rFonts w:ascii="Times New Roman" w:hAnsi="Times New Roman" w:cs="Times New Roman"/>
        </w:rPr>
        <w:t>baos.flush();</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00DF7C2F">
        <w:rPr>
          <w:rFonts w:ascii="Times New Roman" w:hAnsi="Times New Roman" w:cs="Times New Roman"/>
        </w:rPr>
        <w:tab/>
      </w:r>
      <w:r w:rsidRPr="00787CFD">
        <w:rPr>
          <w:rFonts w:ascii="Times New Roman" w:hAnsi="Times New Roman" w:cs="Times New Roman"/>
        </w:rPr>
        <w:t>byte[] bytes = baos.toByteArray();</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00DF7C2F">
        <w:rPr>
          <w:rFonts w:ascii="Times New Roman" w:hAnsi="Times New Roman" w:cs="Times New Roman"/>
        </w:rPr>
        <w:tab/>
      </w:r>
      <w:r w:rsidRPr="00787CFD">
        <w:rPr>
          <w:rFonts w:ascii="Times New Roman" w:hAnsi="Times New Roman" w:cs="Times New Roman"/>
        </w:rPr>
        <w:t>baos.close();</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00DF7C2F">
        <w:rPr>
          <w:rFonts w:ascii="Times New Roman" w:hAnsi="Times New Roman" w:cs="Times New Roman"/>
        </w:rPr>
        <w:tab/>
      </w:r>
      <w:r w:rsidRPr="00787CFD">
        <w:rPr>
          <w:rFonts w:ascii="Times New Roman" w:hAnsi="Times New Roman" w:cs="Times New Roman"/>
        </w:rPr>
        <w:t>System.out.println("Sending image to server.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00DF7C2F">
        <w:rPr>
          <w:rFonts w:ascii="Times New Roman" w:hAnsi="Times New Roman" w:cs="Times New Roman"/>
        </w:rPr>
        <w:tab/>
      </w:r>
      <w:r w:rsidRPr="00787CFD">
        <w:rPr>
          <w:rFonts w:ascii="Times New Roman" w:hAnsi="Times New Roman" w:cs="Times New Roman"/>
        </w:rPr>
        <w:t>OutputStream out = soc.getOutputStream();</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00DF7C2F">
        <w:rPr>
          <w:rFonts w:ascii="Times New Roman" w:hAnsi="Times New Roman" w:cs="Times New Roman"/>
        </w:rPr>
        <w:tab/>
      </w:r>
      <w:r w:rsidRPr="00787CFD">
        <w:rPr>
          <w:rFonts w:ascii="Times New Roman" w:hAnsi="Times New Roman" w:cs="Times New Roman"/>
        </w:rPr>
        <w:t>DataOutputStream dos = new DataOutputStream(out);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00DF7C2F">
        <w:rPr>
          <w:rFonts w:ascii="Times New Roman" w:hAnsi="Times New Roman" w:cs="Times New Roman"/>
        </w:rPr>
        <w:tab/>
      </w:r>
      <w:r w:rsidRPr="00787CFD">
        <w:rPr>
          <w:rFonts w:ascii="Times New Roman" w:hAnsi="Times New Roman" w:cs="Times New Roman"/>
        </w:rPr>
        <w:t>dos.writeInt(bytes.length);</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00DF7C2F">
        <w:rPr>
          <w:rFonts w:ascii="Times New Roman" w:hAnsi="Times New Roman" w:cs="Times New Roman"/>
        </w:rPr>
        <w:tab/>
      </w:r>
      <w:r w:rsidRPr="00787CFD">
        <w:rPr>
          <w:rFonts w:ascii="Times New Roman" w:hAnsi="Times New Roman" w:cs="Times New Roman"/>
        </w:rPr>
        <w:t>dos.write(bytes, 0, bytes.length);</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00DF7C2F">
        <w:rPr>
          <w:rFonts w:ascii="Times New Roman" w:hAnsi="Times New Roman" w:cs="Times New Roman"/>
        </w:rPr>
        <w:tab/>
      </w:r>
      <w:r w:rsidRPr="00787CFD">
        <w:rPr>
          <w:rFonts w:ascii="Times New Roman" w:hAnsi="Times New Roman" w:cs="Times New Roman"/>
        </w:rPr>
        <w:t>System.out.println("Image sent to server.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00DF7C2F">
        <w:rPr>
          <w:rFonts w:ascii="Times New Roman" w:hAnsi="Times New Roman" w:cs="Times New Roman"/>
        </w:rPr>
        <w:tab/>
      </w:r>
      <w:r w:rsidRPr="00787CFD">
        <w:rPr>
          <w:rFonts w:ascii="Times New Roman" w:hAnsi="Times New Roman" w:cs="Times New Roman"/>
        </w:rPr>
        <w:t>dos.close();</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00DF7C2F">
        <w:rPr>
          <w:rFonts w:ascii="Times New Roman" w:hAnsi="Times New Roman" w:cs="Times New Roman"/>
        </w:rPr>
        <w:tab/>
      </w:r>
      <w:r w:rsidRPr="00787CFD">
        <w:rPr>
          <w:rFonts w:ascii="Times New Roman" w:hAnsi="Times New Roman" w:cs="Times New Roman"/>
        </w:rPr>
        <w:t>out.close();</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Pr="00787CFD">
        <w:rPr>
          <w:rFonts w:ascii="Times New Roman" w:hAnsi="Times New Roman" w:cs="Times New Roman"/>
        </w:rPr>
        <w:t xml:space="preserve"> }</w:t>
      </w:r>
    </w:p>
    <w:p w:rsidR="0042667E" w:rsidRDefault="0004010A">
      <w:pPr>
        <w:pStyle w:val="Standard"/>
        <w:rPr>
          <w:rFonts w:ascii="Times New Roman" w:hAnsi="Times New Roman" w:cs="Times New Roman"/>
        </w:rPr>
      </w:pPr>
      <w:r w:rsidRPr="00787CFD">
        <w:rPr>
          <w:rFonts w:ascii="Times New Roman" w:hAnsi="Times New Roman" w:cs="Times New Roman"/>
        </w:rPr>
        <w:t xml:space="preserve">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catch (Exception e)</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Pr="00787CFD">
        <w:rPr>
          <w:rFonts w:ascii="Times New Roman" w:hAnsi="Times New Roman" w:cs="Times New Roman"/>
        </w:rPr>
        <w:t xml:space="preserve"> System.out.println("Exception: " + e.getMessage());</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F7C2F">
        <w:rPr>
          <w:rFonts w:ascii="Times New Roman" w:hAnsi="Times New Roman" w:cs="Times New Roman"/>
        </w:rPr>
        <w:tab/>
      </w:r>
      <w:r w:rsidRPr="00787CFD">
        <w:rPr>
          <w:rFonts w:ascii="Times New Roman" w:hAnsi="Times New Roman" w:cs="Times New Roman"/>
        </w:rPr>
        <w:t xml:space="preserve"> soc.close();</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soc.close();</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p>
    <w:p w:rsidR="0097755C" w:rsidRDefault="004F26D7">
      <w:pPr>
        <w:pStyle w:val="Standard"/>
        <w:rPr>
          <w:rFonts w:ascii="Times New Roman" w:hAnsi="Times New Roman" w:cs="Times New Roman"/>
        </w:rPr>
      </w:pPr>
      <w:r>
        <w:rPr>
          <w:rFonts w:ascii="Times New Roman" w:hAnsi="Times New Roman" w:cs="Times New Roman"/>
        </w:rPr>
        <w:t>}</w:t>
      </w:r>
    </w:p>
    <w:p w:rsidR="00D63B78" w:rsidRPr="00787CFD" w:rsidRDefault="00D63B78">
      <w:pPr>
        <w:pStyle w:val="Standard"/>
        <w:rPr>
          <w:rFonts w:ascii="Times New Roman" w:hAnsi="Times New Roman" w:cs="Times New Roman"/>
        </w:rPr>
      </w:pPr>
    </w:p>
    <w:p w:rsidR="0097755C" w:rsidRPr="009A1AF9" w:rsidRDefault="0015504B">
      <w:pPr>
        <w:pStyle w:val="Standard"/>
        <w:rPr>
          <w:rFonts w:ascii="Times New Roman" w:hAnsi="Times New Roman" w:cs="Times New Roman"/>
          <w:b/>
        </w:rPr>
      </w:pPr>
      <w:r>
        <w:rPr>
          <w:rFonts w:ascii="Times New Roman" w:hAnsi="Times New Roman" w:cs="Times New Roman"/>
          <w:b/>
        </w:rPr>
        <w:t>webpageserver</w:t>
      </w:r>
      <w:r w:rsidR="009A1AF9" w:rsidRPr="009A1AF9">
        <w:rPr>
          <w:rFonts w:ascii="Times New Roman" w:hAnsi="Times New Roman" w:cs="Times New Roman"/>
          <w:b/>
        </w:rPr>
        <w:t>.java</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package web;</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import java.net.*;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import java.io.*;</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import java.awt.image.*;</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import javax.imageio.*;</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import javax.swing.*;</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public class Server</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public static void main(String args[]) throws Exception</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22AC1">
        <w:rPr>
          <w:rFonts w:ascii="Times New Roman" w:hAnsi="Times New Roman" w:cs="Times New Roman"/>
        </w:rPr>
        <w:tab/>
      </w:r>
      <w:r w:rsidRPr="00787CFD">
        <w:rPr>
          <w:rFonts w:ascii="Times New Roman" w:hAnsi="Times New Roman" w:cs="Times New Roman"/>
        </w:rPr>
        <w:t>ServerSocket server=null;</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22AC1">
        <w:rPr>
          <w:rFonts w:ascii="Times New Roman" w:hAnsi="Times New Roman" w:cs="Times New Roman"/>
        </w:rPr>
        <w:tab/>
      </w:r>
      <w:r w:rsidRPr="00787CFD">
        <w:rPr>
          <w:rFonts w:ascii="Times New Roman" w:hAnsi="Times New Roman" w:cs="Times New Roman"/>
        </w:rPr>
        <w:t>Socket socket;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22AC1">
        <w:rPr>
          <w:rFonts w:ascii="Times New Roman" w:hAnsi="Times New Roman" w:cs="Times New Roman"/>
        </w:rPr>
        <w:tab/>
      </w:r>
      <w:r w:rsidRPr="00787CFD">
        <w:rPr>
          <w:rFonts w:ascii="Times New Roman" w:hAnsi="Times New Roman" w:cs="Times New Roman"/>
        </w:rPr>
        <w:t>server=new ServerSocket(4015);</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22AC1">
        <w:rPr>
          <w:rFonts w:ascii="Times New Roman" w:hAnsi="Times New Roman" w:cs="Times New Roman"/>
        </w:rPr>
        <w:tab/>
      </w:r>
      <w:r w:rsidRPr="00787CFD">
        <w:rPr>
          <w:rFonts w:ascii="Times New Roman" w:hAnsi="Times New Roman" w:cs="Times New Roman"/>
        </w:rPr>
        <w:t>System.out.println("Server Waiting for image");</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22AC1">
        <w:rPr>
          <w:rFonts w:ascii="Times New Roman" w:hAnsi="Times New Roman" w:cs="Times New Roman"/>
        </w:rPr>
        <w:tab/>
      </w:r>
      <w:r w:rsidRPr="00787CFD">
        <w:rPr>
          <w:rFonts w:ascii="Times New Roman" w:hAnsi="Times New Roman" w:cs="Times New Roman"/>
        </w:rPr>
        <w:t>socket=server.accept(); System.out.println("Client connected.");</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22AC1">
        <w:rPr>
          <w:rFonts w:ascii="Times New Roman" w:hAnsi="Times New Roman" w:cs="Times New Roman"/>
        </w:rPr>
        <w:tab/>
      </w:r>
      <w:r w:rsidRPr="00787CFD">
        <w:rPr>
          <w:rFonts w:ascii="Times New Roman" w:hAnsi="Times New Roman" w:cs="Times New Roman"/>
        </w:rPr>
        <w:t>InputStream in = socket.getInputStream();</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22AC1">
        <w:rPr>
          <w:rFonts w:ascii="Times New Roman" w:hAnsi="Times New Roman" w:cs="Times New Roman"/>
        </w:rPr>
        <w:tab/>
      </w:r>
      <w:r w:rsidRPr="00787CFD">
        <w:rPr>
          <w:rFonts w:ascii="Times New Roman" w:hAnsi="Times New Roman" w:cs="Times New Roman"/>
        </w:rPr>
        <w:t>DataInputStream dis = new DataInputStream(in);</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22AC1">
        <w:rPr>
          <w:rFonts w:ascii="Times New Roman" w:hAnsi="Times New Roman" w:cs="Times New Roman"/>
        </w:rPr>
        <w:tab/>
      </w:r>
      <w:r w:rsidRPr="00787CFD">
        <w:rPr>
          <w:rFonts w:ascii="Times New Roman" w:hAnsi="Times New Roman" w:cs="Times New Roman"/>
        </w:rPr>
        <w:t>int len = dis.readInt();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22AC1">
        <w:rPr>
          <w:rFonts w:ascii="Times New Roman" w:hAnsi="Times New Roman" w:cs="Times New Roman"/>
        </w:rPr>
        <w:tab/>
      </w:r>
      <w:r w:rsidRPr="00787CFD">
        <w:rPr>
          <w:rFonts w:ascii="Times New Roman" w:hAnsi="Times New Roman" w:cs="Times New Roman"/>
        </w:rPr>
        <w:t>System.out.println("Image Size: " + len/1024 + "KB"); byte[] data = new byte[len];</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22AC1">
        <w:rPr>
          <w:rFonts w:ascii="Times New Roman" w:hAnsi="Times New Roman" w:cs="Times New Roman"/>
        </w:rPr>
        <w:tab/>
      </w:r>
      <w:r w:rsidRPr="00787CFD">
        <w:rPr>
          <w:rFonts w:ascii="Times New Roman" w:hAnsi="Times New Roman" w:cs="Times New Roman"/>
        </w:rPr>
        <w:t>dis.readFully(data);</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22AC1">
        <w:rPr>
          <w:rFonts w:ascii="Times New Roman" w:hAnsi="Times New Roman" w:cs="Times New Roman"/>
        </w:rPr>
        <w:tab/>
      </w:r>
      <w:r w:rsidRPr="00787CFD">
        <w:rPr>
          <w:rFonts w:ascii="Times New Roman" w:hAnsi="Times New Roman" w:cs="Times New Roman"/>
        </w:rPr>
        <w:t>dis.close();</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22AC1">
        <w:rPr>
          <w:rFonts w:ascii="Times New Roman" w:hAnsi="Times New Roman" w:cs="Times New Roman"/>
        </w:rPr>
        <w:tab/>
      </w:r>
      <w:r w:rsidRPr="00787CFD">
        <w:rPr>
          <w:rFonts w:ascii="Times New Roman" w:hAnsi="Times New Roman" w:cs="Times New Roman"/>
        </w:rPr>
        <w:t>in.close();</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22AC1">
        <w:rPr>
          <w:rFonts w:ascii="Times New Roman" w:hAnsi="Times New Roman" w:cs="Times New Roman"/>
        </w:rPr>
        <w:tab/>
      </w:r>
      <w:r w:rsidRPr="00787CFD">
        <w:rPr>
          <w:rFonts w:ascii="Times New Roman" w:hAnsi="Times New Roman" w:cs="Times New Roman"/>
        </w:rPr>
        <w:t>InputStream ian = new ByteArrayInputStream(data);</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22AC1">
        <w:rPr>
          <w:rFonts w:ascii="Times New Roman" w:hAnsi="Times New Roman" w:cs="Times New Roman"/>
        </w:rPr>
        <w:tab/>
      </w:r>
      <w:r w:rsidRPr="00787CFD">
        <w:rPr>
          <w:rFonts w:ascii="Times New Roman" w:hAnsi="Times New Roman" w:cs="Times New Roman"/>
        </w:rPr>
        <w:t>BufferedImage bImage = ImageIO.read(ian);</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22AC1">
        <w:rPr>
          <w:rFonts w:ascii="Times New Roman" w:hAnsi="Times New Roman" w:cs="Times New Roman"/>
        </w:rPr>
        <w:tab/>
      </w:r>
      <w:r w:rsidRPr="00787CFD">
        <w:rPr>
          <w:rFonts w:ascii="Times New Roman" w:hAnsi="Times New Roman" w:cs="Times New Roman"/>
        </w:rPr>
        <w:t>JFrame f = new JFrame("Server");</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22AC1">
        <w:rPr>
          <w:rFonts w:ascii="Times New Roman" w:hAnsi="Times New Roman" w:cs="Times New Roman"/>
        </w:rPr>
        <w:tab/>
      </w:r>
      <w:r w:rsidRPr="00787CFD">
        <w:rPr>
          <w:rFonts w:ascii="Times New Roman" w:hAnsi="Times New Roman" w:cs="Times New Roman"/>
        </w:rPr>
        <w:t>ImageIcon icon = new ImageIcon(bImage);</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22AC1">
        <w:rPr>
          <w:rFonts w:ascii="Times New Roman" w:hAnsi="Times New Roman" w:cs="Times New Roman"/>
        </w:rPr>
        <w:tab/>
      </w:r>
      <w:r w:rsidRPr="00787CFD">
        <w:rPr>
          <w:rFonts w:ascii="Times New Roman" w:hAnsi="Times New Roman" w:cs="Times New Roman"/>
        </w:rPr>
        <w:t>JLabel l = new Jlabel();</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22AC1">
        <w:rPr>
          <w:rFonts w:ascii="Times New Roman" w:hAnsi="Times New Roman" w:cs="Times New Roman"/>
        </w:rPr>
        <w:tab/>
      </w:r>
      <w:r w:rsidRPr="00787CFD">
        <w:rPr>
          <w:rFonts w:ascii="Times New Roman" w:hAnsi="Times New Roman" w:cs="Times New Roman"/>
        </w:rPr>
        <w:t>l.setIcon(icon);</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22AC1">
        <w:rPr>
          <w:rFonts w:ascii="Times New Roman" w:hAnsi="Times New Roman" w:cs="Times New Roman"/>
        </w:rPr>
        <w:tab/>
      </w:r>
      <w:r w:rsidRPr="00787CFD">
        <w:rPr>
          <w:rFonts w:ascii="Times New Roman" w:hAnsi="Times New Roman" w:cs="Times New Roman"/>
        </w:rPr>
        <w:t>f.add(l);</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22AC1">
        <w:rPr>
          <w:rFonts w:ascii="Times New Roman" w:hAnsi="Times New Roman" w:cs="Times New Roman"/>
        </w:rPr>
        <w:tab/>
      </w:r>
      <w:r w:rsidRPr="00787CFD">
        <w:rPr>
          <w:rFonts w:ascii="Times New Roman" w:hAnsi="Times New Roman" w:cs="Times New Roman"/>
        </w:rPr>
        <w:t>f.pack();</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r w:rsidR="00D22AC1">
        <w:rPr>
          <w:rFonts w:ascii="Times New Roman" w:hAnsi="Times New Roman" w:cs="Times New Roman"/>
        </w:rPr>
        <w:tab/>
      </w:r>
      <w:r w:rsidRPr="00787CFD">
        <w:rPr>
          <w:rFonts w:ascii="Times New Roman" w:hAnsi="Times New Roman" w:cs="Times New Roman"/>
        </w:rPr>
        <w:t>f.setVisible(true);</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97755C">
      <w:pPr>
        <w:pStyle w:val="Standard"/>
        <w:rPr>
          <w:rFonts w:ascii="Times New Roman" w:hAnsi="Times New Roman" w:cs="Times New Roman"/>
        </w:rPr>
      </w:pPr>
    </w:p>
    <w:p w:rsidR="00E75D7C" w:rsidRDefault="00E75D7C">
      <w:pPr>
        <w:widowControl/>
        <w:suppressAutoHyphens w:val="0"/>
        <w:autoSpaceDN/>
        <w:textAlignment w:val="auto"/>
        <w:rPr>
          <w:rFonts w:ascii="Times New Roman" w:hAnsi="Times New Roman" w:cs="Times New Roman"/>
          <w:b/>
          <w:bCs/>
        </w:rPr>
      </w:pPr>
      <w:r>
        <w:rPr>
          <w:rFonts w:ascii="Times New Roman" w:hAnsi="Times New Roman" w:cs="Times New Roman"/>
          <w:b/>
          <w:bCs/>
        </w:rPr>
        <w:br w:type="page"/>
      </w:r>
    </w:p>
    <w:p w:rsidR="0097755C" w:rsidRPr="00787CFD" w:rsidRDefault="0004010A">
      <w:pPr>
        <w:pStyle w:val="Standard"/>
        <w:rPr>
          <w:rFonts w:ascii="Times New Roman" w:hAnsi="Times New Roman" w:cs="Times New Roman"/>
          <w:b/>
          <w:bCs/>
        </w:rPr>
      </w:pPr>
      <w:r w:rsidRPr="00787CFD">
        <w:rPr>
          <w:rFonts w:ascii="Times New Roman" w:hAnsi="Times New Roman" w:cs="Times New Roman"/>
          <w:b/>
          <w:bCs/>
        </w:rPr>
        <w:t>OUTPUT</w:t>
      </w:r>
      <w:r w:rsidR="0041530F">
        <w:rPr>
          <w:rFonts w:ascii="Times New Roman" w:hAnsi="Times New Roman" w:cs="Times New Roman"/>
          <w:b/>
          <w:bCs/>
        </w:rPr>
        <w:t>:</w:t>
      </w:r>
    </w:p>
    <w:p w:rsidR="0097755C" w:rsidRPr="00787CFD" w:rsidRDefault="0097755C">
      <w:pPr>
        <w:pStyle w:val="Standard"/>
        <w:rPr>
          <w:rFonts w:ascii="Times New Roman" w:hAnsi="Times New Roman" w:cs="Times New Roman"/>
        </w:rPr>
      </w:pPr>
    </w:p>
    <w:p w:rsidR="0097755C" w:rsidRPr="00787CFD" w:rsidRDefault="0004010A">
      <w:pPr>
        <w:pStyle w:val="Standard"/>
        <w:rPr>
          <w:rFonts w:ascii="Times New Roman" w:hAnsi="Times New Roman" w:cs="Times New Roman"/>
          <w:b/>
          <w:bCs/>
        </w:rPr>
      </w:pPr>
      <w:bookmarkStart w:id="0" w:name="DDE_LINK1"/>
      <w:r w:rsidRPr="00787CFD">
        <w:rPr>
          <w:rFonts w:ascii="Times New Roman" w:hAnsi="Times New Roman" w:cs="Times New Roman"/>
          <w:b/>
          <w:bCs/>
        </w:rPr>
        <w:t>CLIENT SIDE</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Client is running.</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Reading image from disk.</w:t>
      </w:r>
    </w:p>
    <w:p w:rsidR="0097755C" w:rsidRDefault="0004010A">
      <w:pPr>
        <w:pStyle w:val="Standard"/>
        <w:rPr>
          <w:rFonts w:ascii="Times New Roman" w:hAnsi="Times New Roman" w:cs="Times New Roman"/>
        </w:rPr>
      </w:pPr>
      <w:r w:rsidRPr="00787CFD">
        <w:rPr>
          <w:rFonts w:ascii="Times New Roman" w:hAnsi="Times New Roman" w:cs="Times New Roman"/>
        </w:rPr>
        <w:t>Sending image to server.</w:t>
      </w:r>
    </w:p>
    <w:p w:rsidR="008F0076" w:rsidRPr="00787CFD" w:rsidRDefault="008F0076">
      <w:pPr>
        <w:pStyle w:val="Standard"/>
        <w:rPr>
          <w:rFonts w:ascii="Times New Roman" w:hAnsi="Times New Roman" w:cs="Times New Roman"/>
        </w:rPr>
      </w:pPr>
    </w:p>
    <w:p w:rsidR="0097755C" w:rsidRPr="00787CFD" w:rsidRDefault="0004010A">
      <w:pPr>
        <w:pStyle w:val="Standard"/>
        <w:rPr>
          <w:rFonts w:ascii="Times New Roman" w:hAnsi="Times New Roman" w:cs="Times New Roman"/>
        </w:rPr>
      </w:pPr>
      <w:r w:rsidRPr="00787CFD">
        <w:rPr>
          <w:rFonts w:ascii="Times New Roman" w:hAnsi="Times New Roman" w:cs="Times New Roman"/>
        </w:rPr>
        <w:t>Image sent to server.</w:t>
      </w:r>
      <w:bookmarkEnd w:id="0"/>
    </w:p>
    <w:p w:rsidR="008F0076" w:rsidRDefault="008F0076">
      <w:pPr>
        <w:pStyle w:val="Standard"/>
        <w:rPr>
          <w:rFonts w:ascii="Times New Roman" w:hAnsi="Times New Roman" w:cs="Times New Roman"/>
          <w:b/>
          <w:bCs/>
        </w:rPr>
      </w:pPr>
    </w:p>
    <w:p w:rsidR="0097755C" w:rsidRPr="00787CFD" w:rsidRDefault="0004010A">
      <w:pPr>
        <w:pStyle w:val="Standard"/>
        <w:rPr>
          <w:rFonts w:ascii="Times New Roman" w:hAnsi="Times New Roman" w:cs="Times New Roman"/>
          <w:b/>
          <w:bCs/>
        </w:rPr>
      </w:pPr>
      <w:r w:rsidRPr="00787CFD">
        <w:rPr>
          <w:rFonts w:ascii="Times New Roman" w:hAnsi="Times New Roman" w:cs="Times New Roman"/>
          <w:b/>
          <w:bCs/>
        </w:rPr>
        <w:t>SERVER SIDE</w:t>
      </w:r>
    </w:p>
    <w:p w:rsidR="0097755C" w:rsidRPr="00787CFD" w:rsidRDefault="0097755C">
      <w:pPr>
        <w:pStyle w:val="Standard"/>
        <w:rPr>
          <w:rFonts w:ascii="Times New Roman" w:hAnsi="Times New Roman" w:cs="Times New Roman"/>
          <w:b/>
          <w:bCs/>
        </w:rPr>
      </w:pPr>
    </w:p>
    <w:p w:rsidR="0097755C" w:rsidRPr="00787CFD" w:rsidRDefault="00580D6D">
      <w:pPr>
        <w:pStyle w:val="Standard"/>
        <w:rPr>
          <w:rFonts w:ascii="Times New Roman" w:hAnsi="Times New Roman" w:cs="Times New Roman"/>
        </w:rPr>
      </w:pPr>
      <w:r>
        <w:rPr>
          <w:rFonts w:ascii="Times New Roman" w:hAnsi="Times New Roman" w:cs="Times New Roman"/>
        </w:rPr>
        <w:t>Server w</w:t>
      </w:r>
      <w:r w:rsidR="0004010A" w:rsidRPr="00787CFD">
        <w:rPr>
          <w:rFonts w:ascii="Times New Roman" w:hAnsi="Times New Roman" w:cs="Times New Roman"/>
        </w:rPr>
        <w:t>aiting for image</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Client connected.</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Image Size: 3KB</w:t>
      </w:r>
    </w:p>
    <w:p w:rsidR="00E75D7C" w:rsidRDefault="00E75D7C">
      <w:pPr>
        <w:pStyle w:val="Standard"/>
        <w:rPr>
          <w:rFonts w:ascii="Times New Roman" w:hAnsi="Times New Roman" w:cs="Times New Roman"/>
          <w:b/>
          <w:bCs/>
        </w:rPr>
      </w:pPr>
    </w:p>
    <w:p w:rsidR="0097755C" w:rsidRDefault="00F55B90">
      <w:pPr>
        <w:pStyle w:val="Standard"/>
        <w:rPr>
          <w:rFonts w:ascii="Times New Roman" w:hAnsi="Times New Roman" w:cs="Times New Roman"/>
          <w:b/>
          <w:bCs/>
        </w:rPr>
      </w:pPr>
      <w:r w:rsidRPr="00787CFD">
        <w:rPr>
          <w:rFonts w:ascii="Times New Roman" w:hAnsi="Times New Roman" w:cs="Times New Roman"/>
          <w:noProof/>
        </w:rPr>
        <w:drawing>
          <wp:anchor distT="0" distB="0" distL="114300" distR="114300" simplePos="0" relativeHeight="2" behindDoc="0" locked="0" layoutInCell="1" allowOverlap="1" wp14:anchorId="1814AF96" wp14:editId="6CA0C250">
            <wp:simplePos x="0" y="0"/>
            <wp:positionH relativeFrom="column">
              <wp:posOffset>99060</wp:posOffset>
            </wp:positionH>
            <wp:positionV relativeFrom="paragraph">
              <wp:posOffset>112395</wp:posOffset>
            </wp:positionV>
            <wp:extent cx="2045335" cy="1994535"/>
            <wp:effectExtent l="0" t="0" r="0" b="5715"/>
            <wp:wrapTopAndBottom/>
            <wp:docPr id="2" name="graphic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335" cy="1994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61E0" w:rsidRDefault="002E61E0">
      <w:pPr>
        <w:pStyle w:val="Standard"/>
        <w:rPr>
          <w:rFonts w:ascii="Times New Roman" w:hAnsi="Times New Roman" w:cs="Times New Roman"/>
          <w:b/>
          <w:bCs/>
        </w:rPr>
      </w:pPr>
    </w:p>
    <w:p w:rsidR="002E61E0" w:rsidRDefault="002E61E0">
      <w:pPr>
        <w:pStyle w:val="Standard"/>
        <w:rPr>
          <w:rFonts w:ascii="Times New Roman" w:hAnsi="Times New Roman" w:cs="Times New Roman"/>
          <w:b/>
          <w:bCs/>
        </w:rPr>
      </w:pPr>
    </w:p>
    <w:p w:rsidR="002E61E0" w:rsidRPr="00787CFD" w:rsidRDefault="002E61E0">
      <w:pPr>
        <w:pStyle w:val="Standard"/>
        <w:rPr>
          <w:rFonts w:ascii="Times New Roman" w:hAnsi="Times New Roman" w:cs="Times New Roman"/>
          <w:b/>
          <w:bCs/>
        </w:rPr>
      </w:pPr>
    </w:p>
    <w:p w:rsidR="008F0076" w:rsidRDefault="008F0076">
      <w:pPr>
        <w:pStyle w:val="WW-Default"/>
        <w:spacing w:after="17"/>
        <w:rPr>
          <w:rFonts w:ascii="Times New Roman" w:hAnsi="Times New Roman" w:cs="Times New Roman"/>
          <w:b/>
        </w:rPr>
      </w:pPr>
    </w:p>
    <w:p w:rsidR="008F0076" w:rsidRDefault="008F0076">
      <w:pPr>
        <w:pStyle w:val="WW-Default"/>
        <w:spacing w:after="17"/>
        <w:rPr>
          <w:rFonts w:ascii="Times New Roman" w:hAnsi="Times New Roman" w:cs="Times New Roman"/>
          <w:b/>
        </w:rPr>
      </w:pPr>
    </w:p>
    <w:p w:rsidR="008F0076" w:rsidRDefault="008F0076">
      <w:pPr>
        <w:pStyle w:val="WW-Default"/>
        <w:spacing w:after="17"/>
        <w:rPr>
          <w:rFonts w:ascii="Times New Roman" w:hAnsi="Times New Roman" w:cs="Times New Roman"/>
          <w:b/>
        </w:rPr>
      </w:pPr>
    </w:p>
    <w:p w:rsidR="008F0076" w:rsidRDefault="008F0076">
      <w:pPr>
        <w:pStyle w:val="WW-Default"/>
        <w:spacing w:after="17"/>
        <w:rPr>
          <w:rFonts w:ascii="Times New Roman" w:hAnsi="Times New Roman" w:cs="Times New Roman"/>
          <w:b/>
        </w:rPr>
      </w:pPr>
    </w:p>
    <w:p w:rsidR="008F0076" w:rsidRDefault="008F0076">
      <w:pPr>
        <w:pStyle w:val="WW-Default"/>
        <w:spacing w:after="17"/>
        <w:rPr>
          <w:rFonts w:ascii="Times New Roman" w:hAnsi="Times New Roman" w:cs="Times New Roman"/>
          <w:b/>
        </w:rPr>
      </w:pPr>
    </w:p>
    <w:p w:rsidR="008F0076" w:rsidRDefault="008F0076">
      <w:pPr>
        <w:pStyle w:val="WW-Default"/>
        <w:spacing w:after="17"/>
        <w:rPr>
          <w:rFonts w:ascii="Times New Roman" w:hAnsi="Times New Roman" w:cs="Times New Roman"/>
          <w:b/>
        </w:rPr>
      </w:pPr>
    </w:p>
    <w:p w:rsidR="008F0076" w:rsidRDefault="008F0076">
      <w:pPr>
        <w:pStyle w:val="WW-Default"/>
        <w:spacing w:after="17"/>
        <w:rPr>
          <w:rFonts w:ascii="Times New Roman" w:hAnsi="Times New Roman" w:cs="Times New Roman"/>
          <w:b/>
        </w:rPr>
      </w:pPr>
    </w:p>
    <w:p w:rsidR="008F0076" w:rsidRDefault="008F0076">
      <w:pPr>
        <w:pStyle w:val="WW-Default"/>
        <w:spacing w:after="17"/>
        <w:rPr>
          <w:rFonts w:ascii="Times New Roman" w:hAnsi="Times New Roman" w:cs="Times New Roman"/>
          <w:b/>
        </w:rPr>
      </w:pPr>
    </w:p>
    <w:p w:rsidR="001F4FE4" w:rsidRDefault="001F4FE4">
      <w:pPr>
        <w:pStyle w:val="WW-Default"/>
        <w:spacing w:after="17"/>
        <w:rPr>
          <w:rFonts w:ascii="Times New Roman" w:hAnsi="Times New Roman" w:cs="Times New Roman"/>
          <w:b/>
        </w:rPr>
      </w:pPr>
    </w:p>
    <w:p w:rsidR="001F4FE4" w:rsidRDefault="001F4FE4">
      <w:pPr>
        <w:pStyle w:val="WW-Default"/>
        <w:spacing w:after="17"/>
        <w:rPr>
          <w:rFonts w:ascii="Times New Roman" w:hAnsi="Times New Roman" w:cs="Times New Roman"/>
          <w:b/>
        </w:rPr>
      </w:pPr>
    </w:p>
    <w:p w:rsidR="008F0076" w:rsidRDefault="008F0076">
      <w:pPr>
        <w:pStyle w:val="WW-Default"/>
        <w:spacing w:after="17"/>
        <w:rPr>
          <w:rFonts w:ascii="Times New Roman" w:hAnsi="Times New Roman" w:cs="Times New Roman"/>
          <w:b/>
        </w:rPr>
      </w:pPr>
    </w:p>
    <w:p w:rsidR="008F0076" w:rsidRDefault="008F0076">
      <w:pPr>
        <w:pStyle w:val="WW-Default"/>
        <w:spacing w:after="17"/>
        <w:rPr>
          <w:rFonts w:ascii="Times New Roman" w:hAnsi="Times New Roman" w:cs="Times New Roman"/>
          <w:b/>
        </w:rPr>
      </w:pPr>
    </w:p>
    <w:p w:rsidR="008F0076" w:rsidRDefault="008F0076">
      <w:pPr>
        <w:pStyle w:val="WW-Default"/>
        <w:spacing w:after="17"/>
        <w:rPr>
          <w:rFonts w:ascii="Times New Roman" w:hAnsi="Times New Roman" w:cs="Times New Roman"/>
          <w:b/>
        </w:rPr>
      </w:pPr>
    </w:p>
    <w:p w:rsidR="008F0076" w:rsidRDefault="008F0076">
      <w:pPr>
        <w:pStyle w:val="WW-Default"/>
        <w:spacing w:after="17"/>
        <w:rPr>
          <w:rFonts w:ascii="Times New Roman" w:hAnsi="Times New Roman" w:cs="Times New Roman"/>
          <w:b/>
        </w:rPr>
      </w:pPr>
      <w:r>
        <w:rPr>
          <w:rFonts w:ascii="Times New Roman" w:hAnsi="Times New Roman" w:cs="Times New Roman"/>
          <w:b/>
        </w:rPr>
        <w:t>RESULT:</w:t>
      </w:r>
    </w:p>
    <w:p w:rsidR="008F0076" w:rsidRDefault="008F0076">
      <w:pPr>
        <w:widowControl/>
        <w:suppressAutoHyphens w:val="0"/>
        <w:autoSpaceDN/>
        <w:textAlignment w:val="auto"/>
        <w:rPr>
          <w:rFonts w:ascii="Times New Roman" w:eastAsia="Calibri" w:hAnsi="Times New Roman" w:cs="Times New Roman"/>
          <w:b/>
          <w:color w:val="000000"/>
        </w:rPr>
      </w:pPr>
      <w:r>
        <w:rPr>
          <w:rFonts w:ascii="Times New Roman" w:hAnsi="Times New Roman" w:cs="Times New Roman"/>
          <w:b/>
        </w:rPr>
        <w:br w:type="page"/>
      </w:r>
    </w:p>
    <w:p w:rsidR="0097755C" w:rsidRPr="00787CFD" w:rsidRDefault="0004010A">
      <w:pPr>
        <w:pStyle w:val="WW-Default"/>
        <w:spacing w:after="17"/>
        <w:rPr>
          <w:rFonts w:ascii="Times New Roman" w:hAnsi="Times New Roman" w:cs="Times New Roman"/>
        </w:rPr>
      </w:pPr>
      <w:r w:rsidRPr="00787CFD">
        <w:rPr>
          <w:rFonts w:ascii="Times New Roman" w:hAnsi="Times New Roman" w:cs="Times New Roman"/>
          <w:b/>
        </w:rPr>
        <w:t>EX.NO.6                            IMPLEMENT RPC (REMOTE PROCEDURE CALL</w:t>
      </w:r>
      <w:r w:rsidRPr="00787CFD">
        <w:rPr>
          <w:rFonts w:ascii="Times New Roman" w:hAnsi="Times New Roman" w:cs="Times New Roman"/>
        </w:rPr>
        <w:t>)</w:t>
      </w:r>
    </w:p>
    <w:p w:rsidR="0097755C" w:rsidRPr="00787CFD" w:rsidRDefault="0097755C">
      <w:pPr>
        <w:pStyle w:val="Standard"/>
        <w:spacing w:line="280" w:lineRule="atLeast"/>
        <w:rPr>
          <w:rFonts w:ascii="Times New Roman" w:hAnsi="Times New Roman" w:cs="Times New Roman"/>
          <w:b/>
          <w:bCs/>
        </w:rPr>
      </w:pPr>
    </w:p>
    <w:p w:rsidR="0097755C" w:rsidRPr="00787CFD" w:rsidRDefault="0004010A">
      <w:pPr>
        <w:pStyle w:val="Standard"/>
        <w:spacing w:line="280" w:lineRule="atLeast"/>
        <w:rPr>
          <w:rFonts w:ascii="Times New Roman" w:hAnsi="Times New Roman" w:cs="Times New Roman"/>
        </w:rPr>
      </w:pPr>
      <w:r w:rsidRPr="00787CFD">
        <w:rPr>
          <w:rFonts w:ascii="Times New Roman" w:hAnsi="Times New Roman" w:cs="Times New Roman"/>
          <w:b/>
          <w:bCs/>
        </w:rPr>
        <w:t xml:space="preserve">AIM: </w:t>
      </w:r>
      <w:r w:rsidRPr="00787CFD">
        <w:rPr>
          <w:rFonts w:ascii="Times New Roman" w:hAnsi="Times New Roman" w:cs="Times New Roman"/>
        </w:rPr>
        <w:tab/>
        <w:t>To perform addition and subtraction of two numbers using remote procedure call.</w:t>
      </w:r>
    </w:p>
    <w:p w:rsidR="0097755C" w:rsidRPr="00787CFD" w:rsidRDefault="0097755C">
      <w:pPr>
        <w:pStyle w:val="Standard"/>
        <w:spacing w:line="280" w:lineRule="atLeast"/>
        <w:rPr>
          <w:rFonts w:ascii="Times New Roman" w:hAnsi="Times New Roman" w:cs="Times New Roman"/>
          <w:b/>
          <w:bCs/>
        </w:rPr>
      </w:pPr>
    </w:p>
    <w:p w:rsidR="0097755C" w:rsidRDefault="0004010A">
      <w:pPr>
        <w:pStyle w:val="Standard"/>
        <w:spacing w:line="280" w:lineRule="atLeast"/>
        <w:rPr>
          <w:rFonts w:ascii="Times New Roman" w:hAnsi="Times New Roman" w:cs="Times New Roman"/>
          <w:b/>
          <w:bCs/>
        </w:rPr>
      </w:pPr>
      <w:r w:rsidRPr="00787CFD">
        <w:rPr>
          <w:rFonts w:ascii="Times New Roman" w:hAnsi="Times New Roman" w:cs="Times New Roman"/>
          <w:b/>
          <w:bCs/>
        </w:rPr>
        <w:t>ALGORITHM:</w:t>
      </w:r>
    </w:p>
    <w:p w:rsidR="00D63B78" w:rsidRPr="00787CFD" w:rsidRDefault="00D63B78">
      <w:pPr>
        <w:pStyle w:val="Standard"/>
        <w:spacing w:line="280" w:lineRule="atLeast"/>
        <w:rPr>
          <w:rFonts w:ascii="Times New Roman" w:hAnsi="Times New Roman" w:cs="Times New Roman"/>
          <w:b/>
          <w:bCs/>
        </w:rPr>
      </w:pPr>
    </w:p>
    <w:p w:rsidR="00CF47F6" w:rsidRDefault="0004010A" w:rsidP="00CF47F6">
      <w:pPr>
        <w:pStyle w:val="ListParagraph"/>
        <w:numPr>
          <w:ilvl w:val="0"/>
          <w:numId w:val="3"/>
        </w:numPr>
        <w:spacing w:line="280" w:lineRule="atLeast"/>
        <w:ind w:left="360"/>
        <w:rPr>
          <w:rFonts w:ascii="Times New Roman" w:hAnsi="Times New Roman" w:cs="Times New Roman"/>
        </w:rPr>
      </w:pPr>
      <w:r w:rsidRPr="00787CFD">
        <w:rPr>
          <w:rFonts w:ascii="Times New Roman" w:hAnsi="Times New Roman" w:cs="Times New Roman"/>
        </w:rPr>
        <w:t>Create the specification file (file.x).</w:t>
      </w:r>
    </w:p>
    <w:p w:rsidR="00CF47F6" w:rsidRDefault="0004010A" w:rsidP="00CF47F6">
      <w:pPr>
        <w:pStyle w:val="ListParagraph"/>
        <w:numPr>
          <w:ilvl w:val="0"/>
          <w:numId w:val="3"/>
        </w:numPr>
        <w:spacing w:line="280" w:lineRule="atLeast"/>
        <w:ind w:left="360"/>
        <w:rPr>
          <w:rFonts w:ascii="Times New Roman" w:hAnsi="Times New Roman" w:cs="Times New Roman"/>
        </w:rPr>
      </w:pPr>
      <w:r w:rsidRPr="00CF47F6">
        <w:rPr>
          <w:rFonts w:ascii="Times New Roman" w:hAnsi="Times New Roman" w:cs="Times New Roman"/>
        </w:rPr>
        <w:t>Cre</w:t>
      </w:r>
      <w:r w:rsidR="00553BE2">
        <w:rPr>
          <w:rFonts w:ascii="Times New Roman" w:hAnsi="Times New Roman" w:cs="Times New Roman"/>
        </w:rPr>
        <w:t>ate the server file.(rpcserver</w:t>
      </w:r>
      <w:r w:rsidRPr="00CF47F6">
        <w:rPr>
          <w:rFonts w:ascii="Times New Roman" w:hAnsi="Times New Roman" w:cs="Times New Roman"/>
        </w:rPr>
        <w:t>.c)</w:t>
      </w:r>
    </w:p>
    <w:p w:rsidR="00CF47F6" w:rsidRDefault="0004010A" w:rsidP="00CF47F6">
      <w:pPr>
        <w:pStyle w:val="ListParagraph"/>
        <w:numPr>
          <w:ilvl w:val="0"/>
          <w:numId w:val="3"/>
        </w:numPr>
        <w:spacing w:line="280" w:lineRule="atLeast"/>
        <w:ind w:left="360"/>
        <w:rPr>
          <w:rFonts w:ascii="Times New Roman" w:hAnsi="Times New Roman" w:cs="Times New Roman"/>
        </w:rPr>
      </w:pPr>
      <w:r w:rsidRPr="00CF47F6">
        <w:rPr>
          <w:rFonts w:ascii="Times New Roman" w:hAnsi="Times New Roman" w:cs="Times New Roman"/>
        </w:rPr>
        <w:t>Cr</w:t>
      </w:r>
      <w:r w:rsidR="00553BE2">
        <w:rPr>
          <w:rFonts w:ascii="Times New Roman" w:hAnsi="Times New Roman" w:cs="Times New Roman"/>
        </w:rPr>
        <w:t>eate the client file.(rpcclient</w:t>
      </w:r>
      <w:r w:rsidRPr="00CF47F6">
        <w:rPr>
          <w:rFonts w:ascii="Times New Roman" w:hAnsi="Times New Roman" w:cs="Times New Roman"/>
        </w:rPr>
        <w:t>.c)</w:t>
      </w:r>
    </w:p>
    <w:p w:rsidR="00CF47F6" w:rsidRDefault="0004010A" w:rsidP="00CF47F6">
      <w:pPr>
        <w:pStyle w:val="ListParagraph"/>
        <w:numPr>
          <w:ilvl w:val="0"/>
          <w:numId w:val="3"/>
        </w:numPr>
        <w:spacing w:line="280" w:lineRule="atLeast"/>
        <w:ind w:left="360"/>
        <w:rPr>
          <w:rFonts w:ascii="Times New Roman" w:hAnsi="Times New Roman" w:cs="Times New Roman"/>
        </w:rPr>
      </w:pPr>
      <w:r w:rsidRPr="00CF47F6">
        <w:rPr>
          <w:rFonts w:ascii="Times New Roman" w:hAnsi="Times New Roman" w:cs="Times New Roman"/>
        </w:rPr>
        <w:t>Generate header files and stub files.</w:t>
      </w:r>
    </w:p>
    <w:p w:rsidR="00CF47F6" w:rsidRDefault="0004010A" w:rsidP="00CF47F6">
      <w:pPr>
        <w:pStyle w:val="ListParagraph"/>
        <w:numPr>
          <w:ilvl w:val="0"/>
          <w:numId w:val="3"/>
        </w:numPr>
        <w:spacing w:line="280" w:lineRule="atLeast"/>
        <w:ind w:left="360"/>
        <w:rPr>
          <w:rFonts w:ascii="Times New Roman" w:hAnsi="Times New Roman" w:cs="Times New Roman"/>
        </w:rPr>
      </w:pPr>
      <w:r w:rsidRPr="00CF47F6">
        <w:rPr>
          <w:rFonts w:ascii="Times New Roman" w:hAnsi="Times New Roman" w:cs="Times New Roman"/>
        </w:rPr>
        <w:t>Compile Server file and run the server.</w:t>
      </w:r>
    </w:p>
    <w:p w:rsidR="0097755C" w:rsidRPr="00CF47F6" w:rsidRDefault="0004010A" w:rsidP="00CF47F6">
      <w:pPr>
        <w:pStyle w:val="ListParagraph"/>
        <w:numPr>
          <w:ilvl w:val="0"/>
          <w:numId w:val="3"/>
        </w:numPr>
        <w:spacing w:line="280" w:lineRule="atLeast"/>
        <w:ind w:left="360"/>
        <w:rPr>
          <w:rFonts w:ascii="Times New Roman" w:hAnsi="Times New Roman" w:cs="Times New Roman"/>
        </w:rPr>
      </w:pPr>
      <w:r w:rsidRPr="00CF47F6">
        <w:rPr>
          <w:rFonts w:ascii="Times New Roman" w:hAnsi="Times New Roman" w:cs="Times New Roman"/>
        </w:rPr>
        <w:t>Compile client and Run the client application by specify argument list and hostname of the server.</w:t>
      </w:r>
    </w:p>
    <w:p w:rsidR="002E61E0" w:rsidRPr="00787CFD" w:rsidRDefault="002E61E0" w:rsidP="002E61E0">
      <w:pPr>
        <w:pStyle w:val="ListParagraph"/>
        <w:spacing w:line="280" w:lineRule="atLeast"/>
        <w:ind w:left="0"/>
        <w:rPr>
          <w:rFonts w:ascii="Times New Roman" w:hAnsi="Times New Roman" w:cs="Times New Roman"/>
          <w:b/>
          <w:bCs/>
          <w:u w:val="single"/>
        </w:rPr>
      </w:pPr>
      <w:r>
        <w:rPr>
          <w:rFonts w:ascii="Times New Roman" w:hAnsi="Times New Roman" w:cs="Times New Roman"/>
          <w:b/>
          <w:bCs/>
          <w:u w:val="single"/>
        </w:rPr>
        <w:t>file.x</w:t>
      </w:r>
    </w:p>
    <w:p w:rsidR="002E61E0" w:rsidRDefault="002E61E0" w:rsidP="002E61E0">
      <w:pPr>
        <w:pStyle w:val="ListParagraph"/>
        <w:numPr>
          <w:ilvl w:val="0"/>
          <w:numId w:val="12"/>
        </w:numPr>
        <w:tabs>
          <w:tab w:val="left" w:pos="450"/>
          <w:tab w:val="left" w:pos="720"/>
          <w:tab w:val="left" w:pos="1260"/>
        </w:tabs>
        <w:spacing w:line="280" w:lineRule="atLeast"/>
        <w:ind w:left="360" w:firstLine="0"/>
        <w:rPr>
          <w:rFonts w:ascii="Times New Roman" w:hAnsi="Times New Roman" w:cs="Times New Roman"/>
        </w:rPr>
      </w:pPr>
      <w:r w:rsidRPr="00787CFD">
        <w:rPr>
          <w:rFonts w:ascii="Times New Roman" w:hAnsi="Times New Roman" w:cs="Times New Roman"/>
        </w:rPr>
        <w:t>This defines the protocol definition for the application.</w:t>
      </w:r>
    </w:p>
    <w:p w:rsidR="002E61E0" w:rsidRDefault="002E61E0" w:rsidP="00D63B78">
      <w:pPr>
        <w:pStyle w:val="ListParagraph"/>
        <w:numPr>
          <w:ilvl w:val="0"/>
          <w:numId w:val="12"/>
        </w:numPr>
        <w:tabs>
          <w:tab w:val="left" w:pos="450"/>
          <w:tab w:val="left" w:pos="720"/>
          <w:tab w:val="left" w:pos="1260"/>
        </w:tabs>
        <w:spacing w:line="280" w:lineRule="atLeast"/>
        <w:ind w:left="720"/>
        <w:rPr>
          <w:rFonts w:ascii="Times New Roman" w:hAnsi="Times New Roman" w:cs="Times New Roman"/>
        </w:rPr>
      </w:pPr>
      <w:r w:rsidRPr="00571EA7">
        <w:rPr>
          <w:rFonts w:ascii="Times New Roman" w:hAnsi="Times New Roman" w:cs="Times New Roman"/>
        </w:rPr>
        <w:t>Define two remote procedures - Each must be called with a single parameter, a structure that holds 2 integers.</w:t>
      </w:r>
    </w:p>
    <w:p w:rsidR="002E61E0" w:rsidRPr="00571EA7" w:rsidRDefault="002E61E0" w:rsidP="002E61E0">
      <w:pPr>
        <w:pStyle w:val="ListParagraph"/>
        <w:numPr>
          <w:ilvl w:val="0"/>
          <w:numId w:val="12"/>
        </w:numPr>
        <w:tabs>
          <w:tab w:val="left" w:pos="450"/>
          <w:tab w:val="left" w:pos="720"/>
          <w:tab w:val="left" w:pos="1260"/>
        </w:tabs>
        <w:spacing w:line="280" w:lineRule="atLeast"/>
        <w:ind w:left="360" w:firstLine="0"/>
        <w:rPr>
          <w:rFonts w:ascii="Times New Roman" w:hAnsi="Times New Roman" w:cs="Times New Roman"/>
        </w:rPr>
      </w:pPr>
      <w:r w:rsidRPr="00571EA7">
        <w:rPr>
          <w:rFonts w:ascii="Times New Roman" w:hAnsi="Times New Roman" w:cs="Times New Roman"/>
        </w:rPr>
        <w:t>The return value of each procedure is an int.</w:t>
      </w:r>
    </w:p>
    <w:p w:rsidR="002E61E0" w:rsidRPr="00787CFD" w:rsidRDefault="002E61E0" w:rsidP="002E61E0">
      <w:pPr>
        <w:pStyle w:val="ListParagraph"/>
        <w:spacing w:line="280" w:lineRule="atLeast"/>
        <w:rPr>
          <w:rFonts w:ascii="Times New Roman" w:hAnsi="Times New Roman" w:cs="Times New Roman"/>
        </w:rPr>
      </w:pPr>
    </w:p>
    <w:p w:rsidR="002E61E0" w:rsidRPr="00787CFD" w:rsidRDefault="002E61E0" w:rsidP="002E61E0">
      <w:pPr>
        <w:pStyle w:val="ListParagraph"/>
        <w:spacing w:line="280" w:lineRule="atLeast"/>
        <w:ind w:left="0"/>
        <w:rPr>
          <w:rFonts w:ascii="Times New Roman" w:hAnsi="Times New Roman" w:cs="Times New Roman"/>
          <w:b/>
          <w:bCs/>
          <w:u w:val="single"/>
        </w:rPr>
      </w:pPr>
      <w:r>
        <w:rPr>
          <w:rFonts w:ascii="Times New Roman" w:hAnsi="Times New Roman" w:cs="Times New Roman"/>
          <w:b/>
          <w:bCs/>
          <w:u w:val="single"/>
        </w:rPr>
        <w:t>CLIENT</w:t>
      </w:r>
    </w:p>
    <w:p w:rsidR="002E61E0" w:rsidRDefault="002E61E0" w:rsidP="002E61E0">
      <w:pPr>
        <w:pStyle w:val="ListParagraph"/>
        <w:numPr>
          <w:ilvl w:val="0"/>
          <w:numId w:val="5"/>
        </w:numPr>
        <w:spacing w:line="280" w:lineRule="atLeast"/>
        <w:ind w:left="360"/>
        <w:rPr>
          <w:rFonts w:ascii="Times New Roman" w:hAnsi="Times New Roman" w:cs="Times New Roman"/>
        </w:rPr>
      </w:pPr>
      <w:r w:rsidRPr="00AA6369">
        <w:rPr>
          <w:rFonts w:ascii="Times New Roman" w:hAnsi="Times New Roman" w:cs="Times New Roman"/>
        </w:rPr>
        <w:t>Define the wrapper function that takes care of calling the RPC procedure.</w:t>
      </w:r>
    </w:p>
    <w:p w:rsidR="002E61E0" w:rsidRDefault="002E61E0" w:rsidP="002E61E0">
      <w:pPr>
        <w:pStyle w:val="ListParagraph"/>
        <w:numPr>
          <w:ilvl w:val="0"/>
          <w:numId w:val="5"/>
        </w:numPr>
        <w:spacing w:line="280" w:lineRule="atLeast"/>
        <w:ind w:left="360"/>
        <w:rPr>
          <w:rFonts w:ascii="Times New Roman" w:hAnsi="Times New Roman" w:cs="Times New Roman"/>
        </w:rPr>
      </w:pPr>
      <w:r w:rsidRPr="00AA6369">
        <w:rPr>
          <w:rFonts w:ascii="Times New Roman" w:hAnsi="Times New Roman" w:cs="Times New Roman"/>
        </w:rPr>
        <w:t>Gather everything into a single data structure to send to the server.</w:t>
      </w:r>
    </w:p>
    <w:p w:rsidR="002E61E0" w:rsidRDefault="002E61E0" w:rsidP="002E61E0">
      <w:pPr>
        <w:pStyle w:val="ListParagraph"/>
        <w:numPr>
          <w:ilvl w:val="0"/>
          <w:numId w:val="5"/>
        </w:numPr>
        <w:spacing w:line="280" w:lineRule="atLeast"/>
        <w:ind w:left="360"/>
        <w:rPr>
          <w:rFonts w:ascii="Times New Roman" w:hAnsi="Times New Roman" w:cs="Times New Roman"/>
        </w:rPr>
      </w:pPr>
      <w:r w:rsidRPr="00AA6369">
        <w:rPr>
          <w:rFonts w:ascii="Times New Roman" w:hAnsi="Times New Roman" w:cs="Times New Roman"/>
        </w:rPr>
        <w:t>Call the client stub created by rpcgen.</w:t>
      </w:r>
    </w:p>
    <w:p w:rsidR="002E61E0" w:rsidRDefault="002E61E0" w:rsidP="00223230">
      <w:pPr>
        <w:pStyle w:val="ListParagraph"/>
        <w:numPr>
          <w:ilvl w:val="0"/>
          <w:numId w:val="5"/>
        </w:numPr>
        <w:spacing w:line="280" w:lineRule="atLeast"/>
        <w:ind w:hanging="360"/>
        <w:rPr>
          <w:rFonts w:ascii="Times New Roman" w:hAnsi="Times New Roman" w:cs="Times New Roman"/>
        </w:rPr>
      </w:pPr>
      <w:r w:rsidRPr="00AA6369">
        <w:rPr>
          <w:rFonts w:ascii="Times New Roman" w:hAnsi="Times New Roman" w:cs="Times New Roman"/>
        </w:rPr>
        <w:t>Create a CLIENT data structure that reference the RPC procedure SIMP_PROG, version SIMP_VERSION running on the host specified by the first command line arg.</w:t>
      </w:r>
    </w:p>
    <w:p w:rsidR="002E61E0" w:rsidRDefault="002E61E0" w:rsidP="002E61E0">
      <w:pPr>
        <w:pStyle w:val="ListParagraph"/>
        <w:numPr>
          <w:ilvl w:val="0"/>
          <w:numId w:val="5"/>
        </w:numPr>
        <w:spacing w:line="280" w:lineRule="atLeast"/>
        <w:ind w:left="360"/>
        <w:rPr>
          <w:rFonts w:ascii="Times New Roman" w:hAnsi="Times New Roman" w:cs="Times New Roman"/>
        </w:rPr>
      </w:pPr>
      <w:r w:rsidRPr="00AA6369">
        <w:rPr>
          <w:rFonts w:ascii="Times New Roman" w:hAnsi="Times New Roman" w:cs="Times New Roman"/>
        </w:rPr>
        <w:t>Get the 2 numbers that should be added, from the user.</w:t>
      </w:r>
    </w:p>
    <w:p w:rsidR="002E61E0" w:rsidRPr="00AA6369" w:rsidRDefault="002E61E0" w:rsidP="002E61E0">
      <w:pPr>
        <w:pStyle w:val="ListParagraph"/>
        <w:numPr>
          <w:ilvl w:val="0"/>
          <w:numId w:val="5"/>
        </w:numPr>
        <w:spacing w:line="280" w:lineRule="atLeast"/>
        <w:ind w:left="360"/>
        <w:rPr>
          <w:rFonts w:ascii="Times New Roman" w:hAnsi="Times New Roman" w:cs="Times New Roman"/>
        </w:rPr>
      </w:pPr>
      <w:r w:rsidRPr="00AA6369">
        <w:rPr>
          <w:rFonts w:ascii="Times New Roman" w:hAnsi="Times New Roman" w:cs="Times New Roman"/>
        </w:rPr>
        <w:t>Pass the numbers to the server for calculation and prints the output in the terminal.</w:t>
      </w:r>
    </w:p>
    <w:p w:rsidR="002E61E0" w:rsidRPr="00787CFD" w:rsidRDefault="002E61E0" w:rsidP="002E61E0">
      <w:pPr>
        <w:pStyle w:val="NormalWeb"/>
        <w:spacing w:after="0" w:line="280" w:lineRule="atLeast"/>
        <w:rPr>
          <w:rFonts w:cs="Times New Roman"/>
          <w:b/>
          <w:bCs/>
          <w:u w:val="single"/>
        </w:rPr>
      </w:pPr>
      <w:r>
        <w:rPr>
          <w:rFonts w:cs="Times New Roman"/>
          <w:b/>
          <w:bCs/>
          <w:u w:val="single"/>
        </w:rPr>
        <w:t>SERVER</w:t>
      </w:r>
    </w:p>
    <w:p w:rsidR="002E61E0" w:rsidRDefault="002E61E0" w:rsidP="00223230">
      <w:pPr>
        <w:pStyle w:val="NormalWeb"/>
        <w:numPr>
          <w:ilvl w:val="0"/>
          <w:numId w:val="6"/>
        </w:numPr>
        <w:spacing w:before="0" w:after="0" w:line="280" w:lineRule="atLeast"/>
        <w:ind w:left="360"/>
        <w:rPr>
          <w:rFonts w:eastAsia="Calibri" w:cs="Times New Roman"/>
        </w:rPr>
      </w:pPr>
      <w:r w:rsidRPr="00787CFD">
        <w:rPr>
          <w:rFonts w:eastAsia="Calibri" w:cs="Times New Roman"/>
        </w:rPr>
        <w:t>This file contains the definition of the remote add a</w:t>
      </w:r>
      <w:r w:rsidR="00223230">
        <w:rPr>
          <w:rFonts w:eastAsia="Calibri" w:cs="Times New Roman"/>
        </w:rPr>
        <w:t xml:space="preserve">nd subtract procedure used by </w:t>
      </w:r>
      <w:r w:rsidRPr="00787CFD">
        <w:rPr>
          <w:rFonts w:eastAsia="Calibri" w:cs="Times New Roman"/>
        </w:rPr>
        <w:t>simple RPC example</w:t>
      </w:r>
    </w:p>
    <w:p w:rsidR="002E61E0" w:rsidRDefault="002E61E0" w:rsidP="002E61E0">
      <w:pPr>
        <w:pStyle w:val="NormalWeb"/>
        <w:numPr>
          <w:ilvl w:val="0"/>
          <w:numId w:val="6"/>
        </w:numPr>
        <w:spacing w:before="0" w:after="0" w:line="280" w:lineRule="atLeast"/>
        <w:ind w:left="360"/>
        <w:jc w:val="both"/>
        <w:rPr>
          <w:rFonts w:eastAsia="Calibri" w:cs="Times New Roman"/>
        </w:rPr>
      </w:pPr>
      <w:r w:rsidRPr="0067024E">
        <w:rPr>
          <w:rFonts w:eastAsia="Calibri" w:cs="Times New Roman"/>
        </w:rPr>
        <w:t>The return value of the procedure must be a pointer to integer.</w:t>
      </w:r>
    </w:p>
    <w:p w:rsidR="002E61E0" w:rsidRDefault="002E61E0" w:rsidP="002E61E0">
      <w:pPr>
        <w:pStyle w:val="NormalWeb"/>
        <w:numPr>
          <w:ilvl w:val="0"/>
          <w:numId w:val="6"/>
        </w:numPr>
        <w:spacing w:before="0" w:after="0" w:line="280" w:lineRule="atLeast"/>
        <w:ind w:left="360"/>
        <w:jc w:val="both"/>
        <w:rPr>
          <w:rFonts w:eastAsia="Calibri" w:cs="Times New Roman"/>
        </w:rPr>
      </w:pPr>
      <w:r w:rsidRPr="0067024E">
        <w:rPr>
          <w:rFonts w:eastAsia="Calibri" w:cs="Times New Roman"/>
        </w:rPr>
        <w:t>Declare the variable result as static so we can return a pointer to it.</w:t>
      </w:r>
    </w:p>
    <w:p w:rsidR="002E61E0" w:rsidRDefault="002E61E0" w:rsidP="002E61E0">
      <w:pPr>
        <w:pStyle w:val="NormalWeb"/>
        <w:numPr>
          <w:ilvl w:val="0"/>
          <w:numId w:val="6"/>
        </w:numPr>
        <w:spacing w:before="0" w:after="0" w:line="280" w:lineRule="atLeast"/>
        <w:ind w:left="360"/>
        <w:jc w:val="both"/>
        <w:rPr>
          <w:rFonts w:eastAsia="Calibri" w:cs="Times New Roman"/>
        </w:rPr>
      </w:pPr>
      <w:r w:rsidRPr="0067024E">
        <w:rPr>
          <w:rFonts w:eastAsia="Calibri" w:cs="Times New Roman"/>
        </w:rPr>
        <w:t>Define implementation of the method add_1_svc as add two arguments.</w:t>
      </w:r>
    </w:p>
    <w:p w:rsidR="002E61E0" w:rsidRPr="0067024E" w:rsidRDefault="002E61E0" w:rsidP="002E61E0">
      <w:pPr>
        <w:pStyle w:val="NormalWeb"/>
        <w:numPr>
          <w:ilvl w:val="0"/>
          <w:numId w:val="6"/>
        </w:numPr>
        <w:spacing w:before="0" w:after="0" w:line="280" w:lineRule="atLeast"/>
        <w:ind w:left="360"/>
        <w:jc w:val="both"/>
        <w:rPr>
          <w:rFonts w:eastAsia="Calibri" w:cs="Times New Roman"/>
        </w:rPr>
      </w:pPr>
      <w:r w:rsidRPr="0067024E">
        <w:rPr>
          <w:rFonts w:eastAsia="Calibri" w:cs="Times New Roman"/>
        </w:rPr>
        <w:t>Define implementation of the method sub_1_svc as subtract second argument from first argument.</w:t>
      </w:r>
    </w:p>
    <w:p w:rsidR="002E61E0" w:rsidRDefault="002E61E0">
      <w:pPr>
        <w:pStyle w:val="Standard"/>
        <w:spacing w:line="280" w:lineRule="atLeast"/>
        <w:rPr>
          <w:rFonts w:ascii="Times New Roman" w:hAnsi="Times New Roman" w:cs="Times New Roman"/>
          <w:b/>
        </w:rPr>
      </w:pPr>
    </w:p>
    <w:p w:rsidR="0097755C" w:rsidRPr="00787CFD" w:rsidRDefault="0004010A">
      <w:pPr>
        <w:pStyle w:val="Standard"/>
        <w:spacing w:line="280" w:lineRule="atLeast"/>
        <w:rPr>
          <w:rFonts w:ascii="Times New Roman" w:hAnsi="Times New Roman" w:cs="Times New Roman"/>
          <w:b/>
        </w:rPr>
      </w:pPr>
      <w:r w:rsidRPr="00787CFD">
        <w:rPr>
          <w:rFonts w:ascii="Times New Roman" w:hAnsi="Times New Roman" w:cs="Times New Roman"/>
          <w:b/>
        </w:rPr>
        <w:t>PROGRAM</w:t>
      </w:r>
    </w:p>
    <w:p w:rsidR="0097755C" w:rsidRPr="00787CFD" w:rsidRDefault="0097755C">
      <w:pPr>
        <w:pStyle w:val="Standard"/>
        <w:spacing w:line="280" w:lineRule="atLeast"/>
        <w:rPr>
          <w:rFonts w:ascii="Times New Roman" w:hAnsi="Times New Roman" w:cs="Times New Roman"/>
          <w:b/>
        </w:rPr>
      </w:pPr>
    </w:p>
    <w:p w:rsidR="0097755C" w:rsidRPr="00787CFD" w:rsidRDefault="0004010A">
      <w:pPr>
        <w:pStyle w:val="Standard"/>
        <w:spacing w:line="280" w:lineRule="atLeast"/>
        <w:rPr>
          <w:rFonts w:ascii="Times New Roman" w:hAnsi="Times New Roman" w:cs="Times New Roman"/>
          <w:b/>
        </w:rPr>
      </w:pPr>
      <w:r w:rsidRPr="00787CFD">
        <w:rPr>
          <w:rFonts w:ascii="Times New Roman" w:hAnsi="Times New Roman" w:cs="Times New Roman"/>
          <w:b/>
        </w:rPr>
        <w:t>file.x</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#define VERSION_NUMBER 1</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%#define foo 127</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struct operands</w:t>
      </w:r>
    </w:p>
    <w:p w:rsidR="0097755C" w:rsidRPr="00787CFD" w:rsidRDefault="0004010A">
      <w:pPr>
        <w:pStyle w:val="Standard"/>
        <w:ind w:firstLine="720"/>
        <w:rPr>
          <w:rFonts w:ascii="Times New Roman" w:hAnsi="Times New Roman" w:cs="Times New Roman"/>
        </w:rPr>
      </w:pPr>
      <w:r w:rsidRPr="00787CFD">
        <w:rPr>
          <w:rFonts w:ascii="Times New Roman" w:hAnsi="Times New Roman" w:cs="Times New Roman"/>
        </w:rPr>
        <w:t>{</w:t>
      </w:r>
    </w:p>
    <w:p w:rsidR="0097755C" w:rsidRPr="00787CFD" w:rsidRDefault="00D63B78" w:rsidP="00D63B78">
      <w:pPr>
        <w:pStyle w:val="Standard"/>
        <w:ind w:left="720" w:firstLine="720"/>
        <w:rPr>
          <w:rFonts w:ascii="Times New Roman" w:hAnsi="Times New Roman" w:cs="Times New Roman"/>
        </w:rPr>
      </w:pPr>
      <w:r>
        <w:rPr>
          <w:rFonts w:ascii="Times New Roman" w:hAnsi="Times New Roman" w:cs="Times New Roman"/>
        </w:rPr>
        <w:t>int x,y;</w:t>
      </w:r>
    </w:p>
    <w:p w:rsidR="0097755C" w:rsidRPr="00787CFD" w:rsidRDefault="0004010A">
      <w:pPr>
        <w:pStyle w:val="Standard"/>
        <w:ind w:left="720"/>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program SIMP_PROG</w:t>
      </w:r>
    </w:p>
    <w:p w:rsidR="0097755C" w:rsidRPr="00787CFD" w:rsidRDefault="0004010A">
      <w:pPr>
        <w:pStyle w:val="Standard"/>
        <w:ind w:firstLine="720"/>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version SIMP_VERSION</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ind w:left="1440" w:firstLine="720"/>
        <w:rPr>
          <w:rFonts w:ascii="Times New Roman" w:hAnsi="Times New Roman" w:cs="Times New Roman"/>
        </w:rPr>
      </w:pPr>
      <w:r w:rsidRPr="00787CFD">
        <w:rPr>
          <w:rFonts w:ascii="Times New Roman" w:hAnsi="Times New Roman" w:cs="Times New Roman"/>
        </w:rPr>
        <w:t>int ADD(operands)=1;</w:t>
      </w:r>
    </w:p>
    <w:p w:rsidR="0097755C" w:rsidRPr="00787CFD" w:rsidRDefault="0004010A">
      <w:pPr>
        <w:pStyle w:val="Standard"/>
        <w:ind w:left="1440" w:firstLine="720"/>
        <w:rPr>
          <w:rFonts w:ascii="Times New Roman" w:hAnsi="Times New Roman" w:cs="Times New Roman"/>
        </w:rPr>
      </w:pPr>
      <w:r w:rsidRPr="00787CFD">
        <w:rPr>
          <w:rFonts w:ascii="Times New Roman" w:hAnsi="Times New Roman" w:cs="Times New Roman"/>
        </w:rPr>
        <w:t>int SUB(operands)=2;</w:t>
      </w:r>
    </w:p>
    <w:p w:rsidR="0097755C" w:rsidRPr="00787CFD" w:rsidRDefault="0004010A">
      <w:pPr>
        <w:pStyle w:val="Standard"/>
        <w:ind w:left="720" w:firstLine="720"/>
        <w:rPr>
          <w:rFonts w:ascii="Times New Roman" w:hAnsi="Times New Roman" w:cs="Times New Roman"/>
        </w:rPr>
      </w:pPr>
      <w:r w:rsidRPr="00787CFD">
        <w:rPr>
          <w:rFonts w:ascii="Times New Roman" w:hAnsi="Times New Roman" w:cs="Times New Roman"/>
        </w:rPr>
        <w:t>}=VERSION_NUMBER;</w:t>
      </w:r>
    </w:p>
    <w:p w:rsidR="0097755C" w:rsidRDefault="0004010A">
      <w:pPr>
        <w:pStyle w:val="Standard"/>
        <w:ind w:firstLine="720"/>
        <w:rPr>
          <w:rFonts w:ascii="Times New Roman" w:hAnsi="Times New Roman" w:cs="Times New Roman"/>
        </w:rPr>
      </w:pPr>
      <w:r w:rsidRPr="00787CFD">
        <w:rPr>
          <w:rFonts w:ascii="Times New Roman" w:hAnsi="Times New Roman" w:cs="Times New Roman"/>
        </w:rPr>
        <w:t>}=555555555;</w:t>
      </w:r>
    </w:p>
    <w:p w:rsidR="00D63B78" w:rsidRPr="00787CFD" w:rsidRDefault="00D63B78">
      <w:pPr>
        <w:pStyle w:val="Standard"/>
        <w:ind w:firstLine="720"/>
        <w:rPr>
          <w:rFonts w:ascii="Times New Roman" w:hAnsi="Times New Roman" w:cs="Times New Roman"/>
        </w:rPr>
      </w:pPr>
    </w:p>
    <w:p w:rsidR="0097755C" w:rsidRPr="00787CFD" w:rsidRDefault="005D35DC">
      <w:pPr>
        <w:pStyle w:val="Standard"/>
        <w:rPr>
          <w:rFonts w:ascii="Times New Roman" w:hAnsi="Times New Roman" w:cs="Times New Roman"/>
          <w:b/>
          <w:bCs/>
        </w:rPr>
      </w:pPr>
      <w:r>
        <w:rPr>
          <w:rFonts w:ascii="Times New Roman" w:hAnsi="Times New Roman" w:cs="Times New Roman"/>
          <w:b/>
          <w:bCs/>
        </w:rPr>
        <w:t>rpcserver</w:t>
      </w:r>
      <w:r w:rsidR="0004010A" w:rsidRPr="00787CFD">
        <w:rPr>
          <w:rFonts w:ascii="Times New Roman" w:hAnsi="Times New Roman" w:cs="Times New Roman"/>
          <w:b/>
          <w:bCs/>
        </w:rPr>
        <w:t>.c</w:t>
      </w:r>
    </w:p>
    <w:p w:rsidR="0097755C" w:rsidRPr="00787CFD" w:rsidRDefault="0004010A">
      <w:pPr>
        <w:pStyle w:val="Standard"/>
        <w:ind w:firstLine="17"/>
        <w:rPr>
          <w:rFonts w:ascii="Times New Roman" w:hAnsi="Times New Roman" w:cs="Times New Roman"/>
        </w:rPr>
      </w:pPr>
      <w:r w:rsidRPr="00787CFD">
        <w:rPr>
          <w:rFonts w:ascii="Times New Roman" w:hAnsi="Times New Roman" w:cs="Times New Roman"/>
        </w:rPr>
        <w:t>#include"file.h"</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int *add_1_svc(operands *argp,struct svc_req *rqstp)</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rsidP="00D22AC1">
      <w:pPr>
        <w:pStyle w:val="Standard"/>
        <w:ind w:left="630"/>
        <w:rPr>
          <w:rFonts w:ascii="Times New Roman" w:hAnsi="Times New Roman" w:cs="Times New Roman"/>
        </w:rPr>
      </w:pPr>
      <w:r w:rsidRPr="00787CFD">
        <w:rPr>
          <w:rFonts w:ascii="Times New Roman" w:hAnsi="Times New Roman" w:cs="Times New Roman"/>
        </w:rPr>
        <w:t>static int result;</w:t>
      </w:r>
    </w:p>
    <w:p w:rsidR="0097755C" w:rsidRPr="00787CFD" w:rsidRDefault="0004010A" w:rsidP="00D22AC1">
      <w:pPr>
        <w:pStyle w:val="Standard"/>
        <w:ind w:left="630"/>
        <w:rPr>
          <w:rFonts w:ascii="Times New Roman" w:hAnsi="Times New Roman" w:cs="Times New Roman"/>
        </w:rPr>
      </w:pPr>
      <w:r w:rsidRPr="00787CFD">
        <w:rPr>
          <w:rFonts w:ascii="Times New Roman" w:hAnsi="Times New Roman" w:cs="Times New Roman"/>
        </w:rPr>
        <w:t>printf("Got request:adding %d,%d\n",argp-&gt;x,argp-&gt;y);</w:t>
      </w:r>
    </w:p>
    <w:p w:rsidR="0097755C" w:rsidRPr="00787CFD" w:rsidRDefault="0004010A" w:rsidP="00D22AC1">
      <w:pPr>
        <w:pStyle w:val="Standard"/>
        <w:ind w:left="630"/>
        <w:rPr>
          <w:rFonts w:ascii="Times New Roman" w:hAnsi="Times New Roman" w:cs="Times New Roman"/>
        </w:rPr>
      </w:pPr>
      <w:r w:rsidRPr="00787CFD">
        <w:rPr>
          <w:rFonts w:ascii="Times New Roman" w:hAnsi="Times New Roman" w:cs="Times New Roman"/>
        </w:rPr>
        <w:t>result=argp-&gt;x + argp-&gt;y;</w:t>
      </w:r>
    </w:p>
    <w:p w:rsidR="0097755C" w:rsidRPr="00787CFD" w:rsidRDefault="0004010A" w:rsidP="00D22AC1">
      <w:pPr>
        <w:pStyle w:val="Standard"/>
        <w:ind w:left="630"/>
        <w:rPr>
          <w:rFonts w:ascii="Times New Roman" w:hAnsi="Times New Roman" w:cs="Times New Roman"/>
        </w:rPr>
      </w:pPr>
      <w:r w:rsidRPr="00787CFD">
        <w:rPr>
          <w:rFonts w:ascii="Times New Roman" w:hAnsi="Times New Roman" w:cs="Times New Roman"/>
        </w:rPr>
        <w:t>return(&amp;result);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int *sub_1_svc(operands *argp,struct svc_req *rqstp)</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rsidP="00D22AC1">
      <w:pPr>
        <w:pStyle w:val="Standard"/>
        <w:ind w:left="630"/>
        <w:rPr>
          <w:rFonts w:ascii="Times New Roman" w:hAnsi="Times New Roman" w:cs="Times New Roman"/>
        </w:rPr>
      </w:pPr>
      <w:r w:rsidRPr="00787CFD">
        <w:rPr>
          <w:rFonts w:ascii="Times New Roman" w:hAnsi="Times New Roman" w:cs="Times New Roman"/>
        </w:rPr>
        <w:t>static int result;</w:t>
      </w:r>
    </w:p>
    <w:p w:rsidR="0097755C" w:rsidRPr="00787CFD" w:rsidRDefault="0004010A" w:rsidP="00D22AC1">
      <w:pPr>
        <w:pStyle w:val="Standard"/>
        <w:ind w:left="630"/>
        <w:rPr>
          <w:rFonts w:ascii="Times New Roman" w:hAnsi="Times New Roman" w:cs="Times New Roman"/>
        </w:rPr>
      </w:pPr>
      <w:r w:rsidRPr="00787CFD">
        <w:rPr>
          <w:rFonts w:ascii="Times New Roman" w:hAnsi="Times New Roman" w:cs="Times New Roman"/>
        </w:rPr>
        <w:t>printf("Got request:subtracting %d,%d\n",argp-&gt;x,argp-&gt;y);</w:t>
      </w:r>
    </w:p>
    <w:p w:rsidR="0097755C" w:rsidRPr="00787CFD" w:rsidRDefault="0004010A" w:rsidP="00D22AC1">
      <w:pPr>
        <w:pStyle w:val="Standard"/>
        <w:ind w:left="630"/>
        <w:rPr>
          <w:rFonts w:ascii="Times New Roman" w:hAnsi="Times New Roman" w:cs="Times New Roman"/>
        </w:rPr>
      </w:pPr>
      <w:r w:rsidRPr="00787CFD">
        <w:rPr>
          <w:rFonts w:ascii="Times New Roman" w:hAnsi="Times New Roman" w:cs="Times New Roman"/>
        </w:rPr>
        <w:t>result=argp-&gt;x - argp-&gt;y;</w:t>
      </w:r>
    </w:p>
    <w:p w:rsidR="0097755C" w:rsidRPr="00787CFD" w:rsidRDefault="0004010A" w:rsidP="00D22AC1">
      <w:pPr>
        <w:pStyle w:val="Standard"/>
        <w:ind w:left="630"/>
        <w:rPr>
          <w:rFonts w:ascii="Times New Roman" w:hAnsi="Times New Roman" w:cs="Times New Roman"/>
        </w:rPr>
      </w:pPr>
      <w:r w:rsidRPr="00787CFD">
        <w:rPr>
          <w:rFonts w:ascii="Times New Roman" w:hAnsi="Times New Roman" w:cs="Times New Roman"/>
        </w:rPr>
        <w:t>return(&amp;result);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97755C">
      <w:pPr>
        <w:pStyle w:val="Standard"/>
        <w:rPr>
          <w:rFonts w:ascii="Times New Roman" w:hAnsi="Times New Roman" w:cs="Times New Roman"/>
          <w:b/>
          <w:bCs/>
        </w:rPr>
      </w:pPr>
    </w:p>
    <w:p w:rsidR="0097755C" w:rsidRPr="00787CFD" w:rsidRDefault="00935445">
      <w:pPr>
        <w:pStyle w:val="Standard"/>
        <w:rPr>
          <w:rFonts w:ascii="Times New Roman" w:hAnsi="Times New Roman" w:cs="Times New Roman"/>
          <w:b/>
          <w:bCs/>
        </w:rPr>
      </w:pPr>
      <w:r>
        <w:rPr>
          <w:rFonts w:ascii="Times New Roman" w:hAnsi="Times New Roman" w:cs="Times New Roman"/>
          <w:b/>
          <w:bCs/>
        </w:rPr>
        <w:t>rpcclient</w:t>
      </w:r>
      <w:r w:rsidR="0004010A" w:rsidRPr="00787CFD">
        <w:rPr>
          <w:rFonts w:ascii="Times New Roman" w:hAnsi="Times New Roman" w:cs="Times New Roman"/>
          <w:b/>
          <w:bCs/>
        </w:rPr>
        <w:t>.c</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#include&lt;stdio.h&gt;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#include"file1.h"</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int add(CLIENT *clnt,int x,int y)</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operands ops;</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int *result;</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ops.x=x;</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ops.y=y;</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result=add_1(&amp;ops,clnt);</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if(result==NULL)</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w:t>
      </w:r>
    </w:p>
    <w:p w:rsidR="0097755C" w:rsidRPr="00787CFD" w:rsidRDefault="0004010A" w:rsidP="00D22AC1">
      <w:pPr>
        <w:pStyle w:val="Standard"/>
        <w:ind w:left="720" w:firstLine="698"/>
        <w:rPr>
          <w:rFonts w:ascii="Times New Roman" w:hAnsi="Times New Roman" w:cs="Times New Roman"/>
        </w:rPr>
      </w:pPr>
      <w:r w:rsidRPr="00787CFD">
        <w:rPr>
          <w:rFonts w:ascii="Times New Roman" w:hAnsi="Times New Roman" w:cs="Times New Roman"/>
        </w:rPr>
        <w:t>fprintf(stderr,"trouble calling remote procedure\n");</w:t>
      </w:r>
    </w:p>
    <w:p w:rsidR="0097755C" w:rsidRPr="00787CFD" w:rsidRDefault="0004010A" w:rsidP="00D22AC1">
      <w:pPr>
        <w:pStyle w:val="Standard"/>
        <w:ind w:left="720" w:firstLine="698"/>
        <w:rPr>
          <w:rFonts w:ascii="Times New Roman" w:hAnsi="Times New Roman" w:cs="Times New Roman"/>
        </w:rPr>
      </w:pPr>
      <w:r w:rsidRPr="00787CFD">
        <w:rPr>
          <w:rFonts w:ascii="Times New Roman" w:hAnsi="Times New Roman" w:cs="Times New Roman"/>
        </w:rPr>
        <w:t>exit(0);</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return(*result);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int sub(CLIENT *clnt,int x,int y)</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operands ops;</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int *result;</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ops.x=x;</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ops.y=y;</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result=sub_1(&amp;ops,clnt);</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if(result==NULL)</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w:t>
      </w:r>
    </w:p>
    <w:p w:rsidR="0097755C" w:rsidRPr="00787CFD" w:rsidRDefault="0004010A" w:rsidP="00D22AC1">
      <w:pPr>
        <w:pStyle w:val="Standard"/>
        <w:ind w:left="720" w:firstLine="698"/>
        <w:rPr>
          <w:rFonts w:ascii="Times New Roman" w:hAnsi="Times New Roman" w:cs="Times New Roman"/>
        </w:rPr>
      </w:pPr>
      <w:r w:rsidRPr="00787CFD">
        <w:rPr>
          <w:rFonts w:ascii="Times New Roman" w:hAnsi="Times New Roman" w:cs="Times New Roman"/>
        </w:rPr>
        <w:t>fprintf(stderr,"trouble calling remote procedure\n");</w:t>
      </w:r>
    </w:p>
    <w:p w:rsidR="0097755C" w:rsidRPr="00787CFD" w:rsidRDefault="0004010A" w:rsidP="00D22AC1">
      <w:pPr>
        <w:pStyle w:val="Standard"/>
        <w:ind w:left="720" w:firstLine="698"/>
        <w:rPr>
          <w:rFonts w:ascii="Times New Roman" w:hAnsi="Times New Roman" w:cs="Times New Roman"/>
        </w:rPr>
      </w:pPr>
      <w:r w:rsidRPr="00787CFD">
        <w:rPr>
          <w:rFonts w:ascii="Times New Roman" w:hAnsi="Times New Roman" w:cs="Times New Roman"/>
        </w:rPr>
        <w:t>exit(0);</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return(*result);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int main(int argc,char*argv[])</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CLIENT *clnt;</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int x,y;</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if(argc!=4)</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w:t>
      </w:r>
    </w:p>
    <w:p w:rsidR="0097755C" w:rsidRPr="00787CFD" w:rsidRDefault="0004010A" w:rsidP="00D22AC1">
      <w:pPr>
        <w:pStyle w:val="Standard"/>
        <w:ind w:left="720" w:firstLine="698"/>
        <w:rPr>
          <w:rFonts w:ascii="Times New Roman" w:hAnsi="Times New Roman" w:cs="Times New Roman"/>
        </w:rPr>
      </w:pPr>
      <w:r w:rsidRPr="00787CFD">
        <w:rPr>
          <w:rFonts w:ascii="Times New Roman" w:hAnsi="Times New Roman" w:cs="Times New Roman"/>
        </w:rPr>
        <w:t>fprintf(stderr,"usage:%s hostname num1 num \n",argv[0]);</w:t>
      </w:r>
    </w:p>
    <w:p w:rsidR="0097755C" w:rsidRPr="00787CFD" w:rsidRDefault="0004010A" w:rsidP="00D22AC1">
      <w:pPr>
        <w:pStyle w:val="Standard"/>
        <w:ind w:left="720" w:firstLine="698"/>
        <w:rPr>
          <w:rFonts w:ascii="Times New Roman" w:hAnsi="Times New Roman" w:cs="Times New Roman"/>
        </w:rPr>
      </w:pPr>
      <w:r w:rsidRPr="00787CFD">
        <w:rPr>
          <w:rFonts w:ascii="Times New Roman" w:hAnsi="Times New Roman" w:cs="Times New Roman"/>
        </w:rPr>
        <w:t>exit(0);</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clnt=clnt_create(argv[1],SIMP_PROG,SIMP_VERSION,"udp");</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if(clnt==(CLIENT *)NULL)</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w:t>
      </w:r>
    </w:p>
    <w:p w:rsidR="0097755C" w:rsidRPr="00787CFD" w:rsidRDefault="0004010A" w:rsidP="00D22AC1">
      <w:pPr>
        <w:pStyle w:val="Standard"/>
        <w:ind w:left="720" w:firstLine="698"/>
        <w:rPr>
          <w:rFonts w:ascii="Times New Roman" w:hAnsi="Times New Roman" w:cs="Times New Roman"/>
        </w:rPr>
      </w:pPr>
      <w:r w:rsidRPr="00787CFD">
        <w:rPr>
          <w:rFonts w:ascii="Times New Roman" w:hAnsi="Times New Roman" w:cs="Times New Roman"/>
        </w:rPr>
        <w:t>clnt_pcreateerror(argv[1]);</w:t>
      </w:r>
    </w:p>
    <w:p w:rsidR="0097755C" w:rsidRPr="00787CFD" w:rsidRDefault="0004010A" w:rsidP="00D22AC1">
      <w:pPr>
        <w:pStyle w:val="Standard"/>
        <w:ind w:left="720" w:firstLine="698"/>
        <w:rPr>
          <w:rFonts w:ascii="Times New Roman" w:hAnsi="Times New Roman" w:cs="Times New Roman"/>
        </w:rPr>
      </w:pPr>
      <w:r w:rsidRPr="00787CFD">
        <w:rPr>
          <w:rFonts w:ascii="Times New Roman" w:hAnsi="Times New Roman" w:cs="Times New Roman"/>
        </w:rPr>
        <w:t>exit(1);</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x=atoi(argv[2]);</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y=atoi(argv[3]);</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printf("%d+%d=%d\n",x,y,add(clnt,x,y));</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printf("%d-%d=%d\n",x,y,sub(clnt,x,y));</w:t>
      </w:r>
    </w:p>
    <w:p w:rsidR="0097755C" w:rsidRPr="00787CFD" w:rsidRDefault="0004010A" w:rsidP="00D22AC1">
      <w:pPr>
        <w:pStyle w:val="Standard"/>
        <w:ind w:left="720"/>
        <w:rPr>
          <w:rFonts w:ascii="Times New Roman" w:hAnsi="Times New Roman" w:cs="Times New Roman"/>
        </w:rPr>
      </w:pPr>
      <w:r w:rsidRPr="00787CFD">
        <w:rPr>
          <w:rFonts w:ascii="Times New Roman" w:hAnsi="Times New Roman" w:cs="Times New Roman"/>
        </w:rPr>
        <w:t>return 0;</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97755C">
      <w:pPr>
        <w:pStyle w:val="Standard"/>
        <w:rPr>
          <w:rFonts w:ascii="Times New Roman" w:hAnsi="Times New Roman" w:cs="Times New Roman"/>
        </w:rPr>
      </w:pPr>
    </w:p>
    <w:p w:rsidR="0097755C" w:rsidRDefault="00BE283E">
      <w:pPr>
        <w:pStyle w:val="Standard"/>
        <w:rPr>
          <w:rFonts w:ascii="Times New Roman" w:hAnsi="Times New Roman" w:cs="Times New Roman"/>
          <w:b/>
        </w:rPr>
      </w:pPr>
      <w:r>
        <w:rPr>
          <w:rFonts w:ascii="Times New Roman" w:hAnsi="Times New Roman" w:cs="Times New Roman"/>
          <w:b/>
        </w:rPr>
        <w:t>OUTPUT</w:t>
      </w:r>
      <w:r w:rsidR="0004010A" w:rsidRPr="00787CFD">
        <w:rPr>
          <w:rFonts w:ascii="Times New Roman" w:hAnsi="Times New Roman" w:cs="Times New Roman"/>
          <w:b/>
        </w:rPr>
        <w:t>:</w:t>
      </w:r>
    </w:p>
    <w:p w:rsidR="00D63B78" w:rsidRPr="00787CFD" w:rsidRDefault="00D63B78">
      <w:pPr>
        <w:pStyle w:val="Standard"/>
        <w:rPr>
          <w:rFonts w:ascii="Times New Roman" w:hAnsi="Times New Roman" w:cs="Times New Roman"/>
          <w:b/>
        </w:rPr>
      </w:pP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r w:rsidR="00646852">
        <w:rPr>
          <w:rFonts w:ascii="Times New Roman" w:hAnsi="Times New Roman" w:cs="Times New Roman"/>
        </w:rPr>
        <w:t>s</w:t>
      </w:r>
      <w:r w:rsidRPr="00787CFD">
        <w:rPr>
          <w:rFonts w:ascii="Times New Roman" w:hAnsi="Times New Roman" w:cs="Times New Roman"/>
        </w:rPr>
        <w:t>@localhost ~]$ rpcgen -C -a file.x</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r w:rsidR="00646852">
        <w:rPr>
          <w:rFonts w:ascii="Times New Roman" w:hAnsi="Times New Roman" w:cs="Times New Roman"/>
        </w:rPr>
        <w:t>s</w:t>
      </w:r>
      <w:r w:rsidRPr="00787CFD">
        <w:rPr>
          <w:rFonts w:ascii="Times New Roman" w:hAnsi="Times New Roman" w:cs="Times New Roman"/>
        </w:rPr>
        <w:t>@localhost ~]$ ls</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 xml:space="preserve">file_server.c </w:t>
      </w:r>
      <w:r w:rsidR="00A74B2A">
        <w:rPr>
          <w:rFonts w:ascii="Times New Roman" w:hAnsi="Times New Roman" w:cs="Times New Roman"/>
          <w:sz w:val="24"/>
          <w:szCs w:val="24"/>
        </w:rPr>
        <w:t>rpcserver</w:t>
      </w:r>
      <w:r w:rsidRPr="00787CFD">
        <w:rPr>
          <w:rFonts w:ascii="Times New Roman" w:hAnsi="Times New Roman" w:cs="Times New Roman"/>
          <w:sz w:val="24"/>
          <w:szCs w:val="24"/>
        </w:rPr>
        <w:t>.c file_svc.c</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file.x        file_xdr.c    Makefile.file</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 xml:space="preserve">file_client.c </w:t>
      </w:r>
      <w:r w:rsidR="00A74B2A">
        <w:rPr>
          <w:rFonts w:ascii="Times New Roman" w:hAnsi="Times New Roman" w:cs="Times New Roman"/>
          <w:sz w:val="24"/>
          <w:szCs w:val="24"/>
        </w:rPr>
        <w:t>rpcclient</w:t>
      </w:r>
      <w:r w:rsidRPr="00787CFD">
        <w:rPr>
          <w:rFonts w:ascii="Times New Roman" w:hAnsi="Times New Roman" w:cs="Times New Roman"/>
          <w:sz w:val="24"/>
          <w:szCs w:val="24"/>
        </w:rPr>
        <w:t xml:space="preserve">.c  file_clnt.c           </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file.h</w:t>
      </w:r>
    </w:p>
    <w:p w:rsidR="0097755C" w:rsidRPr="00787CFD" w:rsidRDefault="0097755C">
      <w:pPr>
        <w:pStyle w:val="PlainText"/>
        <w:rPr>
          <w:rFonts w:ascii="Times New Roman" w:hAnsi="Times New Roman" w:cs="Times New Roman"/>
          <w:sz w:val="24"/>
          <w:szCs w:val="24"/>
        </w:rPr>
      </w:pPr>
    </w:p>
    <w:p w:rsidR="0097755C" w:rsidRPr="00787CFD" w:rsidRDefault="004D53FE">
      <w:pPr>
        <w:pStyle w:val="PlainText"/>
        <w:rPr>
          <w:rFonts w:ascii="Times New Roman" w:hAnsi="Times New Roman" w:cs="Times New Roman"/>
          <w:sz w:val="24"/>
          <w:szCs w:val="24"/>
        </w:rPr>
      </w:pPr>
      <w:r>
        <w:rPr>
          <w:rFonts w:ascii="Times New Roman" w:hAnsi="Times New Roman" w:cs="Times New Roman"/>
          <w:sz w:val="24"/>
          <w:szCs w:val="24"/>
        </w:rPr>
        <w:t>[s</w:t>
      </w:r>
      <w:r w:rsidR="00CB4FB7">
        <w:rPr>
          <w:rFonts w:ascii="Times New Roman" w:hAnsi="Times New Roman" w:cs="Times New Roman"/>
          <w:sz w:val="24"/>
          <w:szCs w:val="24"/>
        </w:rPr>
        <w:t>@localhost ~]$ cc rpcserver</w:t>
      </w:r>
      <w:r w:rsidR="0004010A" w:rsidRPr="00787CFD">
        <w:rPr>
          <w:rFonts w:ascii="Times New Roman" w:hAnsi="Times New Roman" w:cs="Times New Roman"/>
          <w:sz w:val="24"/>
          <w:szCs w:val="24"/>
        </w:rPr>
        <w:t>.c file_svc.c file_xdr.c</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w:t>
      </w:r>
      <w:r w:rsidR="004D53FE">
        <w:rPr>
          <w:rFonts w:ascii="Times New Roman" w:hAnsi="Times New Roman" w:cs="Times New Roman"/>
          <w:sz w:val="24"/>
          <w:szCs w:val="24"/>
        </w:rPr>
        <w:t>s</w:t>
      </w:r>
      <w:r w:rsidRPr="00787CFD">
        <w:rPr>
          <w:rFonts w:ascii="Times New Roman" w:hAnsi="Times New Roman" w:cs="Times New Roman"/>
          <w:sz w:val="24"/>
          <w:szCs w:val="24"/>
        </w:rPr>
        <w:t>@localhost ~]$ ./a.out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Got request:adding 20,10</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Got request:subtracting 20,10</w:t>
      </w:r>
    </w:p>
    <w:p w:rsidR="0097755C" w:rsidRPr="00787CFD" w:rsidRDefault="0097755C">
      <w:pPr>
        <w:pStyle w:val="PlainText"/>
        <w:rPr>
          <w:rFonts w:ascii="Times New Roman" w:hAnsi="Times New Roman" w:cs="Times New Roman"/>
          <w:sz w:val="24"/>
          <w:szCs w:val="24"/>
        </w:rPr>
      </w:pP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w:t>
      </w:r>
      <w:r w:rsidR="004D53FE">
        <w:rPr>
          <w:rFonts w:ascii="Times New Roman" w:hAnsi="Times New Roman" w:cs="Times New Roman"/>
          <w:sz w:val="24"/>
          <w:szCs w:val="24"/>
        </w:rPr>
        <w:t>s</w:t>
      </w:r>
      <w:r w:rsidR="00646621">
        <w:rPr>
          <w:rFonts w:ascii="Times New Roman" w:hAnsi="Times New Roman" w:cs="Times New Roman"/>
          <w:sz w:val="24"/>
          <w:szCs w:val="24"/>
        </w:rPr>
        <w:t>@localhost ~]$ cc rpcclient</w:t>
      </w:r>
      <w:r w:rsidRPr="00787CFD">
        <w:rPr>
          <w:rFonts w:ascii="Times New Roman" w:hAnsi="Times New Roman" w:cs="Times New Roman"/>
          <w:sz w:val="24"/>
          <w:szCs w:val="24"/>
        </w:rPr>
        <w:t>.c file_clnt.c file_xdr.c</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w:t>
      </w:r>
      <w:r w:rsidR="004D53FE">
        <w:rPr>
          <w:rFonts w:ascii="Times New Roman" w:hAnsi="Times New Roman" w:cs="Times New Roman"/>
          <w:sz w:val="24"/>
          <w:szCs w:val="24"/>
        </w:rPr>
        <w:t>s</w:t>
      </w:r>
      <w:r w:rsidRPr="00787CFD">
        <w:rPr>
          <w:rFonts w:ascii="Times New Roman" w:hAnsi="Times New Roman" w:cs="Times New Roman"/>
          <w:sz w:val="24"/>
          <w:szCs w:val="24"/>
        </w:rPr>
        <w:t>@localhost ~]$ ./a.out 127.0.0.1 20 10</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20+10=30</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20-10=10</w:t>
      </w:r>
    </w:p>
    <w:p w:rsidR="0097755C" w:rsidRPr="00787CFD" w:rsidRDefault="0097755C">
      <w:pPr>
        <w:pStyle w:val="Standard"/>
        <w:rPr>
          <w:rFonts w:ascii="Times New Roman" w:hAnsi="Times New Roman" w:cs="Times New Roman"/>
        </w:rPr>
      </w:pPr>
    </w:p>
    <w:p w:rsidR="004137DA" w:rsidRDefault="004137DA">
      <w:pPr>
        <w:pStyle w:val="Standard"/>
        <w:rPr>
          <w:rFonts w:ascii="Times New Roman" w:hAnsi="Times New Roman" w:cs="Times New Roman"/>
          <w:b/>
        </w:rPr>
      </w:pPr>
    </w:p>
    <w:p w:rsidR="004137DA" w:rsidRDefault="004137DA">
      <w:pPr>
        <w:pStyle w:val="Standard"/>
        <w:rPr>
          <w:rFonts w:ascii="Times New Roman" w:hAnsi="Times New Roman" w:cs="Times New Roman"/>
          <w:b/>
        </w:rPr>
      </w:pPr>
    </w:p>
    <w:p w:rsidR="004137DA" w:rsidRDefault="004137DA">
      <w:pPr>
        <w:pStyle w:val="Standard"/>
        <w:rPr>
          <w:rFonts w:ascii="Times New Roman" w:hAnsi="Times New Roman" w:cs="Times New Roman"/>
          <w:b/>
        </w:rPr>
      </w:pPr>
    </w:p>
    <w:p w:rsidR="001F4FE4" w:rsidRDefault="001F4FE4">
      <w:pPr>
        <w:pStyle w:val="Standard"/>
        <w:rPr>
          <w:rFonts w:ascii="Times New Roman" w:hAnsi="Times New Roman" w:cs="Times New Roman"/>
          <w:b/>
        </w:rPr>
      </w:pPr>
    </w:p>
    <w:p w:rsidR="001F4FE4" w:rsidRDefault="001F4FE4">
      <w:pPr>
        <w:pStyle w:val="Standard"/>
        <w:rPr>
          <w:rFonts w:ascii="Times New Roman" w:hAnsi="Times New Roman" w:cs="Times New Roman"/>
          <w:b/>
        </w:rPr>
      </w:pPr>
    </w:p>
    <w:p w:rsidR="004137DA" w:rsidRDefault="004137DA">
      <w:pPr>
        <w:pStyle w:val="Standard"/>
        <w:rPr>
          <w:rFonts w:ascii="Times New Roman" w:hAnsi="Times New Roman" w:cs="Times New Roman"/>
          <w:b/>
        </w:rPr>
      </w:pPr>
    </w:p>
    <w:p w:rsidR="0097755C" w:rsidRDefault="004D53FE">
      <w:pPr>
        <w:pStyle w:val="Standard"/>
        <w:rPr>
          <w:rFonts w:ascii="Times New Roman" w:hAnsi="Times New Roman" w:cs="Times New Roman"/>
          <w:b/>
        </w:rPr>
      </w:pPr>
      <w:r w:rsidRPr="004D53FE">
        <w:rPr>
          <w:rFonts w:ascii="Times New Roman" w:hAnsi="Times New Roman" w:cs="Times New Roman"/>
          <w:b/>
        </w:rPr>
        <w:t>RESULT:</w:t>
      </w:r>
    </w:p>
    <w:p w:rsidR="004D53FE" w:rsidRDefault="004D53FE">
      <w:pPr>
        <w:pStyle w:val="Standard"/>
        <w:rPr>
          <w:rFonts w:ascii="Times New Roman" w:hAnsi="Times New Roman" w:cs="Times New Roman"/>
          <w:b/>
        </w:rPr>
      </w:pPr>
    </w:p>
    <w:p w:rsidR="004137DA" w:rsidRDefault="004137DA">
      <w:pPr>
        <w:widowControl/>
        <w:suppressAutoHyphens w:val="0"/>
        <w:autoSpaceDN/>
        <w:textAlignment w:val="auto"/>
        <w:rPr>
          <w:rFonts w:ascii="Times New Roman" w:hAnsi="Times New Roman" w:cs="Times New Roman"/>
          <w:b/>
        </w:rPr>
      </w:pPr>
      <w:r>
        <w:rPr>
          <w:rFonts w:ascii="Times New Roman" w:hAnsi="Times New Roman" w:cs="Times New Roman"/>
          <w:b/>
        </w:rPr>
        <w:br w:type="page"/>
      </w:r>
    </w:p>
    <w:p w:rsidR="0097755C" w:rsidRPr="00787CFD" w:rsidRDefault="0004010A">
      <w:pPr>
        <w:pStyle w:val="WW-Default"/>
        <w:spacing w:after="17"/>
        <w:rPr>
          <w:rFonts w:ascii="Times New Roman" w:hAnsi="Times New Roman" w:cs="Times New Roman"/>
        </w:rPr>
      </w:pPr>
      <w:r w:rsidRPr="00787CFD">
        <w:rPr>
          <w:rFonts w:ascii="Times New Roman" w:hAnsi="Times New Roman" w:cs="Times New Roman"/>
          <w:b/>
        </w:rPr>
        <w:t>EX.NO.7                                    IMPLEMENTATION</w:t>
      </w:r>
      <w:r w:rsidRPr="00787CFD">
        <w:rPr>
          <w:rFonts w:ascii="Times New Roman" w:hAnsi="Times New Roman" w:cs="Times New Roman"/>
        </w:rPr>
        <w:t xml:space="preserve"> </w:t>
      </w:r>
      <w:r w:rsidRPr="00787CFD">
        <w:rPr>
          <w:rFonts w:ascii="Times New Roman" w:hAnsi="Times New Roman" w:cs="Times New Roman"/>
          <w:b/>
        </w:rPr>
        <w:t>OF SUBNETTING</w:t>
      </w:r>
    </w:p>
    <w:p w:rsidR="0097755C" w:rsidRDefault="0097755C">
      <w:pPr>
        <w:pStyle w:val="Standard"/>
        <w:rPr>
          <w:rFonts w:ascii="Times New Roman" w:hAnsi="Times New Roman" w:cs="Times New Roman"/>
        </w:rPr>
      </w:pPr>
    </w:p>
    <w:p w:rsidR="000F5E55" w:rsidRPr="000F5E55" w:rsidRDefault="000F5E55" w:rsidP="000F5E55">
      <w:pPr>
        <w:rPr>
          <w:rFonts w:ascii="Times New Roman" w:hAnsi="Times New Roman" w:cs="Times New Roman"/>
        </w:rPr>
      </w:pPr>
      <w:r w:rsidRPr="001F1AAA">
        <w:rPr>
          <w:rFonts w:ascii="Times New Roman" w:hAnsi="Times New Roman" w:cs="Times New Roman"/>
          <w:b/>
          <w:smallCaps/>
        </w:rPr>
        <w:t>Aim</w:t>
      </w:r>
      <w:r w:rsidRPr="000F5E55">
        <w:rPr>
          <w:rFonts w:ascii="Times New Roman" w:hAnsi="Times New Roman" w:cs="Times New Roman"/>
          <w:b/>
          <w:smallCaps/>
        </w:rPr>
        <w:t xml:space="preserve">:  </w:t>
      </w:r>
      <w:r w:rsidRPr="000F5E55">
        <w:rPr>
          <w:rFonts w:ascii="Times New Roman" w:hAnsi="Times New Roman" w:cs="Times New Roman"/>
        </w:rPr>
        <w:t xml:space="preserve">Write a </w:t>
      </w:r>
      <w:r w:rsidR="003F0F20">
        <w:rPr>
          <w:rFonts w:ascii="Times New Roman" w:hAnsi="Times New Roman" w:cs="Times New Roman"/>
        </w:rPr>
        <w:t xml:space="preserve">java </w:t>
      </w:r>
      <w:r w:rsidRPr="000F5E55">
        <w:rPr>
          <w:rFonts w:ascii="Times New Roman" w:hAnsi="Times New Roman" w:cs="Times New Roman"/>
        </w:rPr>
        <w:t xml:space="preserve">program to implement subnetting and find the subnet masks. </w:t>
      </w:r>
    </w:p>
    <w:p w:rsidR="000F5E55" w:rsidRPr="000F5E55" w:rsidRDefault="000F5E55" w:rsidP="000F5E55">
      <w:pPr>
        <w:rPr>
          <w:rFonts w:ascii="Times New Roman" w:hAnsi="Times New Roman" w:cs="Times New Roman"/>
        </w:rPr>
      </w:pPr>
      <w:r w:rsidRPr="000F5E55">
        <w:rPr>
          <w:rFonts w:ascii="Times New Roman" w:hAnsi="Times New Roman" w:cs="Times New Roman"/>
          <w:b/>
        </w:rPr>
        <w:t>ALGORITHM</w:t>
      </w:r>
      <w:r w:rsidRPr="000F5E55">
        <w:rPr>
          <w:rFonts w:ascii="Times New Roman" w:hAnsi="Times New Roman" w:cs="Times New Roman"/>
        </w:rPr>
        <w:t>:</w:t>
      </w:r>
    </w:p>
    <w:p w:rsidR="00B0751D" w:rsidRPr="002C7A8D" w:rsidRDefault="00B0751D" w:rsidP="00B0751D">
      <w:pPr>
        <w:pStyle w:val="ListParagraph"/>
        <w:numPr>
          <w:ilvl w:val="0"/>
          <w:numId w:val="21"/>
        </w:numPr>
        <w:rPr>
          <w:rFonts w:ascii="Times New Roman" w:hAnsi="Times New Roman" w:cs="Times New Roman"/>
        </w:rPr>
      </w:pPr>
      <w:r w:rsidRPr="002C7A8D">
        <w:rPr>
          <w:rFonts w:ascii="Times New Roman" w:hAnsi="Times New Roman" w:cs="Times New Roman"/>
        </w:rPr>
        <w:t>Start the program</w:t>
      </w:r>
    </w:p>
    <w:p w:rsidR="00B0751D" w:rsidRPr="002C7A8D" w:rsidRDefault="00B0751D" w:rsidP="00B0751D">
      <w:pPr>
        <w:pStyle w:val="ListParagraph"/>
        <w:numPr>
          <w:ilvl w:val="0"/>
          <w:numId w:val="21"/>
        </w:numPr>
        <w:rPr>
          <w:rFonts w:ascii="Times New Roman" w:hAnsi="Times New Roman" w:cs="Times New Roman"/>
        </w:rPr>
      </w:pPr>
      <w:r w:rsidRPr="002C7A8D">
        <w:rPr>
          <w:rFonts w:ascii="Times New Roman" w:hAnsi="Times New Roman" w:cs="Times New Roman"/>
        </w:rPr>
        <w:t>Declare the arguments as Host ip and Netmask</w:t>
      </w:r>
    </w:p>
    <w:p w:rsidR="00B0751D" w:rsidRPr="001F1AAA" w:rsidRDefault="00B0751D" w:rsidP="00B0751D">
      <w:pPr>
        <w:pStyle w:val="HTMLPreformatted"/>
        <w:numPr>
          <w:ilvl w:val="0"/>
          <w:numId w:val="21"/>
        </w:numPr>
        <w:rPr>
          <w:rFonts w:ascii="Times New Roman" w:eastAsia="Calibri" w:hAnsi="Times New Roman" w:cs="Times New Roman"/>
          <w:sz w:val="24"/>
          <w:szCs w:val="24"/>
        </w:rPr>
      </w:pPr>
      <w:r w:rsidRPr="001F1AAA">
        <w:rPr>
          <w:rFonts w:ascii="Times New Roman" w:eastAsia="Calibri" w:hAnsi="Times New Roman" w:cs="Times New Roman"/>
          <w:sz w:val="24"/>
          <w:szCs w:val="24"/>
        </w:rPr>
        <w:t xml:space="preserve">Calculate </w:t>
      </w:r>
      <w:r>
        <w:rPr>
          <w:rFonts w:ascii="Times New Roman" w:eastAsia="Calibri" w:hAnsi="Times New Roman" w:cs="Times New Roman"/>
          <w:sz w:val="24"/>
          <w:szCs w:val="24"/>
        </w:rPr>
        <w:t>subnet-mask</w:t>
      </w:r>
    </w:p>
    <w:p w:rsidR="00B0751D" w:rsidRPr="002C7A8D" w:rsidRDefault="00B0751D" w:rsidP="00B0751D">
      <w:pPr>
        <w:pStyle w:val="ListParagraph"/>
        <w:numPr>
          <w:ilvl w:val="0"/>
          <w:numId w:val="21"/>
        </w:numPr>
        <w:rPr>
          <w:rFonts w:ascii="Times New Roman" w:hAnsi="Times New Roman" w:cs="Times New Roman"/>
        </w:rPr>
      </w:pPr>
      <w:r w:rsidRPr="002C7A8D">
        <w:rPr>
          <w:rFonts w:ascii="Times New Roman" w:hAnsi="Times New Roman" w:cs="Times New Roman"/>
        </w:rPr>
        <w:t xml:space="preserve">Print the first address and last address </w:t>
      </w:r>
    </w:p>
    <w:p w:rsidR="00B0751D" w:rsidRPr="002C7A8D" w:rsidRDefault="00B0751D" w:rsidP="00B0751D">
      <w:pPr>
        <w:pStyle w:val="ListParagraph"/>
        <w:numPr>
          <w:ilvl w:val="0"/>
          <w:numId w:val="21"/>
        </w:numPr>
        <w:rPr>
          <w:rFonts w:ascii="Times New Roman" w:hAnsi="Times New Roman" w:cs="Times New Roman"/>
        </w:rPr>
      </w:pPr>
      <w:r w:rsidRPr="002C7A8D">
        <w:rPr>
          <w:rFonts w:ascii="Times New Roman" w:hAnsi="Times New Roman" w:cs="Times New Roman"/>
        </w:rPr>
        <w:t>Compile and Run the program</w:t>
      </w:r>
    </w:p>
    <w:p w:rsidR="00B0751D" w:rsidRPr="002C7A8D" w:rsidRDefault="00B0751D" w:rsidP="00B0751D">
      <w:pPr>
        <w:pStyle w:val="ListParagraph"/>
        <w:numPr>
          <w:ilvl w:val="0"/>
          <w:numId w:val="21"/>
        </w:numPr>
        <w:rPr>
          <w:rFonts w:ascii="Times New Roman" w:hAnsi="Times New Roman" w:cs="Times New Roman"/>
        </w:rPr>
      </w:pPr>
      <w:r w:rsidRPr="002C7A8D">
        <w:rPr>
          <w:rFonts w:ascii="Times New Roman" w:hAnsi="Times New Roman" w:cs="Times New Roman"/>
        </w:rPr>
        <w:t>Stop the program.</w:t>
      </w:r>
    </w:p>
    <w:p w:rsidR="00B0751D" w:rsidRDefault="00B0751D" w:rsidP="00B0751D">
      <w:pPr>
        <w:pStyle w:val="Standard"/>
        <w:rPr>
          <w:rFonts w:ascii="Times New Roman" w:hAnsi="Times New Roman" w:cs="Times New Roman"/>
        </w:rPr>
      </w:pPr>
    </w:p>
    <w:p w:rsidR="0072776A" w:rsidRPr="0072776A" w:rsidRDefault="0072776A">
      <w:pPr>
        <w:pStyle w:val="Standard"/>
        <w:rPr>
          <w:rFonts w:ascii="Times New Roman" w:hAnsi="Times New Roman" w:cs="Times New Roman"/>
          <w:b/>
        </w:rPr>
      </w:pPr>
      <w:r w:rsidRPr="0072776A">
        <w:rPr>
          <w:rFonts w:ascii="Times New Roman" w:hAnsi="Times New Roman" w:cs="Times New Roman"/>
          <w:b/>
        </w:rPr>
        <w:t>PROGRAM</w:t>
      </w:r>
      <w:r w:rsidR="00A74B2A">
        <w:rPr>
          <w:rFonts w:ascii="Times New Roman" w:hAnsi="Times New Roman" w:cs="Times New Roman"/>
          <w:b/>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package subnet;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import java.util.Scanner;</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import java.io.*;</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import java.net.*;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public class Subnet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public static void main(String[] args)</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Scanner sc = new Scanner(System.in);</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System.out.println("Enter the ip address");</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String ip = sc.nextLine();</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String split_ip[]=ip.split("\\.");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//SPlit the string after every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String split_bip[] = new String[4];</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//split binary ip</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String bip="";</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for(int i=0;i&lt;4;i++){</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split_bip[i] = appendZeros(Integer.toBinaryString(Integer.parseInt(split_ip[i])));</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“18” =&gt; 18 =&gt; 10010=&gt;00010010</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bip += split_bip[i];</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System.out.println("IP in binary is" +bip);</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System.out.println("Enter the number of addresses:");</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int n = sc.nextInt();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//Calculation of mask</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int bits = (int)Math.ceil(Math.log(n)/Math.log(2));</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/*eg if address = 120, log 120/log 2 gives log to the base 2 =&gt; 6.9068, ceil gives us upper</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integer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System.out.println("Number of bits required for address=" +bits);</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int mask = 32-bits;</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System.out.println("The subnet mask is="+mask);</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//Calculation of first address and last address</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int fbip[]= new int[32];</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for(int i=0; i&lt;32;i++)</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fbip[i] = (int)bip.charAt(i)-48;</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//convert character 0,1 to integer 0,1</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for(int i=31;i&gt;31-bits;i--)</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//Get first address by ANDing last n bits with 0</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fbip[i] &amp;= 0;</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String fip[]={"","","",""};</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for(int i=0;i&lt;32;i++)</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fip[i/8] = new String (fip[i/8] + fbip[i]);</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System.out.print("First address is =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for(int i=0;i&lt;4;i++)</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System.out.print(Integer.parseInt(fip[i],2));</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if(i!=3)</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System.out.print(".");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System.out.println();</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int lbip[] = new int[32];</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for(int i=0; i&lt;32;i++)</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lbip[i] = (int)bip.charAt(i)-48;</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//convert cahracter 0,1 to integer 0,1</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for(int i=31;i&gt;31-bits;i--)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//Get last address by ORing last n bits with 1</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lbip[i] |= 1;</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String lip[]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for(int i=0;i&lt;32;i++)</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lip[i/8] = new String(lip[i/8]+lbip[i]);</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System.out.print("Last address is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for(int i=0;i&lt;4;i++){</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System.out.print(Integer.parseInt(lip[i],2));</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if(i!=3)</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 xml:space="preserve">    System.out.print(".");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System.out.println();</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static String appendZeros(String s){</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String temp= "00000000";</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return temp.substring(s.length())+ s;</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4137DA" w:rsidRDefault="004137DA">
      <w:pPr>
        <w:widowControl/>
        <w:suppressAutoHyphens w:val="0"/>
        <w:autoSpaceDN/>
        <w:textAlignment w:val="auto"/>
        <w:rPr>
          <w:rFonts w:ascii="Times New Roman" w:hAnsi="Times New Roman" w:cs="Times New Roman"/>
          <w:b/>
          <w:bCs/>
        </w:rPr>
      </w:pPr>
    </w:p>
    <w:p w:rsidR="0097755C" w:rsidRDefault="00865192">
      <w:pPr>
        <w:pStyle w:val="Standard"/>
        <w:rPr>
          <w:rFonts w:ascii="Times New Roman" w:hAnsi="Times New Roman" w:cs="Times New Roman"/>
          <w:b/>
          <w:bCs/>
        </w:rPr>
      </w:pPr>
      <w:r w:rsidRPr="00787CFD">
        <w:rPr>
          <w:rFonts w:ascii="Times New Roman" w:hAnsi="Times New Roman" w:cs="Times New Roman"/>
          <w:b/>
          <w:bCs/>
        </w:rPr>
        <w:t>OUTPUT:</w:t>
      </w:r>
    </w:p>
    <w:p w:rsidR="0042667E" w:rsidRPr="00787CFD" w:rsidRDefault="0042667E">
      <w:pPr>
        <w:pStyle w:val="Standard"/>
        <w:rPr>
          <w:rFonts w:ascii="Times New Roman" w:hAnsi="Times New Roman" w:cs="Times New Roman"/>
          <w:b/>
          <w:bCs/>
        </w:rPr>
      </w:pPr>
    </w:p>
    <w:p w:rsidR="0097755C" w:rsidRPr="00787CFD" w:rsidRDefault="0004010A">
      <w:pPr>
        <w:pStyle w:val="Standard"/>
        <w:rPr>
          <w:rFonts w:ascii="Times New Roman" w:hAnsi="Times New Roman" w:cs="Times New Roman"/>
        </w:rPr>
      </w:pPr>
      <w:r w:rsidRPr="00787CFD">
        <w:rPr>
          <w:rFonts w:ascii="Times New Roman" w:hAnsi="Times New Roman" w:cs="Times New Roman"/>
        </w:rPr>
        <w:t>Enter the ip address</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110.12.14.1</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IP in binary is01101110000011000000111000000001</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Enter the number of addresses:</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4</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Number of bits required for address=2</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The subnet mask is=30</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First address is = 110.12.14.0</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Last address is =110.12.14.3</w:t>
      </w:r>
    </w:p>
    <w:p w:rsidR="0097755C" w:rsidRPr="00787CFD" w:rsidRDefault="0097755C">
      <w:pPr>
        <w:pStyle w:val="Standard"/>
        <w:rPr>
          <w:rFonts w:ascii="Times New Roman" w:hAnsi="Times New Roman" w:cs="Times New Roman"/>
        </w:rPr>
      </w:pPr>
    </w:p>
    <w:p w:rsidR="00D059C1" w:rsidRDefault="00D059C1">
      <w:pPr>
        <w:pStyle w:val="Standard"/>
        <w:ind w:left="3420" w:hanging="3420"/>
        <w:rPr>
          <w:rFonts w:ascii="Times New Roman" w:hAnsi="Times New Roman" w:cs="Times New Roman"/>
          <w:b/>
        </w:rPr>
      </w:pPr>
      <w:r>
        <w:rPr>
          <w:rFonts w:ascii="Times New Roman" w:hAnsi="Times New Roman" w:cs="Times New Roman"/>
          <w:b/>
        </w:rPr>
        <w:t>RESULT:</w:t>
      </w:r>
    </w:p>
    <w:p w:rsidR="00D059C1" w:rsidRDefault="00D059C1">
      <w:pPr>
        <w:pStyle w:val="Standard"/>
        <w:ind w:left="3420" w:hanging="3420"/>
        <w:rPr>
          <w:rFonts w:ascii="Times New Roman" w:hAnsi="Times New Roman" w:cs="Times New Roman"/>
          <w:b/>
        </w:rPr>
      </w:pPr>
    </w:p>
    <w:p w:rsidR="00D059C1" w:rsidRDefault="00D059C1">
      <w:pPr>
        <w:pStyle w:val="Standard"/>
        <w:ind w:left="3420" w:hanging="3420"/>
        <w:rPr>
          <w:rFonts w:ascii="Times New Roman" w:hAnsi="Times New Roman" w:cs="Times New Roman"/>
          <w:b/>
        </w:rPr>
      </w:pPr>
    </w:p>
    <w:p w:rsidR="00D059C1" w:rsidRDefault="00D059C1">
      <w:pPr>
        <w:pStyle w:val="Standard"/>
        <w:ind w:left="3420" w:hanging="3420"/>
        <w:rPr>
          <w:rFonts w:ascii="Times New Roman" w:hAnsi="Times New Roman" w:cs="Times New Roman"/>
          <w:b/>
        </w:rPr>
      </w:pPr>
    </w:p>
    <w:p w:rsidR="0042667E" w:rsidRDefault="0042667E">
      <w:pPr>
        <w:pStyle w:val="Standard"/>
        <w:ind w:left="3420" w:hanging="3420"/>
        <w:rPr>
          <w:rFonts w:ascii="Times New Roman" w:hAnsi="Times New Roman" w:cs="Times New Roman"/>
          <w:b/>
        </w:rPr>
      </w:pPr>
    </w:p>
    <w:p w:rsidR="0042667E" w:rsidRDefault="0042667E">
      <w:pPr>
        <w:pStyle w:val="Standard"/>
        <w:ind w:left="3420" w:hanging="3420"/>
        <w:rPr>
          <w:rFonts w:ascii="Times New Roman" w:hAnsi="Times New Roman" w:cs="Times New Roman"/>
          <w:b/>
        </w:rPr>
      </w:pPr>
    </w:p>
    <w:p w:rsidR="0042667E" w:rsidRDefault="0042667E">
      <w:pPr>
        <w:pStyle w:val="Standard"/>
        <w:ind w:left="3420" w:hanging="3420"/>
        <w:rPr>
          <w:rFonts w:ascii="Times New Roman" w:hAnsi="Times New Roman" w:cs="Times New Roman"/>
          <w:b/>
        </w:rPr>
      </w:pPr>
    </w:p>
    <w:p w:rsidR="0097755C" w:rsidRPr="00787CFD" w:rsidRDefault="00502BA1" w:rsidP="0042667E">
      <w:pPr>
        <w:pStyle w:val="Standard"/>
        <w:ind w:left="3420" w:right="229" w:hanging="3420"/>
        <w:rPr>
          <w:rFonts w:ascii="Times New Roman" w:hAnsi="Times New Roman" w:cs="Times New Roman"/>
        </w:rPr>
      </w:pPr>
      <w:r>
        <w:rPr>
          <w:rFonts w:ascii="Times New Roman" w:hAnsi="Times New Roman" w:cs="Times New Roman"/>
          <w:b/>
        </w:rPr>
        <w:t xml:space="preserve">EX.NO.8A    </w:t>
      </w:r>
      <w:r w:rsidR="0004010A" w:rsidRPr="00787CFD">
        <w:rPr>
          <w:rFonts w:ascii="Times New Roman" w:hAnsi="Times New Roman" w:cs="Times New Roman"/>
          <w:b/>
        </w:rPr>
        <w:t>APPLICATIONS USING TCP SOCKETS LI</w:t>
      </w:r>
      <w:r>
        <w:rPr>
          <w:rFonts w:ascii="Times New Roman" w:hAnsi="Times New Roman" w:cs="Times New Roman"/>
          <w:b/>
        </w:rPr>
        <w:t xml:space="preserve">KE ECHO CLIENT </w:t>
      </w:r>
      <w:r w:rsidR="0004010A" w:rsidRPr="00787CFD">
        <w:rPr>
          <w:rFonts w:ascii="Times New Roman" w:hAnsi="Times New Roman" w:cs="Times New Roman"/>
          <w:b/>
        </w:rPr>
        <w:t>AND ECHO   SERVER</w:t>
      </w:r>
    </w:p>
    <w:p w:rsidR="0097755C" w:rsidRPr="00787CFD" w:rsidRDefault="0097755C" w:rsidP="0042667E">
      <w:pPr>
        <w:pStyle w:val="Standard"/>
        <w:ind w:right="229"/>
        <w:jc w:val="center"/>
        <w:rPr>
          <w:rFonts w:ascii="Times New Roman" w:hAnsi="Times New Roman" w:cs="Times New Roman"/>
          <w:b/>
        </w:rPr>
      </w:pPr>
    </w:p>
    <w:p w:rsidR="0097755C" w:rsidRPr="00787CFD" w:rsidRDefault="00EC3F41" w:rsidP="0042667E">
      <w:pPr>
        <w:pStyle w:val="Standard"/>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ind w:right="229"/>
        <w:jc w:val="both"/>
        <w:rPr>
          <w:rFonts w:ascii="Times New Roman" w:hAnsi="Times New Roman" w:cs="Times New Roman"/>
        </w:rPr>
      </w:pPr>
      <w:r w:rsidRPr="00787CFD">
        <w:rPr>
          <w:rFonts w:ascii="Times New Roman" w:hAnsi="Times New Roman" w:cs="Times New Roman"/>
          <w:b/>
        </w:rPr>
        <w:t>AIM:</w:t>
      </w:r>
      <w:r w:rsidR="0004010A" w:rsidRPr="00787CFD">
        <w:rPr>
          <w:rFonts w:ascii="Times New Roman" w:hAnsi="Times New Roman" w:cs="Times New Roman"/>
          <w:b/>
        </w:rPr>
        <w:t xml:space="preserve"> </w:t>
      </w:r>
      <w:r w:rsidR="0004010A" w:rsidRPr="00787CFD">
        <w:rPr>
          <w:rFonts w:ascii="Times New Roman" w:hAnsi="Times New Roman" w:cs="Times New Roman"/>
        </w:rPr>
        <w:t>To write a program in C to implement TCP Echo Client Server (Iterative model).</w:t>
      </w:r>
    </w:p>
    <w:p w:rsidR="00EC3F41" w:rsidRDefault="00EC3F41" w:rsidP="0042667E">
      <w:pPr>
        <w:pStyle w:val="Standard"/>
        <w:tabs>
          <w:tab w:val="left" w:pos="0"/>
          <w:tab w:val="left" w:pos="916"/>
          <w:tab w:val="left" w:pos="1832"/>
          <w:tab w:val="left" w:pos="2748"/>
          <w:tab w:val="left" w:pos="34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ind w:right="229"/>
        <w:jc w:val="both"/>
        <w:rPr>
          <w:rFonts w:ascii="Times New Roman" w:hAnsi="Times New Roman" w:cs="Times New Roman"/>
          <w:b/>
        </w:rPr>
      </w:pPr>
    </w:p>
    <w:p w:rsidR="0042667E" w:rsidRPr="0042667E" w:rsidRDefault="00EC3F41" w:rsidP="0042667E">
      <w:pPr>
        <w:pStyle w:val="Standard"/>
        <w:tabs>
          <w:tab w:val="left" w:pos="0"/>
          <w:tab w:val="left" w:pos="916"/>
          <w:tab w:val="left" w:pos="1832"/>
          <w:tab w:val="left" w:pos="2748"/>
          <w:tab w:val="left" w:pos="342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ind w:right="229"/>
        <w:jc w:val="both"/>
        <w:rPr>
          <w:rFonts w:ascii="Times New Roman" w:hAnsi="Times New Roman" w:cs="Times New Roman"/>
          <w:b/>
        </w:rPr>
      </w:pPr>
      <w:r w:rsidRPr="00787CFD">
        <w:rPr>
          <w:rFonts w:ascii="Times New Roman" w:hAnsi="Times New Roman" w:cs="Times New Roman"/>
          <w:b/>
        </w:rPr>
        <w:t>ALGORITHM:</w:t>
      </w:r>
    </w:p>
    <w:p w:rsidR="0097755C" w:rsidRPr="00787CFD" w:rsidRDefault="0004010A" w:rsidP="0042667E">
      <w:pPr>
        <w:pStyle w:val="Standard"/>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ind w:right="229"/>
        <w:jc w:val="both"/>
        <w:rPr>
          <w:rFonts w:ascii="Times New Roman" w:hAnsi="Times New Roman" w:cs="Times New Roman"/>
        </w:rPr>
      </w:pPr>
      <w:r w:rsidRPr="00787CFD">
        <w:rPr>
          <w:rFonts w:ascii="Times New Roman" w:hAnsi="Times New Roman" w:cs="Times New Roman"/>
          <w:b/>
        </w:rPr>
        <w:t>SERVER</w:t>
      </w:r>
      <w:r w:rsidR="004318D8">
        <w:rPr>
          <w:rFonts w:ascii="Times New Roman" w:hAnsi="Times New Roman" w:cs="Times New Roman"/>
          <w:b/>
        </w:rPr>
        <w:t>:</w:t>
      </w:r>
    </w:p>
    <w:p w:rsidR="0097755C" w:rsidRPr="00787CFD" w:rsidRDefault="0004010A" w:rsidP="0042667E">
      <w:pPr>
        <w:pStyle w:val="Standard"/>
        <w:numPr>
          <w:ilvl w:val="0"/>
          <w:numId w:val="7"/>
        </w:numPr>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ind w:right="229"/>
        <w:jc w:val="both"/>
        <w:rPr>
          <w:rFonts w:ascii="Times New Roman" w:hAnsi="Times New Roman" w:cs="Times New Roman"/>
        </w:rPr>
      </w:pPr>
      <w:r w:rsidRPr="00787CFD">
        <w:rPr>
          <w:rFonts w:ascii="Times New Roman" w:hAnsi="Times New Roman" w:cs="Times New Roman"/>
        </w:rPr>
        <w:t>A TCP socket is created.</w:t>
      </w:r>
    </w:p>
    <w:p w:rsidR="0097755C" w:rsidRPr="00787CFD" w:rsidRDefault="0004010A" w:rsidP="0042667E">
      <w:pPr>
        <w:pStyle w:val="Standard"/>
        <w:numPr>
          <w:ilvl w:val="0"/>
          <w:numId w:val="7"/>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ind w:left="360" w:right="229" w:hanging="360"/>
        <w:jc w:val="both"/>
        <w:rPr>
          <w:rFonts w:ascii="Times New Roman" w:hAnsi="Times New Roman" w:cs="Times New Roman"/>
        </w:rPr>
      </w:pPr>
      <w:r w:rsidRPr="00787CFD">
        <w:rPr>
          <w:rFonts w:ascii="Times New Roman" w:hAnsi="Times New Roman" w:cs="Times New Roman"/>
        </w:rPr>
        <w:t>An Internet socket address structure is filled in with the wildcard address (INADDR_ANY) and the server’s well-known port (PORT).</w:t>
      </w:r>
    </w:p>
    <w:p w:rsidR="0097755C" w:rsidRPr="00787CFD" w:rsidRDefault="0004010A" w:rsidP="0042667E">
      <w:pPr>
        <w:pStyle w:val="Standard"/>
        <w:numPr>
          <w:ilvl w:val="0"/>
          <w:numId w:val="7"/>
        </w:numPr>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ind w:right="229"/>
        <w:jc w:val="both"/>
        <w:rPr>
          <w:rFonts w:ascii="Times New Roman" w:hAnsi="Times New Roman" w:cs="Times New Roman"/>
        </w:rPr>
      </w:pPr>
      <w:r w:rsidRPr="00787CFD">
        <w:rPr>
          <w:rFonts w:ascii="Times New Roman" w:hAnsi="Times New Roman" w:cs="Times New Roman"/>
        </w:rPr>
        <w:t xml:space="preserve">The socket is converted into a listening socket by calling the listen function.  </w:t>
      </w:r>
    </w:p>
    <w:p w:rsidR="0097755C" w:rsidRPr="00787CFD" w:rsidRDefault="0004010A" w:rsidP="0042667E">
      <w:pPr>
        <w:pStyle w:val="Standard"/>
        <w:numPr>
          <w:ilvl w:val="0"/>
          <w:numId w:val="7"/>
        </w:numPr>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ind w:right="229"/>
        <w:jc w:val="both"/>
        <w:rPr>
          <w:rFonts w:ascii="Times New Roman" w:hAnsi="Times New Roman" w:cs="Times New Roman"/>
        </w:rPr>
      </w:pPr>
      <w:r w:rsidRPr="00787CFD">
        <w:rPr>
          <w:rFonts w:ascii="Times New Roman" w:hAnsi="Times New Roman" w:cs="Times New Roman"/>
        </w:rPr>
        <w:t>The server blocks in the call to accept, waiting for the client connection to complete.</w:t>
      </w:r>
    </w:p>
    <w:p w:rsidR="0097755C" w:rsidRPr="00787CFD" w:rsidRDefault="0004010A" w:rsidP="0042667E">
      <w:pPr>
        <w:pStyle w:val="Standard"/>
        <w:numPr>
          <w:ilvl w:val="0"/>
          <w:numId w:val="7"/>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ind w:left="360" w:right="229" w:hanging="360"/>
        <w:jc w:val="both"/>
        <w:rPr>
          <w:rFonts w:ascii="Times New Roman" w:hAnsi="Times New Roman" w:cs="Times New Roman"/>
        </w:rPr>
      </w:pPr>
      <w:r w:rsidRPr="00787CFD">
        <w:rPr>
          <w:rFonts w:ascii="Times New Roman" w:hAnsi="Times New Roman" w:cs="Times New Roman"/>
        </w:rPr>
        <w:t xml:space="preserve">When the connection is established, the server reads the line from the client using readn and echoes it back to the client using </w:t>
      </w:r>
      <w:r w:rsidR="006643B1" w:rsidRPr="00787CFD">
        <w:rPr>
          <w:rFonts w:ascii="Times New Roman" w:hAnsi="Times New Roman" w:cs="Times New Roman"/>
        </w:rPr>
        <w:t>written</w:t>
      </w:r>
      <w:r w:rsidRPr="00787CFD">
        <w:rPr>
          <w:rFonts w:ascii="Times New Roman" w:hAnsi="Times New Roman" w:cs="Times New Roman"/>
        </w:rPr>
        <w:t>.</w:t>
      </w:r>
    </w:p>
    <w:p w:rsidR="0097755C" w:rsidRPr="00787CFD" w:rsidRDefault="0004010A" w:rsidP="0042667E">
      <w:pPr>
        <w:pStyle w:val="Standard"/>
        <w:numPr>
          <w:ilvl w:val="0"/>
          <w:numId w:val="7"/>
        </w:numPr>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ind w:right="229"/>
        <w:jc w:val="both"/>
        <w:rPr>
          <w:rFonts w:ascii="Times New Roman" w:hAnsi="Times New Roman" w:cs="Times New Roman"/>
        </w:rPr>
      </w:pPr>
      <w:r w:rsidRPr="00787CFD">
        <w:rPr>
          <w:rFonts w:ascii="Times New Roman" w:hAnsi="Times New Roman" w:cs="Times New Roman"/>
        </w:rPr>
        <w:t>Finally, the server closes the connected socket.</w:t>
      </w:r>
    </w:p>
    <w:p w:rsidR="0097755C" w:rsidRPr="00787CFD" w:rsidRDefault="0004010A" w:rsidP="0042667E">
      <w:pPr>
        <w:pStyle w:val="Standard"/>
        <w:tabs>
          <w:tab w:val="left" w:pos="360"/>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spacing w:line="280" w:lineRule="atLeast"/>
        <w:ind w:left="360" w:right="229" w:hanging="360"/>
        <w:jc w:val="both"/>
        <w:rPr>
          <w:rFonts w:ascii="Times New Roman" w:hAnsi="Times New Roman" w:cs="Times New Roman"/>
        </w:rPr>
      </w:pPr>
      <w:r w:rsidRPr="00787CFD">
        <w:rPr>
          <w:rFonts w:ascii="Times New Roman" w:hAnsi="Times New Roman" w:cs="Times New Roman"/>
          <w:b/>
        </w:rPr>
        <w:t>CLIENT:</w:t>
      </w:r>
    </w:p>
    <w:p w:rsidR="00A2517F" w:rsidRDefault="0004010A" w:rsidP="0042667E">
      <w:pPr>
        <w:pStyle w:val="Standard"/>
        <w:numPr>
          <w:ilvl w:val="0"/>
          <w:numId w:val="14"/>
        </w:numPr>
        <w:tabs>
          <w:tab w:val="left" w:pos="0"/>
          <w:tab w:val="left" w:pos="1996"/>
          <w:tab w:val="left" w:pos="2160"/>
          <w:tab w:val="left" w:pos="2912"/>
          <w:tab w:val="left" w:pos="3828"/>
          <w:tab w:val="left" w:pos="4744"/>
          <w:tab w:val="left" w:pos="5660"/>
          <w:tab w:val="left" w:pos="6576"/>
          <w:tab w:val="left" w:pos="7492"/>
          <w:tab w:val="left" w:pos="8408"/>
          <w:tab w:val="left" w:pos="9324"/>
          <w:tab w:val="left" w:pos="10240"/>
          <w:tab w:val="left" w:pos="11156"/>
          <w:tab w:val="left" w:pos="12072"/>
          <w:tab w:val="left" w:pos="12988"/>
          <w:tab w:val="left" w:pos="13904"/>
          <w:tab w:val="left" w:pos="14820"/>
          <w:tab w:val="left" w:pos="15736"/>
        </w:tabs>
        <w:spacing w:line="280" w:lineRule="atLeast"/>
        <w:ind w:left="360" w:right="229"/>
        <w:jc w:val="both"/>
        <w:rPr>
          <w:rFonts w:ascii="Times New Roman" w:hAnsi="Times New Roman" w:cs="Times New Roman"/>
        </w:rPr>
      </w:pPr>
      <w:r w:rsidRPr="00787CFD">
        <w:rPr>
          <w:rFonts w:ascii="Times New Roman" w:hAnsi="Times New Roman" w:cs="Times New Roman"/>
        </w:rPr>
        <w:t>A TCP socket is created.</w:t>
      </w:r>
    </w:p>
    <w:p w:rsidR="00A2517F" w:rsidRDefault="0004010A" w:rsidP="0042667E">
      <w:pPr>
        <w:pStyle w:val="Standard"/>
        <w:numPr>
          <w:ilvl w:val="0"/>
          <w:numId w:val="14"/>
        </w:numPr>
        <w:tabs>
          <w:tab w:val="left" w:pos="0"/>
          <w:tab w:val="left" w:pos="1996"/>
          <w:tab w:val="left" w:pos="2160"/>
          <w:tab w:val="left" w:pos="2912"/>
          <w:tab w:val="left" w:pos="3828"/>
          <w:tab w:val="left" w:pos="4744"/>
          <w:tab w:val="left" w:pos="5660"/>
          <w:tab w:val="left" w:pos="6576"/>
          <w:tab w:val="left" w:pos="7492"/>
          <w:tab w:val="left" w:pos="8408"/>
          <w:tab w:val="left" w:pos="9324"/>
          <w:tab w:val="left" w:pos="10240"/>
          <w:tab w:val="left" w:pos="11156"/>
          <w:tab w:val="left" w:pos="12072"/>
          <w:tab w:val="left" w:pos="12988"/>
          <w:tab w:val="left" w:pos="13904"/>
          <w:tab w:val="left" w:pos="14820"/>
          <w:tab w:val="left" w:pos="15736"/>
        </w:tabs>
        <w:spacing w:line="280" w:lineRule="atLeast"/>
        <w:ind w:left="360" w:right="229"/>
        <w:jc w:val="both"/>
        <w:rPr>
          <w:rFonts w:ascii="Times New Roman" w:hAnsi="Times New Roman" w:cs="Times New Roman"/>
        </w:rPr>
      </w:pPr>
      <w:r w:rsidRPr="00A2517F">
        <w:rPr>
          <w:rFonts w:ascii="Times New Roman" w:hAnsi="Times New Roman" w:cs="Times New Roman"/>
        </w:rPr>
        <w:t>An Internet socket address structure is filled in with the server’s IP address and the same port number.</w:t>
      </w:r>
    </w:p>
    <w:p w:rsidR="00A2517F" w:rsidRDefault="0004010A" w:rsidP="0042667E">
      <w:pPr>
        <w:pStyle w:val="Standard"/>
        <w:numPr>
          <w:ilvl w:val="0"/>
          <w:numId w:val="14"/>
        </w:numPr>
        <w:tabs>
          <w:tab w:val="left" w:pos="0"/>
          <w:tab w:val="left" w:pos="1996"/>
          <w:tab w:val="left" w:pos="2160"/>
          <w:tab w:val="left" w:pos="2912"/>
          <w:tab w:val="left" w:pos="3828"/>
          <w:tab w:val="left" w:pos="4744"/>
          <w:tab w:val="left" w:pos="5660"/>
          <w:tab w:val="left" w:pos="6576"/>
          <w:tab w:val="left" w:pos="7492"/>
          <w:tab w:val="left" w:pos="8408"/>
          <w:tab w:val="left" w:pos="9324"/>
          <w:tab w:val="left" w:pos="10240"/>
          <w:tab w:val="left" w:pos="11156"/>
          <w:tab w:val="left" w:pos="12072"/>
          <w:tab w:val="left" w:pos="12988"/>
          <w:tab w:val="left" w:pos="13904"/>
          <w:tab w:val="left" w:pos="14820"/>
          <w:tab w:val="left" w:pos="15736"/>
        </w:tabs>
        <w:spacing w:line="280" w:lineRule="atLeast"/>
        <w:ind w:left="360" w:right="229"/>
        <w:jc w:val="both"/>
        <w:rPr>
          <w:rFonts w:ascii="Times New Roman" w:hAnsi="Times New Roman" w:cs="Times New Roman"/>
        </w:rPr>
      </w:pPr>
      <w:r w:rsidRPr="00A2517F">
        <w:rPr>
          <w:rFonts w:ascii="Times New Roman" w:hAnsi="Times New Roman" w:cs="Times New Roman"/>
          <w:color w:val="000000"/>
        </w:rPr>
        <w:t>The connect function establishes the connection with the server.</w:t>
      </w:r>
    </w:p>
    <w:p w:rsidR="0097755C" w:rsidRPr="00A2517F" w:rsidRDefault="0004010A" w:rsidP="0042667E">
      <w:pPr>
        <w:pStyle w:val="Standard"/>
        <w:numPr>
          <w:ilvl w:val="0"/>
          <w:numId w:val="14"/>
        </w:numPr>
        <w:tabs>
          <w:tab w:val="left" w:pos="0"/>
          <w:tab w:val="left" w:pos="1996"/>
          <w:tab w:val="left" w:pos="2160"/>
          <w:tab w:val="left" w:pos="2912"/>
          <w:tab w:val="left" w:pos="3828"/>
          <w:tab w:val="left" w:pos="4744"/>
          <w:tab w:val="left" w:pos="5660"/>
          <w:tab w:val="left" w:pos="6576"/>
          <w:tab w:val="left" w:pos="7492"/>
          <w:tab w:val="left" w:pos="8408"/>
          <w:tab w:val="left" w:pos="9324"/>
          <w:tab w:val="left" w:pos="10240"/>
          <w:tab w:val="left" w:pos="11156"/>
          <w:tab w:val="left" w:pos="12072"/>
          <w:tab w:val="left" w:pos="12988"/>
          <w:tab w:val="left" w:pos="13904"/>
          <w:tab w:val="left" w:pos="14820"/>
          <w:tab w:val="left" w:pos="15736"/>
        </w:tabs>
        <w:spacing w:line="280" w:lineRule="atLeast"/>
        <w:ind w:left="360" w:right="229"/>
        <w:jc w:val="both"/>
        <w:rPr>
          <w:rFonts w:ascii="Times New Roman" w:hAnsi="Times New Roman" w:cs="Times New Roman"/>
        </w:rPr>
      </w:pPr>
      <w:r w:rsidRPr="00A2517F">
        <w:rPr>
          <w:rFonts w:ascii="Times New Roman" w:hAnsi="Times New Roman" w:cs="Times New Roman"/>
          <w:color w:val="000000"/>
        </w:rPr>
        <w:t>The client reads a line of text from the standard input using fgets, writes it to the server using writen, reads back the server’s echo of the line using readline and outputs the echoed line to the standard output using fputs.</w:t>
      </w:r>
    </w:p>
    <w:p w:rsidR="0097755C" w:rsidRPr="00787CFD" w:rsidRDefault="0004010A" w:rsidP="0042667E">
      <w:pPr>
        <w:pStyle w:val="Standard"/>
        <w:spacing w:line="280" w:lineRule="atLeast"/>
        <w:ind w:right="229"/>
        <w:rPr>
          <w:rFonts w:ascii="Times New Roman" w:hAnsi="Times New Roman" w:cs="Times New Roman"/>
        </w:rPr>
      </w:pPr>
      <w:r w:rsidRPr="00787CFD">
        <w:rPr>
          <w:rFonts w:ascii="Times New Roman" w:hAnsi="Times New Roman" w:cs="Times New Roman"/>
          <w:b/>
          <w:bCs/>
        </w:rPr>
        <w:t>PROGRAM</w:t>
      </w:r>
    </w:p>
    <w:p w:rsidR="0097755C" w:rsidRPr="00787CFD" w:rsidRDefault="0004010A" w:rsidP="0042667E">
      <w:pPr>
        <w:pStyle w:val="Standard"/>
        <w:spacing w:line="280" w:lineRule="atLeast"/>
        <w:ind w:right="229"/>
        <w:rPr>
          <w:rFonts w:ascii="Times New Roman" w:hAnsi="Times New Roman" w:cs="Times New Roman"/>
        </w:rPr>
      </w:pPr>
      <w:r w:rsidRPr="00787CFD">
        <w:rPr>
          <w:rFonts w:ascii="Times New Roman" w:hAnsi="Times New Roman" w:cs="Times New Roman"/>
          <w:b/>
          <w:bCs/>
        </w:rPr>
        <w:t>SERVER</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#include&lt;stdio.h&gt;</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#include&lt;sys/types.h&gt;</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#include&lt;netinet/in.h&gt;</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#include&lt;sys/socket.h&gt;</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#include&lt;string.h&gt;</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#include&lt;unistd.h&gt;</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#define PORT 8000</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int main(int argc,char*argv[])</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w:t>
      </w:r>
    </w:p>
    <w:p w:rsidR="0097755C" w:rsidRPr="00787CFD" w:rsidRDefault="0004010A" w:rsidP="002544EE">
      <w:pPr>
        <w:pStyle w:val="Standard"/>
        <w:ind w:left="720" w:right="229"/>
        <w:rPr>
          <w:rFonts w:ascii="Times New Roman" w:hAnsi="Times New Roman" w:cs="Times New Roman"/>
        </w:rPr>
      </w:pPr>
      <w:r w:rsidRPr="00787CFD">
        <w:rPr>
          <w:rFonts w:ascii="Times New Roman" w:hAnsi="Times New Roman" w:cs="Times New Roman"/>
        </w:rPr>
        <w:t>char buffer[20];</w:t>
      </w:r>
    </w:p>
    <w:p w:rsidR="0097755C" w:rsidRPr="00787CFD" w:rsidRDefault="0004010A" w:rsidP="002544EE">
      <w:pPr>
        <w:pStyle w:val="Standard"/>
        <w:ind w:left="720" w:right="229"/>
        <w:rPr>
          <w:rFonts w:ascii="Times New Roman" w:hAnsi="Times New Roman" w:cs="Times New Roman"/>
        </w:rPr>
      </w:pPr>
      <w:r w:rsidRPr="00787CFD">
        <w:rPr>
          <w:rFonts w:ascii="Times New Roman" w:hAnsi="Times New Roman" w:cs="Times New Roman"/>
        </w:rPr>
        <w:t>int sockfd,connfd,a,len;</w:t>
      </w:r>
    </w:p>
    <w:p w:rsidR="0097755C" w:rsidRPr="00787CFD" w:rsidRDefault="0004010A" w:rsidP="002544EE">
      <w:pPr>
        <w:pStyle w:val="Standard"/>
        <w:ind w:left="720" w:right="229"/>
        <w:rPr>
          <w:rFonts w:ascii="Times New Roman" w:hAnsi="Times New Roman" w:cs="Times New Roman"/>
        </w:rPr>
      </w:pPr>
      <w:r w:rsidRPr="00787CFD">
        <w:rPr>
          <w:rFonts w:ascii="Times New Roman" w:hAnsi="Times New Roman" w:cs="Times New Roman"/>
        </w:rPr>
        <w:t>struct sockaddr_in servaddr,cliaddr;</w:t>
      </w:r>
    </w:p>
    <w:p w:rsidR="0097755C" w:rsidRPr="00787CFD" w:rsidRDefault="0004010A" w:rsidP="002544EE">
      <w:pPr>
        <w:pStyle w:val="Standard"/>
        <w:ind w:left="720" w:right="229"/>
        <w:rPr>
          <w:rFonts w:ascii="Times New Roman" w:hAnsi="Times New Roman" w:cs="Times New Roman"/>
        </w:rPr>
      </w:pPr>
      <w:r w:rsidRPr="00787CFD">
        <w:rPr>
          <w:rFonts w:ascii="Times New Roman" w:hAnsi="Times New Roman" w:cs="Times New Roman"/>
        </w:rPr>
        <w:t>sockfd=socket(AF_INET,SOCK_STREAM,0);</w:t>
      </w:r>
    </w:p>
    <w:p w:rsidR="001F4FE4" w:rsidRDefault="0004010A" w:rsidP="002544EE">
      <w:pPr>
        <w:pStyle w:val="Standard"/>
        <w:ind w:left="720" w:right="229"/>
        <w:rPr>
          <w:rFonts w:ascii="Times New Roman" w:hAnsi="Times New Roman" w:cs="Times New Roman"/>
        </w:rPr>
      </w:pPr>
      <w:r w:rsidRPr="00787CFD">
        <w:rPr>
          <w:rFonts w:ascii="Times New Roman" w:hAnsi="Times New Roman" w:cs="Times New Roman"/>
        </w:rPr>
        <w:t>if(sockfd==-1)</w:t>
      </w:r>
    </w:p>
    <w:p w:rsidR="001F4FE4" w:rsidRDefault="0004010A" w:rsidP="002544EE">
      <w:pPr>
        <w:pStyle w:val="Standard"/>
        <w:ind w:left="720" w:right="229"/>
        <w:rPr>
          <w:rFonts w:ascii="Times New Roman" w:hAnsi="Times New Roman" w:cs="Times New Roman"/>
        </w:rPr>
      </w:pPr>
      <w:r w:rsidRPr="00787CFD">
        <w:rPr>
          <w:rFonts w:ascii="Times New Roman" w:hAnsi="Times New Roman" w:cs="Times New Roman"/>
        </w:rPr>
        <w:t>printf("ERROR CREATING SOCKET!");</w:t>
      </w:r>
    </w:p>
    <w:p w:rsidR="0097755C" w:rsidRPr="00787CFD" w:rsidRDefault="0004010A" w:rsidP="002544EE">
      <w:pPr>
        <w:pStyle w:val="Standard"/>
        <w:ind w:left="720" w:right="229"/>
        <w:rPr>
          <w:rFonts w:ascii="Times New Roman" w:hAnsi="Times New Roman" w:cs="Times New Roman"/>
        </w:rPr>
      </w:pPr>
      <w:r w:rsidRPr="00787CFD">
        <w:rPr>
          <w:rFonts w:ascii="Times New Roman" w:hAnsi="Times New Roman" w:cs="Times New Roman"/>
        </w:rPr>
        <w:t>bzero(&amp;servaddr,si</w:t>
      </w:r>
      <w:r w:rsidR="001F4FE4">
        <w:rPr>
          <w:rFonts w:ascii="Times New Roman" w:hAnsi="Times New Roman" w:cs="Times New Roman"/>
        </w:rPr>
        <w:t>zeof(servaddr))</w:t>
      </w:r>
    </w:p>
    <w:p w:rsidR="0097755C" w:rsidRPr="00787CFD" w:rsidRDefault="0004010A" w:rsidP="002544EE">
      <w:pPr>
        <w:pStyle w:val="Standard"/>
        <w:ind w:left="720" w:right="229"/>
        <w:rPr>
          <w:rFonts w:ascii="Times New Roman" w:hAnsi="Times New Roman" w:cs="Times New Roman"/>
        </w:rPr>
      </w:pPr>
      <w:r w:rsidRPr="00787CFD">
        <w:rPr>
          <w:rFonts w:ascii="Times New Roman" w:hAnsi="Times New Roman" w:cs="Times New Roman"/>
        </w:rPr>
        <w:t>servaddr.sin_family=AF_INET;</w:t>
      </w:r>
    </w:p>
    <w:p w:rsidR="0097755C" w:rsidRPr="00787CFD" w:rsidRDefault="0004010A" w:rsidP="002544EE">
      <w:pPr>
        <w:pStyle w:val="Standard"/>
        <w:ind w:left="720" w:right="229"/>
        <w:rPr>
          <w:rFonts w:ascii="Times New Roman" w:hAnsi="Times New Roman" w:cs="Times New Roman"/>
        </w:rPr>
      </w:pPr>
      <w:r w:rsidRPr="00787CFD">
        <w:rPr>
          <w:rFonts w:ascii="Times New Roman" w:hAnsi="Times New Roman" w:cs="Times New Roman"/>
        </w:rPr>
        <w:t>servaddr.sin_port=htons(PORT);</w:t>
      </w:r>
    </w:p>
    <w:p w:rsidR="0097755C" w:rsidRPr="00787CFD" w:rsidRDefault="0004010A" w:rsidP="002544EE">
      <w:pPr>
        <w:pStyle w:val="Standard"/>
        <w:ind w:left="720" w:right="229"/>
        <w:rPr>
          <w:rFonts w:ascii="Times New Roman" w:hAnsi="Times New Roman" w:cs="Times New Roman"/>
        </w:rPr>
      </w:pPr>
      <w:r w:rsidRPr="00787CFD">
        <w:rPr>
          <w:rFonts w:ascii="Times New Roman" w:hAnsi="Times New Roman" w:cs="Times New Roman"/>
        </w:rPr>
        <w:t>servaddr.sin_addr.s_addr=htonl(INADDR_ANY);</w:t>
      </w:r>
    </w:p>
    <w:p w:rsidR="0097755C" w:rsidRPr="00787CFD" w:rsidRDefault="0004010A" w:rsidP="002544EE">
      <w:pPr>
        <w:pStyle w:val="Standard"/>
        <w:ind w:left="720" w:right="229"/>
        <w:rPr>
          <w:rFonts w:ascii="Times New Roman" w:hAnsi="Times New Roman" w:cs="Times New Roman"/>
        </w:rPr>
      </w:pPr>
      <w:r w:rsidRPr="00787CFD">
        <w:rPr>
          <w:rFonts w:ascii="Times New Roman" w:hAnsi="Times New Roman" w:cs="Times New Roman"/>
        </w:rPr>
        <w:t>bind(sockfd,(struct sockaddr*)&amp;servaddr,sizeof(servaddr));</w:t>
      </w:r>
    </w:p>
    <w:p w:rsidR="0097755C" w:rsidRPr="00787CFD" w:rsidRDefault="0004010A" w:rsidP="002544EE">
      <w:pPr>
        <w:pStyle w:val="Standard"/>
        <w:ind w:left="720" w:right="229"/>
        <w:rPr>
          <w:rFonts w:ascii="Times New Roman" w:hAnsi="Times New Roman" w:cs="Times New Roman"/>
        </w:rPr>
      </w:pPr>
      <w:r w:rsidRPr="00787CFD">
        <w:rPr>
          <w:rFonts w:ascii="Times New Roman" w:hAnsi="Times New Roman" w:cs="Times New Roman"/>
        </w:rPr>
        <w:t>if((a=listen(sockfd,5))&lt;0)</w:t>
      </w:r>
    </w:p>
    <w:p w:rsidR="0097755C" w:rsidRPr="00787CFD" w:rsidRDefault="0004010A" w:rsidP="002544EE">
      <w:pPr>
        <w:pStyle w:val="Standard"/>
        <w:ind w:left="720" w:right="229"/>
        <w:rPr>
          <w:rFonts w:ascii="Times New Roman" w:hAnsi="Times New Roman" w:cs="Times New Roman"/>
        </w:rPr>
      </w:pPr>
      <w:r w:rsidRPr="00787CFD">
        <w:rPr>
          <w:rFonts w:ascii="Times New Roman" w:hAnsi="Times New Roman" w:cs="Times New Roman"/>
        </w:rPr>
        <w:t>printf("error in listen function");</w:t>
      </w:r>
    </w:p>
    <w:p w:rsidR="0097755C" w:rsidRPr="00787CFD" w:rsidRDefault="0004010A" w:rsidP="002544EE">
      <w:pPr>
        <w:pStyle w:val="Standard"/>
        <w:ind w:left="720" w:right="229"/>
        <w:rPr>
          <w:rFonts w:ascii="Times New Roman" w:hAnsi="Times New Roman" w:cs="Times New Roman"/>
        </w:rPr>
      </w:pPr>
      <w:r w:rsidRPr="00787CFD">
        <w:rPr>
          <w:rFonts w:ascii="Times New Roman" w:hAnsi="Times New Roman" w:cs="Times New Roman"/>
        </w:rPr>
        <w:t>while(1)</w:t>
      </w:r>
    </w:p>
    <w:p w:rsidR="0097755C" w:rsidRPr="00787CFD" w:rsidRDefault="0004010A" w:rsidP="002544EE">
      <w:pPr>
        <w:pStyle w:val="Standard"/>
        <w:ind w:left="720" w:right="229"/>
        <w:rPr>
          <w:rFonts w:ascii="Times New Roman" w:hAnsi="Times New Roman" w:cs="Times New Roman"/>
        </w:rPr>
      </w:pPr>
      <w:r w:rsidRPr="00787CFD">
        <w:rPr>
          <w:rFonts w:ascii="Times New Roman" w:hAnsi="Times New Roman" w:cs="Times New Roman"/>
        </w:rPr>
        <w:t>{</w:t>
      </w:r>
    </w:p>
    <w:p w:rsidR="0097755C" w:rsidRPr="00787CFD" w:rsidRDefault="001F4FE4" w:rsidP="002544EE">
      <w:pPr>
        <w:pStyle w:val="Standard"/>
        <w:ind w:left="720" w:right="229"/>
        <w:rPr>
          <w:rFonts w:ascii="Times New Roman" w:hAnsi="Times New Roman" w:cs="Times New Roman"/>
        </w:rPr>
      </w:pPr>
      <w:r>
        <w:rPr>
          <w:rFonts w:ascii="Times New Roman" w:hAnsi="Times New Roman" w:cs="Times New Roman"/>
        </w:rPr>
        <w:tab/>
      </w:r>
      <w:r w:rsidR="0004010A" w:rsidRPr="00787CFD">
        <w:rPr>
          <w:rFonts w:ascii="Times New Roman" w:hAnsi="Times New Roman" w:cs="Times New Roman"/>
        </w:rPr>
        <w:t>len=sizeof(cliaddr);</w:t>
      </w:r>
    </w:p>
    <w:p w:rsidR="0097755C" w:rsidRPr="00787CFD" w:rsidRDefault="001F4FE4" w:rsidP="002544EE">
      <w:pPr>
        <w:pStyle w:val="Standard"/>
        <w:ind w:left="720" w:right="229"/>
        <w:rPr>
          <w:rFonts w:ascii="Times New Roman" w:hAnsi="Times New Roman" w:cs="Times New Roman"/>
        </w:rPr>
      </w:pPr>
      <w:r>
        <w:rPr>
          <w:rFonts w:ascii="Times New Roman" w:hAnsi="Times New Roman" w:cs="Times New Roman"/>
        </w:rPr>
        <w:tab/>
      </w:r>
      <w:r w:rsidR="0004010A" w:rsidRPr="00787CFD">
        <w:rPr>
          <w:rFonts w:ascii="Times New Roman" w:hAnsi="Times New Roman" w:cs="Times New Roman"/>
        </w:rPr>
        <w:t>connfd=accept(sockfd,(struct sockaddr *)&amp;cliaddr,&amp;len);</w:t>
      </w:r>
    </w:p>
    <w:p w:rsidR="0097755C" w:rsidRPr="00787CFD" w:rsidRDefault="001F4FE4" w:rsidP="002544EE">
      <w:pPr>
        <w:pStyle w:val="Standard"/>
        <w:ind w:left="720" w:right="229"/>
        <w:rPr>
          <w:rFonts w:ascii="Times New Roman" w:hAnsi="Times New Roman" w:cs="Times New Roman"/>
        </w:rPr>
      </w:pPr>
      <w:r>
        <w:rPr>
          <w:rFonts w:ascii="Times New Roman" w:hAnsi="Times New Roman" w:cs="Times New Roman"/>
        </w:rPr>
        <w:tab/>
      </w:r>
      <w:r w:rsidR="0004010A" w:rsidRPr="00787CFD">
        <w:rPr>
          <w:rFonts w:ascii="Times New Roman" w:hAnsi="Times New Roman" w:cs="Times New Roman"/>
        </w:rPr>
        <w:t>strcpy(buffer,"");</w:t>
      </w:r>
    </w:p>
    <w:p w:rsidR="0097755C" w:rsidRPr="00787CFD" w:rsidRDefault="001F4FE4" w:rsidP="002544EE">
      <w:pPr>
        <w:pStyle w:val="Standard"/>
        <w:ind w:left="720" w:right="229"/>
        <w:rPr>
          <w:rFonts w:ascii="Times New Roman" w:hAnsi="Times New Roman" w:cs="Times New Roman"/>
        </w:rPr>
      </w:pPr>
      <w:r>
        <w:rPr>
          <w:rFonts w:ascii="Times New Roman" w:hAnsi="Times New Roman" w:cs="Times New Roman"/>
        </w:rPr>
        <w:tab/>
      </w:r>
      <w:r w:rsidR="0004010A" w:rsidRPr="00787CFD">
        <w:rPr>
          <w:rFonts w:ascii="Times New Roman" w:hAnsi="Times New Roman" w:cs="Times New Roman"/>
        </w:rPr>
        <w:t>read(connfd,buffer,10);</w:t>
      </w:r>
    </w:p>
    <w:p w:rsidR="0097755C" w:rsidRPr="00787CFD" w:rsidRDefault="001F4FE4" w:rsidP="002544EE">
      <w:pPr>
        <w:pStyle w:val="Standard"/>
        <w:ind w:left="720" w:right="229"/>
        <w:rPr>
          <w:rFonts w:ascii="Times New Roman" w:hAnsi="Times New Roman" w:cs="Times New Roman"/>
        </w:rPr>
      </w:pPr>
      <w:r>
        <w:rPr>
          <w:rFonts w:ascii="Times New Roman" w:hAnsi="Times New Roman" w:cs="Times New Roman"/>
        </w:rPr>
        <w:tab/>
      </w:r>
      <w:r w:rsidR="0004010A" w:rsidRPr="00787CFD">
        <w:rPr>
          <w:rFonts w:ascii="Times New Roman" w:hAnsi="Times New Roman" w:cs="Times New Roman"/>
        </w:rPr>
        <w:t>printf("message received and echoed:%s",buffer);</w:t>
      </w:r>
    </w:p>
    <w:p w:rsidR="0097755C" w:rsidRPr="00787CFD" w:rsidRDefault="001F4FE4" w:rsidP="002544EE">
      <w:pPr>
        <w:pStyle w:val="Standard"/>
        <w:ind w:left="720" w:right="229"/>
        <w:rPr>
          <w:rFonts w:ascii="Times New Roman" w:hAnsi="Times New Roman" w:cs="Times New Roman"/>
        </w:rPr>
      </w:pPr>
      <w:r>
        <w:rPr>
          <w:rFonts w:ascii="Times New Roman" w:hAnsi="Times New Roman" w:cs="Times New Roman"/>
        </w:rPr>
        <w:tab/>
      </w:r>
      <w:r w:rsidR="0004010A" w:rsidRPr="00787CFD">
        <w:rPr>
          <w:rFonts w:ascii="Times New Roman" w:hAnsi="Times New Roman" w:cs="Times New Roman"/>
        </w:rPr>
        <w:t>write(connfd,buffer,sizeof(buffer));</w:t>
      </w:r>
    </w:p>
    <w:p w:rsidR="0097755C" w:rsidRPr="00787CFD" w:rsidRDefault="001F4FE4" w:rsidP="002544EE">
      <w:pPr>
        <w:pStyle w:val="Standard"/>
        <w:ind w:left="720" w:right="229"/>
        <w:rPr>
          <w:rFonts w:ascii="Times New Roman" w:hAnsi="Times New Roman" w:cs="Times New Roman"/>
        </w:rPr>
      </w:pPr>
      <w:r>
        <w:rPr>
          <w:rFonts w:ascii="Times New Roman" w:hAnsi="Times New Roman" w:cs="Times New Roman"/>
        </w:rPr>
        <w:tab/>
      </w:r>
      <w:r w:rsidR="0004010A" w:rsidRPr="00787CFD">
        <w:rPr>
          <w:rFonts w:ascii="Times New Roman" w:hAnsi="Times New Roman" w:cs="Times New Roman"/>
        </w:rPr>
        <w:t>}</w:t>
      </w:r>
      <w:r w:rsidR="0004010A" w:rsidRPr="00787CFD">
        <w:rPr>
          <w:rFonts w:ascii="Times New Roman" w:hAnsi="Times New Roman" w:cs="Times New Roman"/>
        </w:rPr>
        <w:tab/>
      </w:r>
    </w:p>
    <w:p w:rsidR="0097755C" w:rsidRPr="00787CFD" w:rsidRDefault="0004010A" w:rsidP="002544EE">
      <w:pPr>
        <w:pStyle w:val="Standard"/>
        <w:ind w:left="720" w:right="229"/>
        <w:rPr>
          <w:rFonts w:ascii="Times New Roman" w:hAnsi="Times New Roman" w:cs="Times New Roman"/>
        </w:rPr>
      </w:pPr>
      <w:r w:rsidRPr="00787CFD">
        <w:rPr>
          <w:rFonts w:ascii="Times New Roman" w:hAnsi="Times New Roman" w:cs="Times New Roman"/>
        </w:rPr>
        <w:t>close(sockfd);</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w:t>
      </w:r>
    </w:p>
    <w:p w:rsidR="0097755C" w:rsidRPr="00787CFD" w:rsidRDefault="0004010A" w:rsidP="0042667E">
      <w:pPr>
        <w:pStyle w:val="Standard"/>
        <w:ind w:right="229"/>
        <w:rPr>
          <w:rFonts w:ascii="Times New Roman" w:hAnsi="Times New Roman" w:cs="Times New Roman"/>
          <w:b/>
          <w:bCs/>
        </w:rPr>
      </w:pPr>
      <w:r w:rsidRPr="00787CFD">
        <w:rPr>
          <w:rFonts w:ascii="Times New Roman" w:hAnsi="Times New Roman" w:cs="Times New Roman"/>
          <w:b/>
          <w:bCs/>
        </w:rPr>
        <w:t>CLIENT</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#include&lt;stdio.h&gt;</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#include&lt;sys/types.h&gt;</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#include&lt;netinet/in.h&gt;</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#include&lt;sys/socket.h&gt;</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#include&lt;arpa/inet.h&gt;</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#include&lt;string.h&gt;</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#include&lt;unistd.h&gt;</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#define PORT 8000</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int main(int argc,char *argv[])</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w:t>
      </w:r>
    </w:p>
    <w:p w:rsidR="0097755C" w:rsidRPr="00787CFD" w:rsidRDefault="0004010A" w:rsidP="002544EE">
      <w:pPr>
        <w:pStyle w:val="Standard"/>
        <w:ind w:left="810" w:right="229"/>
        <w:rPr>
          <w:rFonts w:ascii="Times New Roman" w:hAnsi="Times New Roman" w:cs="Times New Roman"/>
        </w:rPr>
      </w:pPr>
      <w:r w:rsidRPr="00787CFD">
        <w:rPr>
          <w:rFonts w:ascii="Times New Roman" w:hAnsi="Times New Roman" w:cs="Times New Roman"/>
        </w:rPr>
        <w:t>int sockfd;</w:t>
      </w:r>
    </w:p>
    <w:p w:rsidR="0097755C" w:rsidRPr="00787CFD" w:rsidRDefault="0004010A" w:rsidP="002544EE">
      <w:pPr>
        <w:pStyle w:val="Standard"/>
        <w:ind w:left="810" w:right="229"/>
        <w:rPr>
          <w:rFonts w:ascii="Times New Roman" w:hAnsi="Times New Roman" w:cs="Times New Roman"/>
        </w:rPr>
      </w:pPr>
      <w:r w:rsidRPr="00787CFD">
        <w:rPr>
          <w:rFonts w:ascii="Times New Roman" w:hAnsi="Times New Roman" w:cs="Times New Roman"/>
        </w:rPr>
        <w:t>struct sockaddr_in serv;</w:t>
      </w:r>
    </w:p>
    <w:p w:rsidR="0097755C" w:rsidRPr="00787CFD" w:rsidRDefault="0004010A" w:rsidP="002544EE">
      <w:pPr>
        <w:pStyle w:val="Standard"/>
        <w:ind w:left="810" w:right="229"/>
        <w:rPr>
          <w:rFonts w:ascii="Times New Roman" w:hAnsi="Times New Roman" w:cs="Times New Roman"/>
        </w:rPr>
      </w:pPr>
      <w:r w:rsidRPr="00787CFD">
        <w:rPr>
          <w:rFonts w:ascii="Times New Roman" w:hAnsi="Times New Roman" w:cs="Times New Roman"/>
        </w:rPr>
        <w:t>char buff[20];</w:t>
      </w:r>
    </w:p>
    <w:p w:rsidR="0097755C" w:rsidRPr="00787CFD" w:rsidRDefault="0004010A" w:rsidP="002544EE">
      <w:pPr>
        <w:pStyle w:val="Standard"/>
        <w:ind w:left="810" w:right="229"/>
        <w:rPr>
          <w:rFonts w:ascii="Times New Roman" w:hAnsi="Times New Roman" w:cs="Times New Roman"/>
        </w:rPr>
      </w:pPr>
      <w:r w:rsidRPr="00787CFD">
        <w:rPr>
          <w:rFonts w:ascii="Times New Roman" w:hAnsi="Times New Roman" w:cs="Times New Roman"/>
        </w:rPr>
        <w:t>sockfd=socket(AF_INET,SOCK_STREAM,0);</w:t>
      </w:r>
    </w:p>
    <w:p w:rsidR="0097755C" w:rsidRPr="00787CFD" w:rsidRDefault="0004010A" w:rsidP="002544EE">
      <w:pPr>
        <w:pStyle w:val="Standard"/>
        <w:ind w:left="810" w:right="229"/>
        <w:rPr>
          <w:rFonts w:ascii="Times New Roman" w:hAnsi="Times New Roman" w:cs="Times New Roman"/>
        </w:rPr>
      </w:pPr>
      <w:r w:rsidRPr="00787CFD">
        <w:rPr>
          <w:rFonts w:ascii="Times New Roman" w:hAnsi="Times New Roman" w:cs="Times New Roman"/>
        </w:rPr>
        <w:t>memset(&amp;serv,0,sizeof(serv));</w:t>
      </w:r>
    </w:p>
    <w:p w:rsidR="0097755C" w:rsidRPr="00787CFD" w:rsidRDefault="0004010A" w:rsidP="002544EE">
      <w:pPr>
        <w:pStyle w:val="Standard"/>
        <w:ind w:left="810" w:right="229"/>
        <w:rPr>
          <w:rFonts w:ascii="Times New Roman" w:hAnsi="Times New Roman" w:cs="Times New Roman"/>
        </w:rPr>
      </w:pPr>
      <w:r w:rsidRPr="00787CFD">
        <w:rPr>
          <w:rFonts w:ascii="Times New Roman" w:hAnsi="Times New Roman" w:cs="Times New Roman"/>
        </w:rPr>
        <w:t>serv.sin_family=AF_INET;</w:t>
      </w:r>
    </w:p>
    <w:p w:rsidR="0097755C" w:rsidRPr="00787CFD" w:rsidRDefault="0004010A" w:rsidP="002544EE">
      <w:pPr>
        <w:pStyle w:val="Standard"/>
        <w:ind w:left="810" w:right="229"/>
        <w:rPr>
          <w:rFonts w:ascii="Times New Roman" w:hAnsi="Times New Roman" w:cs="Times New Roman"/>
        </w:rPr>
      </w:pPr>
      <w:r w:rsidRPr="00787CFD">
        <w:rPr>
          <w:rFonts w:ascii="Times New Roman" w:hAnsi="Times New Roman" w:cs="Times New Roman"/>
        </w:rPr>
        <w:t>serv.sin_port=htons(PORT);</w:t>
      </w:r>
    </w:p>
    <w:p w:rsidR="0097755C" w:rsidRPr="00787CFD" w:rsidRDefault="0004010A" w:rsidP="002544EE">
      <w:pPr>
        <w:pStyle w:val="Standard"/>
        <w:ind w:left="810" w:right="229"/>
        <w:rPr>
          <w:rFonts w:ascii="Times New Roman" w:hAnsi="Times New Roman" w:cs="Times New Roman"/>
        </w:rPr>
      </w:pPr>
      <w:r w:rsidRPr="00787CFD">
        <w:rPr>
          <w:rFonts w:ascii="Times New Roman" w:hAnsi="Times New Roman" w:cs="Times New Roman"/>
        </w:rPr>
        <w:t>serv.sin_addr.s_addr=inet_addr(argv[1]);</w:t>
      </w:r>
    </w:p>
    <w:p w:rsidR="0097755C" w:rsidRPr="00787CFD" w:rsidRDefault="0004010A" w:rsidP="002544EE">
      <w:pPr>
        <w:pStyle w:val="Standard"/>
        <w:ind w:left="810" w:right="229"/>
        <w:rPr>
          <w:rFonts w:ascii="Times New Roman" w:hAnsi="Times New Roman" w:cs="Times New Roman"/>
        </w:rPr>
      </w:pPr>
      <w:r w:rsidRPr="00787CFD">
        <w:rPr>
          <w:rFonts w:ascii="Times New Roman" w:hAnsi="Times New Roman" w:cs="Times New Roman"/>
        </w:rPr>
        <w:t>if(connect(sockfd,(struct sockaddr *)&amp;serv,sizeof(serv))&lt;0)</w:t>
      </w:r>
    </w:p>
    <w:p w:rsidR="0097755C" w:rsidRPr="00787CFD" w:rsidRDefault="0004010A" w:rsidP="002544EE">
      <w:pPr>
        <w:pStyle w:val="Standard"/>
        <w:ind w:left="810" w:right="229"/>
        <w:rPr>
          <w:rFonts w:ascii="Times New Roman" w:hAnsi="Times New Roman" w:cs="Times New Roman"/>
        </w:rPr>
      </w:pPr>
      <w:r w:rsidRPr="00787CFD">
        <w:rPr>
          <w:rFonts w:ascii="Times New Roman" w:hAnsi="Times New Roman" w:cs="Times New Roman"/>
        </w:rPr>
        <w:t>printf("ERROR IN CONNECT");</w:t>
      </w:r>
    </w:p>
    <w:p w:rsidR="0097755C" w:rsidRPr="00787CFD" w:rsidRDefault="0004010A" w:rsidP="002544EE">
      <w:pPr>
        <w:pStyle w:val="Standard"/>
        <w:ind w:left="810" w:right="229"/>
        <w:rPr>
          <w:rFonts w:ascii="Times New Roman" w:hAnsi="Times New Roman" w:cs="Times New Roman"/>
        </w:rPr>
      </w:pPr>
      <w:r w:rsidRPr="00787CFD">
        <w:rPr>
          <w:rFonts w:ascii="Times New Roman" w:hAnsi="Times New Roman" w:cs="Times New Roman"/>
        </w:rPr>
        <w:t>printf("ENTER THE STRING TO ECHO :");</w:t>
      </w:r>
    </w:p>
    <w:p w:rsidR="0097755C" w:rsidRPr="00787CFD" w:rsidRDefault="0004010A" w:rsidP="002544EE">
      <w:pPr>
        <w:pStyle w:val="Standard"/>
        <w:ind w:left="810" w:right="229"/>
        <w:rPr>
          <w:rFonts w:ascii="Times New Roman" w:hAnsi="Times New Roman" w:cs="Times New Roman"/>
        </w:rPr>
      </w:pPr>
      <w:r w:rsidRPr="00787CFD">
        <w:rPr>
          <w:rFonts w:ascii="Times New Roman" w:hAnsi="Times New Roman" w:cs="Times New Roman"/>
        </w:rPr>
        <w:t>fgets(buff,sizeof(buff),stdin);</w:t>
      </w:r>
    </w:p>
    <w:p w:rsidR="0097755C" w:rsidRPr="00787CFD" w:rsidRDefault="0004010A" w:rsidP="002544EE">
      <w:pPr>
        <w:pStyle w:val="Standard"/>
        <w:ind w:left="810" w:right="229"/>
        <w:rPr>
          <w:rFonts w:ascii="Times New Roman" w:hAnsi="Times New Roman" w:cs="Times New Roman"/>
        </w:rPr>
      </w:pPr>
      <w:r w:rsidRPr="00787CFD">
        <w:rPr>
          <w:rFonts w:ascii="Times New Roman" w:hAnsi="Times New Roman" w:cs="Times New Roman"/>
        </w:rPr>
        <w:t>write(sockfd,buff,sizeof(buff));</w:t>
      </w:r>
    </w:p>
    <w:p w:rsidR="0097755C" w:rsidRPr="00787CFD" w:rsidRDefault="0004010A" w:rsidP="002544EE">
      <w:pPr>
        <w:pStyle w:val="Standard"/>
        <w:ind w:left="810" w:right="229"/>
        <w:rPr>
          <w:rFonts w:ascii="Times New Roman" w:hAnsi="Times New Roman" w:cs="Times New Roman"/>
        </w:rPr>
      </w:pPr>
      <w:r w:rsidRPr="00787CFD">
        <w:rPr>
          <w:rFonts w:ascii="Times New Roman" w:hAnsi="Times New Roman" w:cs="Times New Roman"/>
        </w:rPr>
        <w:t>strcpy(buff," ");</w:t>
      </w:r>
    </w:p>
    <w:p w:rsidR="0097755C" w:rsidRPr="00787CFD" w:rsidRDefault="0004010A" w:rsidP="002544EE">
      <w:pPr>
        <w:pStyle w:val="Standard"/>
        <w:ind w:left="810" w:right="229"/>
        <w:rPr>
          <w:rFonts w:ascii="Times New Roman" w:hAnsi="Times New Roman" w:cs="Times New Roman"/>
        </w:rPr>
      </w:pPr>
      <w:r w:rsidRPr="00787CFD">
        <w:rPr>
          <w:rFonts w:ascii="Times New Roman" w:hAnsi="Times New Roman" w:cs="Times New Roman"/>
        </w:rPr>
        <w:t>read(sockfd,buff,sizeof(buff));</w:t>
      </w:r>
    </w:p>
    <w:p w:rsidR="0097755C" w:rsidRPr="00787CFD" w:rsidRDefault="0004010A" w:rsidP="002544EE">
      <w:pPr>
        <w:pStyle w:val="Standard"/>
        <w:ind w:left="810" w:right="229"/>
        <w:rPr>
          <w:rFonts w:ascii="Times New Roman" w:hAnsi="Times New Roman" w:cs="Times New Roman"/>
        </w:rPr>
      </w:pPr>
      <w:r w:rsidRPr="00787CFD">
        <w:rPr>
          <w:rFonts w:ascii="Times New Roman" w:hAnsi="Times New Roman" w:cs="Times New Roman"/>
        </w:rPr>
        <w:t>fputs(buff,stdout);</w:t>
      </w:r>
    </w:p>
    <w:p w:rsidR="0097755C" w:rsidRPr="00787CFD" w:rsidRDefault="0004010A" w:rsidP="002544EE">
      <w:pPr>
        <w:pStyle w:val="Standard"/>
        <w:ind w:left="810" w:right="229"/>
        <w:rPr>
          <w:rFonts w:ascii="Times New Roman" w:hAnsi="Times New Roman" w:cs="Times New Roman"/>
        </w:rPr>
      </w:pPr>
      <w:r w:rsidRPr="00787CFD">
        <w:rPr>
          <w:rFonts w:ascii="Times New Roman" w:hAnsi="Times New Roman" w:cs="Times New Roman"/>
        </w:rPr>
        <w:t>close(sockfd);</w:t>
      </w:r>
    </w:p>
    <w:p w:rsidR="0097755C" w:rsidRPr="00787CFD" w:rsidRDefault="0004010A" w:rsidP="002544EE">
      <w:pPr>
        <w:pStyle w:val="Standard"/>
        <w:ind w:left="810" w:right="229"/>
        <w:rPr>
          <w:rFonts w:ascii="Times New Roman" w:hAnsi="Times New Roman" w:cs="Times New Roman"/>
        </w:rPr>
      </w:pPr>
      <w:r w:rsidRPr="00787CFD">
        <w:rPr>
          <w:rFonts w:ascii="Times New Roman" w:hAnsi="Times New Roman" w:cs="Times New Roman"/>
        </w:rPr>
        <w:t>return;</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w:t>
      </w:r>
    </w:p>
    <w:p w:rsidR="0097755C" w:rsidRPr="00787CFD" w:rsidRDefault="0004010A" w:rsidP="0042667E">
      <w:pPr>
        <w:pStyle w:val="Standard"/>
        <w:ind w:right="229"/>
        <w:rPr>
          <w:rFonts w:ascii="Times New Roman" w:hAnsi="Times New Roman" w:cs="Times New Roman"/>
          <w:b/>
          <w:bCs/>
        </w:rPr>
      </w:pPr>
      <w:r w:rsidRPr="00787CFD">
        <w:rPr>
          <w:rFonts w:ascii="Times New Roman" w:hAnsi="Times New Roman" w:cs="Times New Roman"/>
          <w:b/>
          <w:bCs/>
        </w:rPr>
        <w:t>OUTPUT:</w:t>
      </w:r>
    </w:p>
    <w:p w:rsidR="0097755C" w:rsidRPr="00787CFD" w:rsidRDefault="0004010A" w:rsidP="0042667E">
      <w:pPr>
        <w:pStyle w:val="PlainText"/>
        <w:ind w:right="229"/>
        <w:rPr>
          <w:rFonts w:ascii="Times New Roman" w:hAnsi="Times New Roman" w:cs="Times New Roman"/>
          <w:sz w:val="24"/>
          <w:szCs w:val="24"/>
        </w:rPr>
      </w:pPr>
      <w:r w:rsidRPr="00787CFD">
        <w:rPr>
          <w:rFonts w:ascii="Times New Roman" w:hAnsi="Times New Roman" w:cs="Times New Roman"/>
          <w:b/>
          <w:sz w:val="24"/>
          <w:szCs w:val="24"/>
        </w:rPr>
        <w:t>CLIENTSIDE</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[s@localhost ~]$ cc nex8acli.c</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[s@localhost ~]$ ./a.out 127.0.0.1</w:t>
      </w:r>
    </w:p>
    <w:p w:rsidR="0097755C" w:rsidRPr="00787CFD" w:rsidRDefault="00ED0102" w:rsidP="0042667E">
      <w:pPr>
        <w:pStyle w:val="Standard"/>
        <w:ind w:right="229"/>
        <w:rPr>
          <w:rFonts w:ascii="Times New Roman" w:hAnsi="Times New Roman" w:cs="Times New Roman"/>
        </w:rPr>
      </w:pPr>
      <w:r>
        <w:rPr>
          <w:rFonts w:ascii="Times New Roman" w:hAnsi="Times New Roman" w:cs="Times New Roman"/>
        </w:rPr>
        <w:t>ENTER THE STRING TO ECHO :hello</w:t>
      </w:r>
    </w:p>
    <w:p w:rsidR="0097755C" w:rsidRPr="00787CFD" w:rsidRDefault="0004010A" w:rsidP="0042667E">
      <w:pPr>
        <w:pStyle w:val="Standard"/>
        <w:ind w:right="229"/>
        <w:rPr>
          <w:rFonts w:ascii="Times New Roman" w:hAnsi="Times New Roman" w:cs="Times New Roman"/>
        </w:rPr>
      </w:pPr>
      <w:r w:rsidRPr="00787CFD">
        <w:rPr>
          <w:rFonts w:ascii="Times New Roman" w:hAnsi="Times New Roman" w:cs="Times New Roman"/>
        </w:rPr>
        <w:t>hi</w:t>
      </w:r>
    </w:p>
    <w:p w:rsidR="0097755C" w:rsidRPr="00787CFD" w:rsidRDefault="0004010A" w:rsidP="0042667E">
      <w:pPr>
        <w:pStyle w:val="PlainText"/>
        <w:ind w:right="229"/>
        <w:rPr>
          <w:rFonts w:ascii="Times New Roman" w:hAnsi="Times New Roman" w:cs="Times New Roman"/>
          <w:sz w:val="24"/>
          <w:szCs w:val="24"/>
        </w:rPr>
      </w:pPr>
      <w:r w:rsidRPr="00787CFD">
        <w:rPr>
          <w:rFonts w:ascii="Times New Roman" w:hAnsi="Times New Roman" w:cs="Times New Roman"/>
          <w:b/>
          <w:sz w:val="24"/>
          <w:szCs w:val="24"/>
        </w:rPr>
        <w:t xml:space="preserve"> SERVERSIDE</w:t>
      </w:r>
    </w:p>
    <w:p w:rsidR="0097755C" w:rsidRPr="00787CFD" w:rsidRDefault="0004010A" w:rsidP="0042667E">
      <w:pPr>
        <w:pStyle w:val="PlainText"/>
        <w:ind w:right="229"/>
        <w:rPr>
          <w:rFonts w:ascii="Times New Roman" w:hAnsi="Times New Roman" w:cs="Times New Roman"/>
          <w:sz w:val="24"/>
          <w:szCs w:val="24"/>
        </w:rPr>
      </w:pPr>
      <w:r w:rsidRPr="00787CFD">
        <w:rPr>
          <w:rFonts w:ascii="Times New Roman" w:hAnsi="Times New Roman" w:cs="Times New Roman"/>
          <w:sz w:val="24"/>
          <w:szCs w:val="24"/>
        </w:rPr>
        <w:t>[s@localhost ~]$ cc nex8aser.c</w:t>
      </w:r>
    </w:p>
    <w:p w:rsidR="0097755C" w:rsidRPr="00787CFD" w:rsidRDefault="0004010A" w:rsidP="0042667E">
      <w:pPr>
        <w:pStyle w:val="PlainText"/>
        <w:ind w:right="229"/>
        <w:rPr>
          <w:rFonts w:ascii="Times New Roman" w:hAnsi="Times New Roman" w:cs="Times New Roman"/>
          <w:sz w:val="24"/>
          <w:szCs w:val="24"/>
        </w:rPr>
      </w:pPr>
      <w:r w:rsidRPr="00787CFD">
        <w:rPr>
          <w:rFonts w:ascii="Times New Roman" w:hAnsi="Times New Roman" w:cs="Times New Roman"/>
          <w:sz w:val="24"/>
          <w:szCs w:val="24"/>
        </w:rPr>
        <w:t>[s@localhost ~]$ ./a.out</w:t>
      </w:r>
    </w:p>
    <w:p w:rsidR="0097755C" w:rsidRDefault="00ED0102" w:rsidP="0042667E">
      <w:pPr>
        <w:pStyle w:val="PlainText"/>
        <w:ind w:right="229"/>
        <w:rPr>
          <w:rFonts w:ascii="Times New Roman" w:hAnsi="Times New Roman" w:cs="Times New Roman"/>
          <w:sz w:val="24"/>
          <w:szCs w:val="24"/>
        </w:rPr>
      </w:pPr>
      <w:r>
        <w:rPr>
          <w:rFonts w:ascii="Times New Roman" w:hAnsi="Times New Roman" w:cs="Times New Roman"/>
          <w:sz w:val="24"/>
          <w:szCs w:val="24"/>
        </w:rPr>
        <w:t>message received and echoed:hello</w:t>
      </w:r>
    </w:p>
    <w:p w:rsidR="00FA754D" w:rsidRDefault="00FA754D" w:rsidP="0042667E">
      <w:pPr>
        <w:pStyle w:val="PlainText"/>
        <w:ind w:right="229"/>
        <w:rPr>
          <w:rFonts w:ascii="Times New Roman" w:hAnsi="Times New Roman" w:cs="Times New Roman"/>
          <w:b/>
          <w:sz w:val="24"/>
          <w:szCs w:val="24"/>
        </w:rPr>
      </w:pPr>
      <w:r w:rsidRPr="00FA754D">
        <w:rPr>
          <w:rFonts w:ascii="Times New Roman" w:hAnsi="Times New Roman" w:cs="Times New Roman"/>
          <w:b/>
          <w:sz w:val="24"/>
          <w:szCs w:val="24"/>
        </w:rPr>
        <w:t>RESULT:</w:t>
      </w:r>
    </w:p>
    <w:p w:rsidR="00FA754D" w:rsidRDefault="00FA754D">
      <w:pPr>
        <w:pStyle w:val="PlainText"/>
        <w:rPr>
          <w:rFonts w:ascii="Times New Roman" w:hAnsi="Times New Roman" w:cs="Times New Roman"/>
          <w:b/>
          <w:sz w:val="24"/>
          <w:szCs w:val="24"/>
        </w:rPr>
      </w:pPr>
    </w:p>
    <w:p w:rsidR="001F4FE4" w:rsidRDefault="001F4FE4">
      <w:pPr>
        <w:pStyle w:val="WW-Default"/>
        <w:spacing w:after="17"/>
        <w:rPr>
          <w:rFonts w:ascii="Times New Roman" w:hAnsi="Times New Roman" w:cs="Times New Roman"/>
          <w:b/>
        </w:rPr>
      </w:pPr>
    </w:p>
    <w:p w:rsidR="0097755C" w:rsidRPr="00787CFD" w:rsidRDefault="0004010A" w:rsidP="0042667E">
      <w:pPr>
        <w:pStyle w:val="WW-Default"/>
        <w:spacing w:after="17"/>
        <w:ind w:right="319"/>
        <w:rPr>
          <w:rFonts w:ascii="Times New Roman" w:hAnsi="Times New Roman" w:cs="Times New Roman"/>
        </w:rPr>
      </w:pPr>
      <w:r w:rsidRPr="00787CFD">
        <w:rPr>
          <w:rFonts w:ascii="Times New Roman" w:hAnsi="Times New Roman" w:cs="Times New Roman"/>
          <w:b/>
        </w:rPr>
        <w:t xml:space="preserve">EX.NO.8B         </w:t>
      </w:r>
      <w:r w:rsidRPr="00787CFD">
        <w:rPr>
          <w:rFonts w:ascii="Times New Roman" w:hAnsi="Times New Roman" w:cs="Times New Roman"/>
          <w:b/>
        </w:rPr>
        <w:tab/>
        <w:t>APPLICATIONS USING TCP SOCKETS LIKE CHAT</w:t>
      </w:r>
    </w:p>
    <w:p w:rsidR="0097755C" w:rsidRPr="00787CFD" w:rsidRDefault="0097755C" w:rsidP="0042667E">
      <w:pPr>
        <w:pStyle w:val="WW-Default"/>
        <w:spacing w:after="17"/>
        <w:ind w:right="319"/>
        <w:rPr>
          <w:rFonts w:ascii="Times New Roman" w:hAnsi="Times New Roman" w:cs="Times New Roman"/>
          <w:b/>
        </w:rPr>
      </w:pPr>
    </w:p>
    <w:p w:rsidR="00A30172" w:rsidRDefault="0004010A" w:rsidP="0042667E">
      <w:pPr>
        <w:pStyle w:val="Standard"/>
        <w:tabs>
          <w:tab w:val="left" w:pos="1080"/>
        </w:tabs>
        <w:spacing w:line="280" w:lineRule="atLeast"/>
        <w:ind w:left="720" w:right="319" w:hanging="720"/>
        <w:jc w:val="both"/>
        <w:rPr>
          <w:rFonts w:ascii="Times New Roman" w:hAnsi="Times New Roman" w:cs="Times New Roman"/>
          <w:b/>
        </w:rPr>
      </w:pPr>
      <w:r w:rsidRPr="00787CFD">
        <w:rPr>
          <w:rFonts w:ascii="Times New Roman" w:hAnsi="Times New Roman" w:cs="Times New Roman"/>
          <w:b/>
        </w:rPr>
        <w:t xml:space="preserve">AIM: </w:t>
      </w:r>
      <w:r w:rsidRPr="00787CFD">
        <w:rPr>
          <w:rFonts w:ascii="Times New Roman" w:hAnsi="Times New Roman" w:cs="Times New Roman"/>
          <w:b/>
        </w:rPr>
        <w:tab/>
      </w:r>
    </w:p>
    <w:p w:rsidR="0097755C" w:rsidRPr="00787CFD" w:rsidRDefault="0004010A" w:rsidP="0042667E">
      <w:pPr>
        <w:pStyle w:val="Standard"/>
        <w:tabs>
          <w:tab w:val="left" w:pos="1080"/>
        </w:tabs>
        <w:spacing w:line="280" w:lineRule="atLeast"/>
        <w:ind w:right="319"/>
        <w:jc w:val="both"/>
        <w:rPr>
          <w:rFonts w:ascii="Times New Roman" w:hAnsi="Times New Roman" w:cs="Times New Roman"/>
        </w:rPr>
      </w:pPr>
      <w:r w:rsidRPr="00787CFD">
        <w:rPr>
          <w:rFonts w:ascii="Times New Roman" w:hAnsi="Times New Roman" w:cs="Times New Roman"/>
        </w:rPr>
        <w:t xml:space="preserve">To perform the full duplex chat by sending and receiving the message from the </w:t>
      </w:r>
      <w:r w:rsidR="00A30172">
        <w:rPr>
          <w:rFonts w:ascii="Times New Roman" w:hAnsi="Times New Roman" w:cs="Times New Roman"/>
        </w:rPr>
        <w:t xml:space="preserve">client to server and vice versa </w:t>
      </w:r>
      <w:r w:rsidRPr="00787CFD">
        <w:rPr>
          <w:rFonts w:ascii="Times New Roman" w:hAnsi="Times New Roman" w:cs="Times New Roman"/>
        </w:rPr>
        <w:t>using TCP sockets.</w:t>
      </w:r>
    </w:p>
    <w:p w:rsidR="0093021A" w:rsidRDefault="0093021A" w:rsidP="0042667E">
      <w:pPr>
        <w:pStyle w:val="Standard"/>
        <w:tabs>
          <w:tab w:val="left" w:pos="0"/>
        </w:tabs>
        <w:spacing w:line="280" w:lineRule="atLeast"/>
        <w:ind w:right="319"/>
        <w:jc w:val="both"/>
        <w:rPr>
          <w:rFonts w:ascii="Times New Roman" w:hAnsi="Times New Roman" w:cs="Times New Roman"/>
          <w:b/>
        </w:rPr>
      </w:pPr>
    </w:p>
    <w:p w:rsidR="0097755C" w:rsidRPr="00787CFD" w:rsidRDefault="0004010A" w:rsidP="0042667E">
      <w:pPr>
        <w:pStyle w:val="Standard"/>
        <w:tabs>
          <w:tab w:val="left" w:pos="0"/>
        </w:tabs>
        <w:spacing w:line="280" w:lineRule="atLeast"/>
        <w:ind w:right="319"/>
        <w:jc w:val="both"/>
        <w:rPr>
          <w:rFonts w:ascii="Times New Roman" w:hAnsi="Times New Roman" w:cs="Times New Roman"/>
        </w:rPr>
      </w:pPr>
      <w:r w:rsidRPr="00787CFD">
        <w:rPr>
          <w:rFonts w:ascii="Times New Roman" w:hAnsi="Times New Roman" w:cs="Times New Roman"/>
          <w:b/>
        </w:rPr>
        <w:t>ALGORITHM:</w:t>
      </w:r>
    </w:p>
    <w:p w:rsidR="0097755C" w:rsidRPr="00787CFD" w:rsidRDefault="0004010A" w:rsidP="0042667E">
      <w:pPr>
        <w:pStyle w:val="Standard"/>
        <w:tabs>
          <w:tab w:val="left" w:pos="720"/>
        </w:tabs>
        <w:spacing w:line="280" w:lineRule="atLeast"/>
        <w:ind w:right="319"/>
        <w:jc w:val="both"/>
        <w:rPr>
          <w:rFonts w:ascii="Times New Roman" w:hAnsi="Times New Roman" w:cs="Times New Roman"/>
        </w:rPr>
      </w:pPr>
      <w:r w:rsidRPr="00787CFD">
        <w:rPr>
          <w:rFonts w:ascii="Times New Roman" w:hAnsi="Times New Roman" w:cs="Times New Roman"/>
          <w:b/>
        </w:rPr>
        <w:t>SERVER</w:t>
      </w:r>
    </w:p>
    <w:p w:rsidR="0097755C" w:rsidRPr="00787CFD" w:rsidRDefault="0004010A" w:rsidP="0042667E">
      <w:pPr>
        <w:pStyle w:val="Standard"/>
        <w:widowControl/>
        <w:numPr>
          <w:ilvl w:val="0"/>
          <w:numId w:val="15"/>
        </w:numPr>
        <w:tabs>
          <w:tab w:val="left" w:pos="2160"/>
          <w:tab w:val="left" w:pos="3240"/>
        </w:tabs>
        <w:spacing w:line="280" w:lineRule="atLeast"/>
        <w:ind w:left="720" w:right="319"/>
        <w:jc w:val="both"/>
        <w:rPr>
          <w:rFonts w:ascii="Times New Roman" w:hAnsi="Times New Roman" w:cs="Times New Roman"/>
        </w:rPr>
      </w:pPr>
      <w:r w:rsidRPr="00787CFD">
        <w:rPr>
          <w:rFonts w:ascii="Times New Roman" w:hAnsi="Times New Roman" w:cs="Times New Roman"/>
        </w:rPr>
        <w:t>A TCP socket is created.</w:t>
      </w:r>
    </w:p>
    <w:p w:rsidR="0097755C" w:rsidRPr="00787CFD" w:rsidRDefault="0004010A" w:rsidP="0042667E">
      <w:pPr>
        <w:pStyle w:val="Standard"/>
        <w:widowControl/>
        <w:numPr>
          <w:ilvl w:val="0"/>
          <w:numId w:val="15"/>
        </w:numPr>
        <w:tabs>
          <w:tab w:val="left" w:pos="2160"/>
          <w:tab w:val="left" w:pos="3240"/>
        </w:tabs>
        <w:spacing w:line="280" w:lineRule="atLeast"/>
        <w:ind w:left="720" w:right="319"/>
        <w:jc w:val="both"/>
        <w:rPr>
          <w:rFonts w:ascii="Times New Roman" w:hAnsi="Times New Roman" w:cs="Times New Roman"/>
        </w:rPr>
      </w:pPr>
      <w:r w:rsidRPr="00787CFD">
        <w:rPr>
          <w:rFonts w:ascii="Times New Roman" w:hAnsi="Times New Roman" w:cs="Times New Roman"/>
        </w:rPr>
        <w:t>An Internet socket address structure is filled in with the wildcard address (INADDR_ANY) and the server’s well-known port (PORT).</w:t>
      </w:r>
    </w:p>
    <w:p w:rsidR="0097755C" w:rsidRPr="00787CFD" w:rsidRDefault="0004010A" w:rsidP="0042667E">
      <w:pPr>
        <w:pStyle w:val="Standard"/>
        <w:widowControl/>
        <w:numPr>
          <w:ilvl w:val="0"/>
          <w:numId w:val="15"/>
        </w:numPr>
        <w:tabs>
          <w:tab w:val="left" w:pos="2160"/>
          <w:tab w:val="left" w:pos="3240"/>
        </w:tabs>
        <w:spacing w:line="280" w:lineRule="atLeast"/>
        <w:ind w:left="720" w:right="319"/>
        <w:jc w:val="both"/>
        <w:rPr>
          <w:rFonts w:ascii="Times New Roman" w:hAnsi="Times New Roman" w:cs="Times New Roman"/>
        </w:rPr>
      </w:pPr>
      <w:r w:rsidRPr="00787CFD">
        <w:rPr>
          <w:rFonts w:ascii="Times New Roman" w:hAnsi="Times New Roman" w:cs="Times New Roman"/>
        </w:rPr>
        <w:t xml:space="preserve">The socket is converted into a listening socket by calling the listen function.  </w:t>
      </w:r>
    </w:p>
    <w:p w:rsidR="0097755C" w:rsidRPr="00787CFD" w:rsidRDefault="0004010A" w:rsidP="0042667E">
      <w:pPr>
        <w:pStyle w:val="Standard"/>
        <w:widowControl/>
        <w:numPr>
          <w:ilvl w:val="0"/>
          <w:numId w:val="15"/>
        </w:numPr>
        <w:tabs>
          <w:tab w:val="left" w:pos="2160"/>
          <w:tab w:val="left" w:pos="3240"/>
        </w:tabs>
        <w:spacing w:line="280" w:lineRule="atLeast"/>
        <w:ind w:left="720" w:right="319"/>
        <w:jc w:val="both"/>
        <w:rPr>
          <w:rFonts w:ascii="Times New Roman" w:hAnsi="Times New Roman" w:cs="Times New Roman"/>
        </w:rPr>
      </w:pPr>
      <w:r w:rsidRPr="00787CFD">
        <w:rPr>
          <w:rFonts w:ascii="Times New Roman" w:hAnsi="Times New Roman" w:cs="Times New Roman"/>
        </w:rPr>
        <w:t>The server blocks in the call to accept, waiting for the client connection to complete.</w:t>
      </w:r>
    </w:p>
    <w:p w:rsidR="0097755C" w:rsidRPr="00787CFD" w:rsidRDefault="0004010A" w:rsidP="0042667E">
      <w:pPr>
        <w:pStyle w:val="Standard"/>
        <w:widowControl/>
        <w:numPr>
          <w:ilvl w:val="0"/>
          <w:numId w:val="15"/>
        </w:numPr>
        <w:tabs>
          <w:tab w:val="left" w:pos="2160"/>
          <w:tab w:val="left" w:pos="3240"/>
        </w:tabs>
        <w:spacing w:line="280" w:lineRule="atLeast"/>
        <w:ind w:left="720" w:right="319"/>
        <w:jc w:val="both"/>
        <w:rPr>
          <w:rFonts w:ascii="Times New Roman" w:hAnsi="Times New Roman" w:cs="Times New Roman"/>
        </w:rPr>
      </w:pPr>
      <w:r w:rsidRPr="00787CFD">
        <w:rPr>
          <w:rFonts w:ascii="Times New Roman" w:hAnsi="Times New Roman" w:cs="Times New Roman"/>
        </w:rPr>
        <w:t>When the connection is established, the server reads the line from the client using connected socket and display the message in the standard output using fputs.</w:t>
      </w:r>
    </w:p>
    <w:p w:rsidR="0097755C" w:rsidRPr="00787CFD" w:rsidRDefault="0004010A" w:rsidP="0042667E">
      <w:pPr>
        <w:pStyle w:val="Standard"/>
        <w:widowControl/>
        <w:numPr>
          <w:ilvl w:val="0"/>
          <w:numId w:val="15"/>
        </w:numPr>
        <w:tabs>
          <w:tab w:val="left" w:pos="2160"/>
          <w:tab w:val="left" w:pos="3240"/>
        </w:tabs>
        <w:spacing w:line="280" w:lineRule="atLeast"/>
        <w:ind w:left="720" w:right="319"/>
        <w:jc w:val="both"/>
        <w:rPr>
          <w:rFonts w:ascii="Times New Roman" w:hAnsi="Times New Roman" w:cs="Times New Roman"/>
        </w:rPr>
      </w:pPr>
      <w:r w:rsidRPr="00787CFD">
        <w:rPr>
          <w:rFonts w:ascii="Times New Roman" w:hAnsi="Times New Roman" w:cs="Times New Roman"/>
          <w:color w:val="000000"/>
        </w:rPr>
        <w:t>Then again the server reads a line of text from the standard input and writes it back to the client through the connected socket.</w:t>
      </w:r>
    </w:p>
    <w:p w:rsidR="0097755C" w:rsidRPr="00787CFD" w:rsidRDefault="0004010A" w:rsidP="0042667E">
      <w:pPr>
        <w:pStyle w:val="Standard"/>
        <w:widowControl/>
        <w:numPr>
          <w:ilvl w:val="0"/>
          <w:numId w:val="15"/>
        </w:numPr>
        <w:tabs>
          <w:tab w:val="left" w:pos="2160"/>
          <w:tab w:val="left" w:pos="3240"/>
        </w:tabs>
        <w:spacing w:line="280" w:lineRule="atLeast"/>
        <w:ind w:left="720" w:right="319"/>
        <w:jc w:val="both"/>
        <w:rPr>
          <w:rFonts w:ascii="Times New Roman" w:hAnsi="Times New Roman" w:cs="Times New Roman"/>
        </w:rPr>
      </w:pPr>
      <w:r w:rsidRPr="00787CFD">
        <w:rPr>
          <w:rFonts w:ascii="Times New Roman" w:hAnsi="Times New Roman" w:cs="Times New Roman"/>
          <w:color w:val="000000"/>
        </w:rPr>
        <w:t xml:space="preserve">The server went through the </w:t>
      </w:r>
      <w:r w:rsidR="00D16CDD">
        <w:rPr>
          <w:rFonts w:ascii="Times New Roman" w:hAnsi="Times New Roman" w:cs="Times New Roman"/>
          <w:color w:val="000000"/>
        </w:rPr>
        <w:t>Step</w:t>
      </w:r>
      <w:r w:rsidRPr="00787CFD">
        <w:rPr>
          <w:rFonts w:ascii="Times New Roman" w:hAnsi="Times New Roman" w:cs="Times New Roman"/>
          <w:color w:val="000000"/>
        </w:rPr>
        <w:t>s (5) and (6) until it receives 'bye' either from the standard input or client.</w:t>
      </w:r>
    </w:p>
    <w:p w:rsidR="0097755C" w:rsidRPr="00787CFD" w:rsidRDefault="0004010A" w:rsidP="0042667E">
      <w:pPr>
        <w:pStyle w:val="Standard"/>
        <w:widowControl/>
        <w:numPr>
          <w:ilvl w:val="0"/>
          <w:numId w:val="15"/>
        </w:numPr>
        <w:tabs>
          <w:tab w:val="left" w:pos="2160"/>
          <w:tab w:val="left" w:pos="3240"/>
        </w:tabs>
        <w:spacing w:line="280" w:lineRule="atLeast"/>
        <w:ind w:left="720" w:right="319"/>
        <w:jc w:val="both"/>
        <w:rPr>
          <w:rFonts w:ascii="Times New Roman" w:hAnsi="Times New Roman" w:cs="Times New Roman"/>
        </w:rPr>
      </w:pPr>
      <w:r w:rsidRPr="00787CFD">
        <w:rPr>
          <w:rFonts w:ascii="Times New Roman" w:hAnsi="Times New Roman" w:cs="Times New Roman"/>
        </w:rPr>
        <w:t>Finally, the server closes the connected socket.</w:t>
      </w:r>
    </w:p>
    <w:p w:rsidR="0097755C" w:rsidRPr="00787CFD" w:rsidRDefault="0004010A" w:rsidP="0042667E">
      <w:pPr>
        <w:pStyle w:val="Standard"/>
        <w:tabs>
          <w:tab w:val="left" w:pos="360"/>
          <w:tab w:val="left" w:pos="720"/>
        </w:tabs>
        <w:spacing w:line="280" w:lineRule="atLeast"/>
        <w:ind w:right="319"/>
        <w:jc w:val="both"/>
        <w:rPr>
          <w:rFonts w:ascii="Times New Roman" w:hAnsi="Times New Roman" w:cs="Times New Roman"/>
        </w:rPr>
      </w:pPr>
      <w:r w:rsidRPr="00787CFD">
        <w:rPr>
          <w:rFonts w:ascii="Times New Roman" w:hAnsi="Times New Roman" w:cs="Times New Roman"/>
          <w:b/>
        </w:rPr>
        <w:t>CLIENT</w:t>
      </w:r>
    </w:p>
    <w:p w:rsidR="0097755C" w:rsidRPr="00787CFD" w:rsidRDefault="0004010A" w:rsidP="0042667E">
      <w:pPr>
        <w:pStyle w:val="Standard"/>
        <w:widowControl/>
        <w:numPr>
          <w:ilvl w:val="0"/>
          <w:numId w:val="16"/>
        </w:numPr>
        <w:tabs>
          <w:tab w:val="left" w:pos="720"/>
          <w:tab w:val="left" w:pos="3240"/>
        </w:tabs>
        <w:spacing w:line="280" w:lineRule="atLeast"/>
        <w:ind w:left="360" w:right="319"/>
        <w:jc w:val="both"/>
        <w:rPr>
          <w:rFonts w:ascii="Times New Roman" w:hAnsi="Times New Roman" w:cs="Times New Roman"/>
        </w:rPr>
      </w:pPr>
      <w:r w:rsidRPr="00787CFD">
        <w:rPr>
          <w:rFonts w:ascii="Times New Roman" w:hAnsi="Times New Roman" w:cs="Times New Roman"/>
        </w:rPr>
        <w:t>A TCP socket is created.</w:t>
      </w:r>
    </w:p>
    <w:p w:rsidR="0097755C" w:rsidRPr="00787CFD" w:rsidRDefault="0004010A" w:rsidP="0042667E">
      <w:pPr>
        <w:pStyle w:val="Standard"/>
        <w:widowControl/>
        <w:numPr>
          <w:ilvl w:val="0"/>
          <w:numId w:val="16"/>
        </w:numPr>
        <w:tabs>
          <w:tab w:val="left" w:pos="720"/>
          <w:tab w:val="left" w:pos="3240"/>
        </w:tabs>
        <w:spacing w:line="280" w:lineRule="atLeast"/>
        <w:ind w:left="720" w:right="319" w:hanging="360"/>
        <w:jc w:val="both"/>
        <w:rPr>
          <w:rFonts w:ascii="Times New Roman" w:hAnsi="Times New Roman" w:cs="Times New Roman"/>
        </w:rPr>
      </w:pPr>
      <w:r w:rsidRPr="00787CFD">
        <w:rPr>
          <w:rFonts w:ascii="Times New Roman" w:hAnsi="Times New Roman" w:cs="Times New Roman"/>
        </w:rPr>
        <w:t>An Internet socket address structure is filled in with the server’s IP address and the same port number.</w:t>
      </w:r>
    </w:p>
    <w:p w:rsidR="0097755C" w:rsidRPr="00787CFD" w:rsidRDefault="0004010A" w:rsidP="0042667E">
      <w:pPr>
        <w:pStyle w:val="Standard"/>
        <w:widowControl/>
        <w:numPr>
          <w:ilvl w:val="0"/>
          <w:numId w:val="16"/>
        </w:numPr>
        <w:tabs>
          <w:tab w:val="left" w:pos="720"/>
          <w:tab w:val="left" w:pos="3240"/>
        </w:tabs>
        <w:spacing w:line="280" w:lineRule="atLeast"/>
        <w:ind w:left="360" w:right="319"/>
        <w:jc w:val="both"/>
        <w:rPr>
          <w:rFonts w:ascii="Times New Roman" w:hAnsi="Times New Roman" w:cs="Times New Roman"/>
        </w:rPr>
      </w:pPr>
      <w:r w:rsidRPr="00787CFD">
        <w:rPr>
          <w:rFonts w:ascii="Times New Roman" w:hAnsi="Times New Roman" w:cs="Times New Roman"/>
          <w:color w:val="000000"/>
        </w:rPr>
        <w:t>The connect function establishes the connection with the server.</w:t>
      </w:r>
    </w:p>
    <w:p w:rsidR="0097755C" w:rsidRPr="00787CFD" w:rsidRDefault="0004010A" w:rsidP="0042667E">
      <w:pPr>
        <w:pStyle w:val="Standard"/>
        <w:widowControl/>
        <w:numPr>
          <w:ilvl w:val="0"/>
          <w:numId w:val="16"/>
        </w:numPr>
        <w:tabs>
          <w:tab w:val="left" w:pos="720"/>
          <w:tab w:val="left" w:pos="3240"/>
        </w:tabs>
        <w:spacing w:line="280" w:lineRule="atLeast"/>
        <w:ind w:left="720" w:right="319" w:hanging="360"/>
        <w:jc w:val="both"/>
        <w:rPr>
          <w:rFonts w:ascii="Times New Roman" w:hAnsi="Times New Roman" w:cs="Times New Roman"/>
        </w:rPr>
      </w:pPr>
      <w:r w:rsidRPr="00787CFD">
        <w:rPr>
          <w:rFonts w:ascii="Times New Roman" w:hAnsi="Times New Roman" w:cs="Times New Roman"/>
        </w:rPr>
        <w:t xml:space="preserve">When the connection is established, the </w:t>
      </w:r>
      <w:r w:rsidR="00FA7B94" w:rsidRPr="00787CFD">
        <w:rPr>
          <w:rFonts w:ascii="Times New Roman" w:hAnsi="Times New Roman" w:cs="Times New Roman"/>
        </w:rPr>
        <w:t>client reads the line from the standard input using fgets and sends</w:t>
      </w:r>
      <w:r w:rsidRPr="00787CFD">
        <w:rPr>
          <w:rFonts w:ascii="Times New Roman" w:hAnsi="Times New Roman" w:cs="Times New Roman"/>
        </w:rPr>
        <w:t xml:space="preserve"> the message to the server through the socket.</w:t>
      </w:r>
    </w:p>
    <w:p w:rsidR="00706E65" w:rsidRDefault="0004010A" w:rsidP="0042667E">
      <w:pPr>
        <w:pStyle w:val="Standard"/>
        <w:widowControl/>
        <w:numPr>
          <w:ilvl w:val="0"/>
          <w:numId w:val="16"/>
        </w:numPr>
        <w:tabs>
          <w:tab w:val="left" w:pos="720"/>
          <w:tab w:val="left" w:pos="3240"/>
        </w:tabs>
        <w:spacing w:line="280" w:lineRule="atLeast"/>
        <w:ind w:left="720" w:right="319" w:hanging="360"/>
        <w:jc w:val="both"/>
        <w:rPr>
          <w:rFonts w:ascii="Times New Roman" w:hAnsi="Times New Roman" w:cs="Times New Roman"/>
        </w:rPr>
      </w:pPr>
      <w:r w:rsidRPr="00787CFD">
        <w:rPr>
          <w:rFonts w:ascii="Times New Roman" w:hAnsi="Times New Roman" w:cs="Times New Roman"/>
          <w:color w:val="000000"/>
        </w:rPr>
        <w:t>Then again the client reads a line of text from the server through the connected socket and writes it back to the standard output using fputs.</w:t>
      </w:r>
    </w:p>
    <w:p w:rsidR="00706E65" w:rsidRDefault="0004010A" w:rsidP="0042667E">
      <w:pPr>
        <w:pStyle w:val="Standard"/>
        <w:widowControl/>
        <w:numPr>
          <w:ilvl w:val="0"/>
          <w:numId w:val="16"/>
        </w:numPr>
        <w:tabs>
          <w:tab w:val="left" w:pos="720"/>
          <w:tab w:val="left" w:pos="3240"/>
        </w:tabs>
        <w:spacing w:line="280" w:lineRule="atLeast"/>
        <w:ind w:left="720" w:right="319" w:hanging="360"/>
        <w:jc w:val="both"/>
        <w:rPr>
          <w:rFonts w:ascii="Times New Roman" w:hAnsi="Times New Roman" w:cs="Times New Roman"/>
        </w:rPr>
      </w:pPr>
      <w:r w:rsidRPr="00706E65">
        <w:rPr>
          <w:rFonts w:ascii="Times New Roman" w:hAnsi="Times New Roman" w:cs="Times New Roman"/>
          <w:color w:val="000000"/>
        </w:rPr>
        <w:t xml:space="preserve">The client went through the </w:t>
      </w:r>
      <w:r w:rsidR="00D16CDD" w:rsidRPr="00706E65">
        <w:rPr>
          <w:rFonts w:ascii="Times New Roman" w:hAnsi="Times New Roman" w:cs="Times New Roman"/>
          <w:color w:val="000000"/>
        </w:rPr>
        <w:t>Step</w:t>
      </w:r>
      <w:r w:rsidRPr="00706E65">
        <w:rPr>
          <w:rFonts w:ascii="Times New Roman" w:hAnsi="Times New Roman" w:cs="Times New Roman"/>
          <w:color w:val="000000"/>
        </w:rPr>
        <w:t>s (4) and (5) until it receives 'bye' either from the standard input or server.</w:t>
      </w:r>
    </w:p>
    <w:p w:rsidR="0097755C" w:rsidRPr="00706E65" w:rsidRDefault="0004010A" w:rsidP="0042667E">
      <w:pPr>
        <w:pStyle w:val="Standard"/>
        <w:widowControl/>
        <w:numPr>
          <w:ilvl w:val="0"/>
          <w:numId w:val="16"/>
        </w:numPr>
        <w:tabs>
          <w:tab w:val="left" w:pos="720"/>
          <w:tab w:val="left" w:pos="3240"/>
        </w:tabs>
        <w:spacing w:line="280" w:lineRule="atLeast"/>
        <w:ind w:left="360" w:right="319"/>
        <w:jc w:val="both"/>
        <w:rPr>
          <w:rFonts w:ascii="Times New Roman" w:hAnsi="Times New Roman" w:cs="Times New Roman"/>
        </w:rPr>
      </w:pPr>
      <w:r w:rsidRPr="00706E65">
        <w:rPr>
          <w:rFonts w:ascii="Times New Roman" w:hAnsi="Times New Roman" w:cs="Times New Roman"/>
          <w:color w:val="000000"/>
        </w:rPr>
        <w:t>Finally, the client closes the connected socket.</w:t>
      </w:r>
    </w:p>
    <w:p w:rsidR="0097755C" w:rsidRPr="00787CFD" w:rsidRDefault="0097755C" w:rsidP="0042667E">
      <w:pPr>
        <w:pStyle w:val="Standard"/>
        <w:tabs>
          <w:tab w:val="left" w:pos="720"/>
        </w:tabs>
        <w:spacing w:line="280" w:lineRule="atLeast"/>
        <w:ind w:left="360" w:right="319"/>
        <w:rPr>
          <w:rFonts w:ascii="Times New Roman" w:hAnsi="Times New Roman" w:cs="Times New Roman"/>
        </w:rPr>
      </w:pPr>
    </w:p>
    <w:p w:rsidR="0097755C" w:rsidRPr="00787CFD" w:rsidRDefault="0004010A" w:rsidP="0042667E">
      <w:pPr>
        <w:pStyle w:val="Standard"/>
        <w:spacing w:line="280" w:lineRule="atLeast"/>
        <w:ind w:right="319"/>
        <w:rPr>
          <w:rFonts w:ascii="Times New Roman" w:hAnsi="Times New Roman" w:cs="Times New Roman"/>
        </w:rPr>
      </w:pPr>
      <w:r w:rsidRPr="00787CFD">
        <w:rPr>
          <w:rFonts w:ascii="Times New Roman" w:hAnsi="Times New Roman" w:cs="Times New Roman"/>
          <w:b/>
          <w:bCs/>
        </w:rPr>
        <w:t>PROGRAM</w:t>
      </w:r>
    </w:p>
    <w:p w:rsidR="0097755C" w:rsidRPr="00787CFD" w:rsidRDefault="0004010A" w:rsidP="0042667E">
      <w:pPr>
        <w:pStyle w:val="Standard"/>
        <w:spacing w:line="280" w:lineRule="atLeast"/>
        <w:ind w:right="319"/>
        <w:rPr>
          <w:rFonts w:ascii="Times New Roman" w:hAnsi="Times New Roman" w:cs="Times New Roman"/>
        </w:rPr>
      </w:pPr>
      <w:r w:rsidRPr="00787CFD">
        <w:rPr>
          <w:rFonts w:ascii="Times New Roman" w:hAnsi="Times New Roman" w:cs="Times New Roman"/>
          <w:b/>
          <w:bCs/>
        </w:rPr>
        <w:t>SERVER</w:t>
      </w:r>
    </w:p>
    <w:p w:rsidR="0097755C" w:rsidRPr="00787CFD" w:rsidRDefault="0004010A" w:rsidP="0042667E">
      <w:pPr>
        <w:pStyle w:val="Standard"/>
        <w:spacing w:line="280" w:lineRule="atLeast"/>
        <w:ind w:right="319"/>
        <w:rPr>
          <w:rFonts w:ascii="Times New Roman" w:hAnsi="Times New Roman" w:cs="Times New Roman"/>
        </w:rPr>
      </w:pPr>
      <w:r w:rsidRPr="00787CFD">
        <w:rPr>
          <w:rFonts w:ascii="Times New Roman" w:hAnsi="Times New Roman" w:cs="Times New Roman"/>
          <w:b/>
          <w:bCs/>
        </w:rPr>
        <w:t>//tcpchatser.c -- TCP CHAT SERVER</w:t>
      </w:r>
    </w:p>
    <w:p w:rsidR="0097755C" w:rsidRPr="00787CFD" w:rsidRDefault="0004010A" w:rsidP="0042667E">
      <w:pPr>
        <w:pStyle w:val="Standard"/>
        <w:spacing w:line="280" w:lineRule="atLeast"/>
        <w:ind w:right="319"/>
        <w:rPr>
          <w:rFonts w:ascii="Times New Roman" w:hAnsi="Times New Roman" w:cs="Times New Roman"/>
        </w:rPr>
      </w:pPr>
      <w:r w:rsidRPr="00787CFD">
        <w:rPr>
          <w:rFonts w:ascii="Times New Roman" w:hAnsi="Times New Roman" w:cs="Times New Roman"/>
        </w:rPr>
        <w:t>#include&lt;stdio.h&gt;</w:t>
      </w:r>
    </w:p>
    <w:p w:rsidR="0097755C" w:rsidRPr="00787CFD" w:rsidRDefault="0004010A" w:rsidP="0042667E">
      <w:pPr>
        <w:pStyle w:val="Standard"/>
        <w:spacing w:line="280" w:lineRule="atLeast"/>
        <w:ind w:right="319"/>
        <w:rPr>
          <w:rFonts w:ascii="Times New Roman" w:hAnsi="Times New Roman" w:cs="Times New Roman"/>
        </w:rPr>
      </w:pPr>
      <w:r w:rsidRPr="00787CFD">
        <w:rPr>
          <w:rFonts w:ascii="Times New Roman" w:hAnsi="Times New Roman" w:cs="Times New Roman"/>
        </w:rPr>
        <w:t>#include&lt;sys/types.h&gt;</w:t>
      </w:r>
    </w:p>
    <w:p w:rsidR="0097755C" w:rsidRPr="00787CFD" w:rsidRDefault="0004010A" w:rsidP="0042667E">
      <w:pPr>
        <w:pStyle w:val="Standard"/>
        <w:spacing w:line="280" w:lineRule="atLeast"/>
        <w:ind w:right="319"/>
        <w:rPr>
          <w:rFonts w:ascii="Times New Roman" w:hAnsi="Times New Roman" w:cs="Times New Roman"/>
        </w:rPr>
      </w:pPr>
      <w:r w:rsidRPr="00787CFD">
        <w:rPr>
          <w:rFonts w:ascii="Times New Roman" w:hAnsi="Times New Roman" w:cs="Times New Roman"/>
        </w:rPr>
        <w:t>#include&lt;netinet/in.h&gt;</w:t>
      </w:r>
    </w:p>
    <w:p w:rsidR="0097755C" w:rsidRPr="00787CFD" w:rsidRDefault="0004010A" w:rsidP="0042667E">
      <w:pPr>
        <w:pStyle w:val="Standard"/>
        <w:spacing w:line="280" w:lineRule="atLeast"/>
        <w:ind w:right="319"/>
        <w:rPr>
          <w:rFonts w:ascii="Times New Roman" w:hAnsi="Times New Roman" w:cs="Times New Roman"/>
        </w:rPr>
      </w:pPr>
      <w:r w:rsidRPr="00787CFD">
        <w:rPr>
          <w:rFonts w:ascii="Times New Roman" w:hAnsi="Times New Roman" w:cs="Times New Roman"/>
        </w:rPr>
        <w:t>#include&lt;sys/socket.h&gt;</w:t>
      </w:r>
    </w:p>
    <w:p w:rsidR="0097755C" w:rsidRPr="00787CFD" w:rsidRDefault="0004010A" w:rsidP="0042667E">
      <w:pPr>
        <w:pStyle w:val="Standard"/>
        <w:spacing w:line="280" w:lineRule="atLeast"/>
        <w:ind w:right="319"/>
        <w:rPr>
          <w:rFonts w:ascii="Times New Roman" w:hAnsi="Times New Roman" w:cs="Times New Roman"/>
        </w:rPr>
      </w:pPr>
      <w:r w:rsidRPr="00787CFD">
        <w:rPr>
          <w:rFonts w:ascii="Times New Roman" w:hAnsi="Times New Roman" w:cs="Times New Roman"/>
        </w:rPr>
        <w:t>#include&lt;string.h&gt;</w:t>
      </w:r>
    </w:p>
    <w:p w:rsidR="0097755C" w:rsidRPr="00787CFD" w:rsidRDefault="0004010A" w:rsidP="0042667E">
      <w:pPr>
        <w:pStyle w:val="Standard"/>
        <w:spacing w:line="280" w:lineRule="atLeast"/>
        <w:ind w:right="319"/>
        <w:rPr>
          <w:rFonts w:ascii="Times New Roman" w:hAnsi="Times New Roman" w:cs="Times New Roman"/>
        </w:rPr>
      </w:pPr>
      <w:r w:rsidRPr="00787CFD">
        <w:rPr>
          <w:rFonts w:ascii="Times New Roman" w:hAnsi="Times New Roman" w:cs="Times New Roman"/>
        </w:rPr>
        <w:t>#include&lt;unistd.h&gt;</w:t>
      </w:r>
    </w:p>
    <w:p w:rsidR="0097755C" w:rsidRPr="00787CFD" w:rsidRDefault="0004010A" w:rsidP="0042667E">
      <w:pPr>
        <w:pStyle w:val="Standard"/>
        <w:spacing w:line="280" w:lineRule="atLeast"/>
        <w:ind w:right="319"/>
        <w:rPr>
          <w:rFonts w:ascii="Times New Roman" w:hAnsi="Times New Roman" w:cs="Times New Roman"/>
        </w:rPr>
      </w:pPr>
      <w:r w:rsidRPr="00787CFD">
        <w:rPr>
          <w:rFonts w:ascii="Times New Roman" w:hAnsi="Times New Roman" w:cs="Times New Roman"/>
        </w:rPr>
        <w:t>#include&lt;stdlib.h&gt;</w:t>
      </w:r>
    </w:p>
    <w:p w:rsidR="0097755C" w:rsidRPr="00787CFD" w:rsidRDefault="0004010A" w:rsidP="0042667E">
      <w:pPr>
        <w:pStyle w:val="Standard"/>
        <w:spacing w:line="280" w:lineRule="atLeast"/>
        <w:ind w:right="319"/>
        <w:rPr>
          <w:rFonts w:ascii="Times New Roman" w:hAnsi="Times New Roman" w:cs="Times New Roman"/>
        </w:rPr>
      </w:pPr>
      <w:r w:rsidRPr="00787CFD">
        <w:rPr>
          <w:rFonts w:ascii="Times New Roman" w:hAnsi="Times New Roman" w:cs="Times New Roman"/>
        </w:rPr>
        <w:t>#define PORT 4775</w:t>
      </w:r>
    </w:p>
    <w:p w:rsidR="0097755C" w:rsidRPr="00787CFD" w:rsidRDefault="0004010A" w:rsidP="0042667E">
      <w:pPr>
        <w:pStyle w:val="Standard"/>
        <w:spacing w:line="280" w:lineRule="atLeast"/>
        <w:ind w:right="319"/>
        <w:rPr>
          <w:rFonts w:ascii="Times New Roman" w:hAnsi="Times New Roman" w:cs="Times New Roman"/>
        </w:rPr>
      </w:pPr>
      <w:r w:rsidRPr="00787CFD">
        <w:rPr>
          <w:rFonts w:ascii="Times New Roman" w:hAnsi="Times New Roman" w:cs="Times New Roman"/>
        </w:rPr>
        <w:t>int main(int argc,char *argv[])</w:t>
      </w:r>
    </w:p>
    <w:p w:rsidR="0097755C" w:rsidRPr="00787CFD" w:rsidRDefault="0004010A">
      <w:pPr>
        <w:pStyle w:val="Standard"/>
        <w:spacing w:line="280" w:lineRule="atLeast"/>
        <w:rPr>
          <w:rFonts w:ascii="Times New Roman" w:hAnsi="Times New Roman" w:cs="Times New Roman"/>
        </w:rPr>
      </w:pPr>
      <w:r w:rsidRPr="00787CFD">
        <w:rPr>
          <w:rFonts w:ascii="Times New Roman" w:hAnsi="Times New Roman" w:cs="Times New Roman"/>
        </w:rPr>
        <w:t>{</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char buffer[100];</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int sockfd,a,connfd,len,i=0;</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pid_t pid;</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struct sockaddr_in servaddr,cliaddr;</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sockfd=socket(AF_INET,SOCK_STREAM,0);</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if(sockfd==-1)</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w:t>
      </w:r>
    </w:p>
    <w:p w:rsidR="0097755C" w:rsidRPr="00787CFD" w:rsidRDefault="002544EE" w:rsidP="002544EE">
      <w:pPr>
        <w:pStyle w:val="Standard"/>
        <w:spacing w:line="280" w:lineRule="atLeast"/>
        <w:ind w:left="99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4010A" w:rsidRPr="00787CFD">
        <w:rPr>
          <w:rFonts w:ascii="Times New Roman" w:hAnsi="Times New Roman" w:cs="Times New Roman"/>
        </w:rPr>
        <w:t>printf("Error creating socket\n");</w:t>
      </w:r>
    </w:p>
    <w:p w:rsidR="0097755C" w:rsidRPr="00787CFD" w:rsidRDefault="002544EE" w:rsidP="002544EE">
      <w:pPr>
        <w:pStyle w:val="Standard"/>
        <w:spacing w:line="280" w:lineRule="atLeast"/>
        <w:ind w:left="99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4010A" w:rsidRPr="00787CFD">
        <w:rPr>
          <w:rFonts w:ascii="Times New Roman" w:hAnsi="Times New Roman" w:cs="Times New Roman"/>
        </w:rPr>
        <w:t>exit(0);</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printf("Server Socket Created Successfully Connected!\n");</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bzero((struct sockaddr *)&amp;servaddr,sizeof(servaddr));</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servaddr.sin_family=AF_INET;</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servaddr.sin_port=htons(PORT);</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servaddr.sin_addr.s_addr=htonl(INADDR_ANY);</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ab/>
      </w:r>
      <w:r w:rsidRPr="00787CFD">
        <w:rPr>
          <w:rFonts w:ascii="Times New Roman" w:hAnsi="Times New Roman" w:cs="Times New Roman"/>
        </w:rPr>
        <w:tab/>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if(bind(sockfd,(struct sockaddr *)&amp;servaddr,sizeof(servaddr))&lt;0)</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w:t>
      </w:r>
    </w:p>
    <w:p w:rsidR="0097755C" w:rsidRPr="00787CFD" w:rsidRDefault="0004010A" w:rsidP="002544EE">
      <w:pPr>
        <w:pStyle w:val="Standard"/>
        <w:spacing w:line="280" w:lineRule="atLeast"/>
        <w:ind w:left="1699" w:firstLine="428"/>
        <w:rPr>
          <w:rFonts w:ascii="Times New Roman" w:hAnsi="Times New Roman" w:cs="Times New Roman"/>
        </w:rPr>
      </w:pPr>
      <w:r w:rsidRPr="00787CFD">
        <w:rPr>
          <w:rFonts w:ascii="Times New Roman" w:hAnsi="Times New Roman" w:cs="Times New Roman"/>
        </w:rPr>
        <w:t>printf("Error in BIND function");</w:t>
      </w:r>
    </w:p>
    <w:p w:rsidR="0097755C" w:rsidRPr="00787CFD" w:rsidRDefault="002544EE" w:rsidP="002544EE">
      <w:pPr>
        <w:pStyle w:val="Standard"/>
        <w:spacing w:line="280" w:lineRule="atLeast"/>
        <w:ind w:left="99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4010A" w:rsidRPr="00787CFD">
        <w:rPr>
          <w:rFonts w:ascii="Times New Roman" w:hAnsi="Times New Roman" w:cs="Times New Roman"/>
        </w:rPr>
        <w:t>exit(0);</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printf("Server Socket Binded.\n");</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if((a=listen(sockfd,5))==-1)</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w:t>
      </w:r>
    </w:p>
    <w:p w:rsidR="0097755C" w:rsidRPr="00787CFD" w:rsidRDefault="002544EE" w:rsidP="002544EE">
      <w:pPr>
        <w:pStyle w:val="Standard"/>
        <w:spacing w:line="280" w:lineRule="atLeast"/>
        <w:ind w:left="99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4010A" w:rsidRPr="00787CFD">
        <w:rPr>
          <w:rFonts w:ascii="Times New Roman" w:hAnsi="Times New Roman" w:cs="Times New Roman"/>
        </w:rPr>
        <w:t>printf("Error in LISTEN function");</w:t>
      </w:r>
    </w:p>
    <w:p w:rsidR="0097755C" w:rsidRPr="00787CFD" w:rsidRDefault="002544EE" w:rsidP="002544EE">
      <w:pPr>
        <w:pStyle w:val="Standard"/>
        <w:spacing w:line="280" w:lineRule="atLeast"/>
        <w:ind w:left="99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4010A" w:rsidRPr="00787CFD">
        <w:rPr>
          <w:rFonts w:ascii="Times New Roman" w:hAnsi="Times New Roman" w:cs="Times New Roman"/>
        </w:rPr>
        <w:t>exit(0);</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printf("Server Socket Listened...\n");</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len=sizeof(cliaddr);</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if((connfd=accept(sockfd,(struct sockaddr *)&amp;cliaddr,&amp;len))&lt;0)</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w:t>
      </w:r>
    </w:p>
    <w:p w:rsidR="0097755C" w:rsidRPr="00787CFD" w:rsidRDefault="002544EE" w:rsidP="002544EE">
      <w:pPr>
        <w:pStyle w:val="Standard"/>
        <w:spacing w:line="280" w:lineRule="atLeast"/>
        <w:ind w:left="99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4010A" w:rsidRPr="00787CFD">
        <w:rPr>
          <w:rFonts w:ascii="Times New Roman" w:hAnsi="Times New Roman" w:cs="Times New Roman"/>
        </w:rPr>
        <w:t>printf("Error in ACCEPT");</w:t>
      </w:r>
    </w:p>
    <w:p w:rsidR="0097755C" w:rsidRPr="00787CFD" w:rsidRDefault="002544EE" w:rsidP="002544EE">
      <w:pPr>
        <w:pStyle w:val="Standard"/>
        <w:spacing w:line="280" w:lineRule="atLeast"/>
        <w:ind w:left="99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4010A" w:rsidRPr="00787CFD">
        <w:rPr>
          <w:rFonts w:ascii="Times New Roman" w:hAnsi="Times New Roman" w:cs="Times New Roman"/>
        </w:rPr>
        <w:t>exit(0);</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w:t>
      </w:r>
    </w:p>
    <w:p w:rsidR="0097755C" w:rsidRPr="00787CFD" w:rsidRDefault="002544EE" w:rsidP="002544EE">
      <w:pPr>
        <w:pStyle w:val="Standard"/>
        <w:spacing w:line="280" w:lineRule="atLeast"/>
        <w:rPr>
          <w:rFonts w:ascii="Times New Roman" w:hAnsi="Times New Roman" w:cs="Times New Roman"/>
        </w:rPr>
      </w:pPr>
      <w:r>
        <w:rPr>
          <w:rFonts w:ascii="Times New Roman" w:hAnsi="Times New Roman" w:cs="Times New Roman"/>
        </w:rPr>
        <w:t xml:space="preserve">                </w:t>
      </w:r>
      <w:r w:rsidR="0004010A" w:rsidRPr="00787CFD">
        <w:rPr>
          <w:rFonts w:ascii="Times New Roman" w:hAnsi="Times New Roman" w:cs="Times New Roman"/>
        </w:rPr>
        <w:t>do</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w:t>
      </w:r>
      <w:r w:rsidRPr="00787CFD">
        <w:rPr>
          <w:rFonts w:ascii="Times New Roman" w:hAnsi="Times New Roman" w:cs="Times New Roman"/>
        </w:rPr>
        <w:tab/>
      </w:r>
    </w:p>
    <w:p w:rsidR="0097755C" w:rsidRPr="00787CFD" w:rsidRDefault="002544EE" w:rsidP="002544EE">
      <w:pPr>
        <w:pStyle w:val="Standard"/>
        <w:spacing w:line="280" w:lineRule="atLeast"/>
        <w:ind w:left="99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4010A" w:rsidRPr="00787CFD">
        <w:rPr>
          <w:rFonts w:ascii="Times New Roman" w:hAnsi="Times New Roman" w:cs="Times New Roman"/>
        </w:rPr>
        <w:t>strcpy(buffer," ");</w:t>
      </w:r>
    </w:p>
    <w:p w:rsidR="0097755C" w:rsidRPr="00787CFD" w:rsidRDefault="002544EE" w:rsidP="002544EE">
      <w:pPr>
        <w:pStyle w:val="Standard"/>
        <w:spacing w:line="280" w:lineRule="atLeast"/>
        <w:ind w:left="99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4010A" w:rsidRPr="00787CFD">
        <w:rPr>
          <w:rFonts w:ascii="Times New Roman" w:hAnsi="Times New Roman" w:cs="Times New Roman"/>
        </w:rPr>
        <w:t>read(connfd,buffer,100);</w:t>
      </w:r>
    </w:p>
    <w:p w:rsidR="0097755C" w:rsidRPr="00787CFD" w:rsidRDefault="002544EE" w:rsidP="002544EE">
      <w:pPr>
        <w:pStyle w:val="Standard"/>
        <w:spacing w:line="280" w:lineRule="atLeast"/>
        <w:ind w:left="99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4010A" w:rsidRPr="00787CFD">
        <w:rPr>
          <w:rFonts w:ascii="Times New Roman" w:hAnsi="Times New Roman" w:cs="Times New Roman"/>
        </w:rPr>
        <w:t>printf("From client: %s",buffer);</w:t>
      </w:r>
    </w:p>
    <w:p w:rsidR="0097755C" w:rsidRPr="00787CFD" w:rsidRDefault="002544EE" w:rsidP="002544EE">
      <w:pPr>
        <w:pStyle w:val="Standard"/>
        <w:spacing w:line="280" w:lineRule="atLeast"/>
        <w:ind w:left="99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4010A" w:rsidRPr="00787CFD">
        <w:rPr>
          <w:rFonts w:ascii="Times New Roman" w:hAnsi="Times New Roman" w:cs="Times New Roman"/>
        </w:rPr>
        <w:t>if(strcmp(buffer,"bye\n")==0)</w:t>
      </w:r>
    </w:p>
    <w:p w:rsidR="0097755C" w:rsidRPr="00787CFD" w:rsidRDefault="002544EE" w:rsidP="002544EE">
      <w:pPr>
        <w:pStyle w:val="Standard"/>
        <w:spacing w:line="280" w:lineRule="atLeast"/>
        <w:ind w:left="99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4010A" w:rsidRPr="00787CFD">
        <w:rPr>
          <w:rFonts w:ascii="Times New Roman" w:hAnsi="Times New Roman" w:cs="Times New Roman"/>
        </w:rPr>
        <w:t>{</w:t>
      </w:r>
    </w:p>
    <w:p w:rsidR="0097755C" w:rsidRPr="00787CFD" w:rsidRDefault="002544EE" w:rsidP="002544EE">
      <w:pPr>
        <w:pStyle w:val="Standard"/>
        <w:spacing w:line="280" w:lineRule="atLeast"/>
        <w:ind w:left="99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4010A" w:rsidRPr="00787CFD">
        <w:rPr>
          <w:rFonts w:ascii="Times New Roman" w:hAnsi="Times New Roman" w:cs="Times New Roman"/>
        </w:rPr>
        <w:t>printf("From Client: %s",buffer);</w:t>
      </w:r>
    </w:p>
    <w:p w:rsidR="0097755C" w:rsidRPr="00787CFD" w:rsidRDefault="002544EE" w:rsidP="002544EE">
      <w:pPr>
        <w:pStyle w:val="Standard"/>
        <w:spacing w:line="280" w:lineRule="atLeast"/>
        <w:ind w:left="99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4010A" w:rsidRPr="00787CFD">
        <w:rPr>
          <w:rFonts w:ascii="Times New Roman" w:hAnsi="Times New Roman" w:cs="Times New Roman"/>
        </w:rPr>
        <w:t>goto stop;</w:t>
      </w:r>
    </w:p>
    <w:p w:rsidR="0097755C" w:rsidRPr="00787CFD" w:rsidRDefault="002544EE" w:rsidP="002544EE">
      <w:pPr>
        <w:pStyle w:val="Standard"/>
        <w:spacing w:line="280" w:lineRule="atLeast"/>
        <w:ind w:left="99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4010A" w:rsidRPr="00787CFD">
        <w:rPr>
          <w:rFonts w:ascii="Times New Roman" w:hAnsi="Times New Roman" w:cs="Times New Roman"/>
        </w:rPr>
        <w:t>}</w:t>
      </w:r>
    </w:p>
    <w:p w:rsidR="0097755C" w:rsidRPr="00787CFD" w:rsidRDefault="002544EE" w:rsidP="002544EE">
      <w:pPr>
        <w:pStyle w:val="Standard"/>
        <w:spacing w:line="280" w:lineRule="atLeast"/>
        <w:ind w:left="99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4010A" w:rsidRPr="00787CFD">
        <w:rPr>
          <w:rFonts w:ascii="Times New Roman" w:hAnsi="Times New Roman" w:cs="Times New Roman"/>
        </w:rPr>
        <w:t>printf("Server: ");</w:t>
      </w:r>
    </w:p>
    <w:p w:rsidR="0097755C" w:rsidRPr="00787CFD" w:rsidRDefault="002544EE" w:rsidP="002544EE">
      <w:pPr>
        <w:pStyle w:val="Standard"/>
        <w:spacing w:line="280" w:lineRule="atLeast"/>
        <w:ind w:left="99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4010A" w:rsidRPr="00787CFD">
        <w:rPr>
          <w:rFonts w:ascii="Times New Roman" w:hAnsi="Times New Roman" w:cs="Times New Roman"/>
        </w:rPr>
        <w:t>fgets(buffer,sizeof(buffer),stdin);</w:t>
      </w:r>
    </w:p>
    <w:p w:rsidR="0097755C" w:rsidRPr="00787CFD" w:rsidRDefault="002544EE" w:rsidP="002544EE">
      <w:pPr>
        <w:pStyle w:val="Standard"/>
        <w:spacing w:line="280" w:lineRule="atLeast"/>
        <w:ind w:left="99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4010A" w:rsidRPr="00787CFD">
        <w:rPr>
          <w:rFonts w:ascii="Times New Roman" w:hAnsi="Times New Roman" w:cs="Times New Roman"/>
        </w:rPr>
        <w:t>write(connfd,buffer,100);</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 while(strcmp(buffer,"bye\n")!=0);</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stop:</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exit(0);</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close(connfd);</w:t>
      </w:r>
    </w:p>
    <w:p w:rsidR="0097755C" w:rsidRPr="00787CFD" w:rsidRDefault="0004010A" w:rsidP="002544EE">
      <w:pPr>
        <w:pStyle w:val="Standard"/>
        <w:spacing w:line="280" w:lineRule="atLeast"/>
        <w:ind w:left="990"/>
        <w:rPr>
          <w:rFonts w:ascii="Times New Roman" w:hAnsi="Times New Roman" w:cs="Times New Roman"/>
        </w:rPr>
      </w:pPr>
      <w:r w:rsidRPr="00787CFD">
        <w:rPr>
          <w:rFonts w:ascii="Times New Roman" w:hAnsi="Times New Roman" w:cs="Times New Roman"/>
        </w:rPr>
        <w:t>return 0;</w:t>
      </w:r>
    </w:p>
    <w:p w:rsidR="00AC00D1" w:rsidRPr="00787CFD" w:rsidRDefault="0004010A">
      <w:pPr>
        <w:pStyle w:val="Standard"/>
        <w:spacing w:line="280" w:lineRule="atLeast"/>
        <w:rPr>
          <w:rFonts w:ascii="Times New Roman" w:hAnsi="Times New Roman" w:cs="Times New Roman"/>
        </w:rPr>
      </w:pPr>
      <w:r w:rsidRPr="00787CFD">
        <w:rPr>
          <w:rFonts w:ascii="Times New Roman" w:hAnsi="Times New Roman" w:cs="Times New Roman"/>
        </w:rPr>
        <w:t>}</w:t>
      </w:r>
    </w:p>
    <w:p w:rsidR="00D93D98" w:rsidRDefault="00D93D98">
      <w:pPr>
        <w:pStyle w:val="Standard"/>
        <w:rPr>
          <w:rFonts w:ascii="Times New Roman" w:hAnsi="Times New Roman" w:cs="Times New Roman"/>
          <w:b/>
          <w:bCs/>
        </w:rPr>
      </w:pPr>
    </w:p>
    <w:p w:rsidR="00D93D98" w:rsidRDefault="00D93D98">
      <w:pPr>
        <w:pStyle w:val="Standard"/>
        <w:rPr>
          <w:rFonts w:ascii="Times New Roman" w:hAnsi="Times New Roman" w:cs="Times New Roman"/>
          <w:b/>
          <w:bCs/>
        </w:rPr>
      </w:pPr>
    </w:p>
    <w:p w:rsidR="00D93D98" w:rsidRDefault="00D93D98">
      <w:pPr>
        <w:pStyle w:val="Standard"/>
        <w:rPr>
          <w:rFonts w:ascii="Times New Roman" w:hAnsi="Times New Roman" w:cs="Times New Roman"/>
          <w:b/>
          <w:bCs/>
        </w:rPr>
      </w:pPr>
    </w:p>
    <w:p w:rsidR="0097755C" w:rsidRPr="00787CFD" w:rsidRDefault="0004010A">
      <w:pPr>
        <w:pStyle w:val="Standard"/>
        <w:rPr>
          <w:rFonts w:ascii="Times New Roman" w:hAnsi="Times New Roman" w:cs="Times New Roman"/>
        </w:rPr>
      </w:pPr>
      <w:r w:rsidRPr="00787CFD">
        <w:rPr>
          <w:rFonts w:ascii="Times New Roman" w:hAnsi="Times New Roman" w:cs="Times New Roman"/>
          <w:b/>
          <w:bCs/>
        </w:rPr>
        <w:t>CLIENT</w:t>
      </w:r>
    </w:p>
    <w:p w:rsidR="0097755C" w:rsidRPr="006643B1" w:rsidRDefault="0004010A">
      <w:pPr>
        <w:pStyle w:val="Standard"/>
        <w:rPr>
          <w:rFonts w:ascii="Times New Roman" w:hAnsi="Times New Roman" w:cs="Times New Roman"/>
          <w:b/>
        </w:rPr>
      </w:pPr>
      <w:r w:rsidRPr="006643B1">
        <w:rPr>
          <w:rFonts w:ascii="Times New Roman" w:hAnsi="Times New Roman" w:cs="Times New Roman"/>
          <w:b/>
        </w:rPr>
        <w:t>//tcpchatcli.c -- TCP CHAT CLIENT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#include&lt;stdio.h&gt;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#include&lt;sys/types.h&gt;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#include&lt;netinet/in.h&gt;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#include&lt;sys/socket.h&gt;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#include&lt;arpa/inet.h&gt;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#include&lt;string.h&gt;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#include&lt;unistd.h&gt;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#include&lt;stdlib.h&gt;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#define PORT 4775</w:t>
      </w:r>
    </w:p>
    <w:p w:rsidR="0097755C" w:rsidRPr="00787CFD" w:rsidRDefault="0097755C">
      <w:pPr>
        <w:pStyle w:val="Standard"/>
        <w:rPr>
          <w:rFonts w:ascii="Times New Roman" w:hAnsi="Times New Roman" w:cs="Times New Roman"/>
        </w:rPr>
      </w:pPr>
    </w:p>
    <w:p w:rsidR="0097755C" w:rsidRPr="00787CFD" w:rsidRDefault="0004010A">
      <w:pPr>
        <w:pStyle w:val="Standard"/>
        <w:rPr>
          <w:rFonts w:ascii="Times New Roman" w:hAnsi="Times New Roman" w:cs="Times New Roman"/>
        </w:rPr>
      </w:pPr>
      <w:r w:rsidRPr="00787CFD">
        <w:rPr>
          <w:rFonts w:ascii="Times New Roman" w:hAnsi="Times New Roman" w:cs="Times New Roman"/>
        </w:rPr>
        <w:t>int main(int argc,char *argv[])</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w:t>
      </w:r>
    </w:p>
    <w:p w:rsidR="0097755C" w:rsidRPr="00787CFD" w:rsidRDefault="0004010A" w:rsidP="004332B9">
      <w:pPr>
        <w:pStyle w:val="Standard"/>
        <w:ind w:left="1440"/>
        <w:rPr>
          <w:rFonts w:ascii="Times New Roman" w:hAnsi="Times New Roman" w:cs="Times New Roman"/>
        </w:rPr>
      </w:pPr>
      <w:r w:rsidRPr="00787CFD">
        <w:rPr>
          <w:rFonts w:ascii="Times New Roman" w:hAnsi="Times New Roman" w:cs="Times New Roman"/>
        </w:rPr>
        <w:t>int sockfd;</w:t>
      </w:r>
    </w:p>
    <w:p w:rsidR="0097755C" w:rsidRPr="00787CFD" w:rsidRDefault="0004010A" w:rsidP="004332B9">
      <w:pPr>
        <w:pStyle w:val="Standard"/>
        <w:ind w:left="1440"/>
        <w:rPr>
          <w:rFonts w:ascii="Times New Roman" w:hAnsi="Times New Roman" w:cs="Times New Roman"/>
        </w:rPr>
      </w:pPr>
      <w:r w:rsidRPr="00787CFD">
        <w:rPr>
          <w:rFonts w:ascii="Times New Roman" w:hAnsi="Times New Roman" w:cs="Times New Roman"/>
        </w:rPr>
        <w:t>struct sockaddr_in serv;</w:t>
      </w:r>
    </w:p>
    <w:p w:rsidR="0097755C" w:rsidRPr="00787CFD" w:rsidRDefault="0004010A" w:rsidP="004332B9">
      <w:pPr>
        <w:pStyle w:val="Standard"/>
        <w:ind w:left="1440"/>
        <w:rPr>
          <w:rFonts w:ascii="Times New Roman" w:hAnsi="Times New Roman" w:cs="Times New Roman"/>
        </w:rPr>
      </w:pPr>
      <w:r w:rsidRPr="00787CFD">
        <w:rPr>
          <w:rFonts w:ascii="Times New Roman" w:hAnsi="Times New Roman" w:cs="Times New Roman"/>
        </w:rPr>
        <w:t>char buff[100];</w:t>
      </w:r>
    </w:p>
    <w:p w:rsidR="0097755C" w:rsidRPr="00787CFD" w:rsidRDefault="0004010A" w:rsidP="004332B9">
      <w:pPr>
        <w:pStyle w:val="Standard"/>
        <w:ind w:left="1440"/>
        <w:rPr>
          <w:rFonts w:ascii="Times New Roman" w:hAnsi="Times New Roman" w:cs="Times New Roman"/>
        </w:rPr>
      </w:pPr>
      <w:r w:rsidRPr="00787CFD">
        <w:rPr>
          <w:rFonts w:ascii="Times New Roman" w:hAnsi="Times New Roman" w:cs="Times New Roman"/>
        </w:rPr>
        <w:t>sockfd=socket(AF_INET,SOCK_STREAM,0);</w:t>
      </w:r>
    </w:p>
    <w:p w:rsidR="0097755C" w:rsidRPr="00787CFD" w:rsidRDefault="0004010A" w:rsidP="004332B9">
      <w:pPr>
        <w:pStyle w:val="Standard"/>
        <w:ind w:left="1440"/>
        <w:rPr>
          <w:rFonts w:ascii="Times New Roman" w:hAnsi="Times New Roman" w:cs="Times New Roman"/>
        </w:rPr>
      </w:pPr>
      <w:r w:rsidRPr="00787CFD">
        <w:rPr>
          <w:rFonts w:ascii="Times New Roman" w:hAnsi="Times New Roman" w:cs="Times New Roman"/>
        </w:rPr>
        <w:t>printf("Client Socket Created Successfully.\n");</w:t>
      </w:r>
    </w:p>
    <w:p w:rsidR="0097755C" w:rsidRPr="00787CFD" w:rsidRDefault="0004010A" w:rsidP="004332B9">
      <w:pPr>
        <w:pStyle w:val="Standard"/>
        <w:ind w:left="1440"/>
        <w:rPr>
          <w:rFonts w:ascii="Times New Roman" w:hAnsi="Times New Roman" w:cs="Times New Roman"/>
        </w:rPr>
      </w:pPr>
      <w:r w:rsidRPr="00787CFD">
        <w:rPr>
          <w:rFonts w:ascii="Times New Roman" w:hAnsi="Times New Roman" w:cs="Times New Roman"/>
        </w:rPr>
        <w:t>memset(&amp;serv,0,sizeof(serv));</w:t>
      </w:r>
    </w:p>
    <w:p w:rsidR="0097755C" w:rsidRPr="00787CFD" w:rsidRDefault="0004010A" w:rsidP="004332B9">
      <w:pPr>
        <w:pStyle w:val="Standard"/>
        <w:ind w:left="1440"/>
        <w:rPr>
          <w:rFonts w:ascii="Times New Roman" w:hAnsi="Times New Roman" w:cs="Times New Roman"/>
        </w:rPr>
      </w:pPr>
      <w:r w:rsidRPr="00787CFD">
        <w:rPr>
          <w:rFonts w:ascii="Times New Roman" w:hAnsi="Times New Roman" w:cs="Times New Roman"/>
        </w:rPr>
        <w:t>serv.sin_family=AF_INET;</w:t>
      </w:r>
    </w:p>
    <w:p w:rsidR="0097755C" w:rsidRPr="00787CFD" w:rsidRDefault="0004010A" w:rsidP="004332B9">
      <w:pPr>
        <w:pStyle w:val="Standard"/>
        <w:ind w:left="1440"/>
        <w:rPr>
          <w:rFonts w:ascii="Times New Roman" w:hAnsi="Times New Roman" w:cs="Times New Roman"/>
        </w:rPr>
      </w:pPr>
      <w:r w:rsidRPr="00787CFD">
        <w:rPr>
          <w:rFonts w:ascii="Times New Roman" w:hAnsi="Times New Roman" w:cs="Times New Roman"/>
        </w:rPr>
        <w:t>serv.sin_port=htons(PORT);</w:t>
      </w:r>
    </w:p>
    <w:p w:rsidR="0097755C" w:rsidRPr="00787CFD" w:rsidRDefault="0004010A" w:rsidP="004332B9">
      <w:pPr>
        <w:pStyle w:val="Standard"/>
        <w:ind w:left="1440"/>
        <w:rPr>
          <w:rFonts w:ascii="Times New Roman" w:hAnsi="Times New Roman" w:cs="Times New Roman"/>
        </w:rPr>
      </w:pPr>
      <w:r w:rsidRPr="00787CFD">
        <w:rPr>
          <w:rFonts w:ascii="Times New Roman" w:hAnsi="Times New Roman" w:cs="Times New Roman"/>
        </w:rPr>
        <w:t>serv.sin_addr.s_addr=inet_addr(argv[1]);</w:t>
      </w:r>
    </w:p>
    <w:p w:rsidR="0097755C" w:rsidRPr="00787CFD" w:rsidRDefault="0004010A" w:rsidP="004332B9">
      <w:pPr>
        <w:pStyle w:val="Standard"/>
        <w:ind w:left="1440"/>
        <w:rPr>
          <w:rFonts w:ascii="Times New Roman" w:hAnsi="Times New Roman" w:cs="Times New Roman"/>
        </w:rPr>
      </w:pPr>
      <w:r w:rsidRPr="00787CFD">
        <w:rPr>
          <w:rFonts w:ascii="Times New Roman" w:hAnsi="Times New Roman" w:cs="Times New Roman"/>
        </w:rPr>
        <w:t>if (connect(sockfd,(struct sockaddr *)&amp;serv, sizeof(serv))&lt;0)</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ab/>
      </w:r>
      <w:r w:rsidRPr="00787CFD">
        <w:rPr>
          <w:rFonts w:ascii="Times New Roman" w:hAnsi="Times New Roman" w:cs="Times New Roman"/>
        </w:rPr>
        <w:tab/>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ab/>
      </w:r>
      <w:r w:rsidRPr="00787CFD">
        <w:rPr>
          <w:rFonts w:ascii="Times New Roman" w:hAnsi="Times New Roman" w:cs="Times New Roman"/>
        </w:rPr>
        <w:tab/>
      </w:r>
      <w:r w:rsidRPr="00787CFD">
        <w:rPr>
          <w:rFonts w:ascii="Times New Roman" w:hAnsi="Times New Roman" w:cs="Times New Roman"/>
        </w:rPr>
        <w:tab/>
        <w:t>printf("error in connect");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ab/>
      </w:r>
      <w:r w:rsidRPr="00787CFD">
        <w:rPr>
          <w:rFonts w:ascii="Times New Roman" w:hAnsi="Times New Roman" w:cs="Times New Roman"/>
        </w:rPr>
        <w:tab/>
      </w:r>
      <w:r w:rsidRPr="00787CFD">
        <w:rPr>
          <w:rFonts w:ascii="Times New Roman" w:hAnsi="Times New Roman" w:cs="Times New Roman"/>
        </w:rPr>
        <w:tab/>
        <w:t>exit(0);</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ab/>
      </w:r>
      <w:r w:rsidRPr="00787CFD">
        <w:rPr>
          <w:rFonts w:ascii="Times New Roman" w:hAnsi="Times New Roman" w:cs="Times New Roman"/>
        </w:rPr>
        <w:tab/>
        <w:t>}</w:t>
      </w:r>
    </w:p>
    <w:p w:rsidR="0097755C" w:rsidRPr="00787CFD" w:rsidRDefault="00451A9C">
      <w:pPr>
        <w:pStyle w:val="Standard"/>
        <w:rPr>
          <w:rFonts w:ascii="Times New Roman" w:hAnsi="Times New Roman" w:cs="Times New Roman"/>
        </w:rPr>
      </w:pPr>
      <w:r>
        <w:rPr>
          <w:rFonts w:ascii="Times New Roman" w:hAnsi="Times New Roman" w:cs="Times New Roman"/>
        </w:rPr>
        <w:t xml:space="preserve">                        </w:t>
      </w:r>
      <w:r w:rsidR="0004010A" w:rsidRPr="00787CFD">
        <w:rPr>
          <w:rFonts w:ascii="Times New Roman" w:hAnsi="Times New Roman" w:cs="Times New Roman"/>
        </w:rPr>
        <w:t>printf("Client Socket with Server Successfully Connected! \n");</w:t>
      </w:r>
    </w:p>
    <w:p w:rsidR="0097755C" w:rsidRPr="00787CFD" w:rsidRDefault="00451A9C">
      <w:pPr>
        <w:pStyle w:val="Standard"/>
        <w:rPr>
          <w:rFonts w:ascii="Times New Roman" w:hAnsi="Times New Roman" w:cs="Times New Roman"/>
        </w:rPr>
      </w:pPr>
      <w:r>
        <w:rPr>
          <w:rFonts w:ascii="Times New Roman" w:hAnsi="Times New Roman" w:cs="Times New Roman"/>
        </w:rPr>
        <w:t xml:space="preserve">                        </w:t>
      </w:r>
      <w:r w:rsidR="0004010A" w:rsidRPr="00787CFD">
        <w:rPr>
          <w:rFonts w:ascii="Times New Roman" w:hAnsi="Times New Roman" w:cs="Times New Roman"/>
        </w:rPr>
        <w:t>do</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ab/>
      </w:r>
      <w:r w:rsidRPr="00787CFD">
        <w:rPr>
          <w:rFonts w:ascii="Times New Roman" w:hAnsi="Times New Roman" w:cs="Times New Roman"/>
        </w:rPr>
        <w:tab/>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ab/>
      </w:r>
      <w:r w:rsidRPr="00787CFD">
        <w:rPr>
          <w:rFonts w:ascii="Times New Roman" w:hAnsi="Times New Roman" w:cs="Times New Roman"/>
        </w:rPr>
        <w:tab/>
      </w:r>
      <w:r w:rsidRPr="00787CFD">
        <w:rPr>
          <w:rFonts w:ascii="Times New Roman" w:hAnsi="Times New Roman" w:cs="Times New Roman"/>
        </w:rPr>
        <w:tab/>
        <w:t>strcpy(buff,"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ab/>
      </w:r>
      <w:r w:rsidRPr="00787CFD">
        <w:rPr>
          <w:rFonts w:ascii="Times New Roman" w:hAnsi="Times New Roman" w:cs="Times New Roman"/>
        </w:rPr>
        <w:tab/>
      </w:r>
      <w:r w:rsidRPr="00787CFD">
        <w:rPr>
          <w:rFonts w:ascii="Times New Roman" w:hAnsi="Times New Roman" w:cs="Times New Roman"/>
        </w:rPr>
        <w:tab/>
        <w:t>printf("Client: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ab/>
      </w:r>
      <w:r w:rsidRPr="00787CFD">
        <w:rPr>
          <w:rFonts w:ascii="Times New Roman" w:hAnsi="Times New Roman" w:cs="Times New Roman"/>
        </w:rPr>
        <w:tab/>
      </w:r>
      <w:r w:rsidRPr="00787CFD">
        <w:rPr>
          <w:rFonts w:ascii="Times New Roman" w:hAnsi="Times New Roman" w:cs="Times New Roman"/>
        </w:rPr>
        <w:tab/>
        <w:t>fgets(buff,100,stdin);</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ab/>
      </w:r>
      <w:r w:rsidRPr="00787CFD">
        <w:rPr>
          <w:rFonts w:ascii="Times New Roman" w:hAnsi="Times New Roman" w:cs="Times New Roman"/>
        </w:rPr>
        <w:tab/>
      </w:r>
      <w:r w:rsidRPr="00787CFD">
        <w:rPr>
          <w:rFonts w:ascii="Times New Roman" w:hAnsi="Times New Roman" w:cs="Times New Roman"/>
        </w:rPr>
        <w:tab/>
        <w:t>write(sockfd,buff,100);</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ab/>
      </w:r>
      <w:r w:rsidRPr="00787CFD">
        <w:rPr>
          <w:rFonts w:ascii="Times New Roman" w:hAnsi="Times New Roman" w:cs="Times New Roman"/>
        </w:rPr>
        <w:tab/>
      </w:r>
      <w:r w:rsidRPr="00787CFD">
        <w:rPr>
          <w:rFonts w:ascii="Times New Roman" w:hAnsi="Times New Roman" w:cs="Times New Roman"/>
        </w:rPr>
        <w:tab/>
        <w:t>if(strcmp(buff,"bye\n")==0)</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ab/>
      </w:r>
      <w:r w:rsidRPr="00787CFD">
        <w:rPr>
          <w:rFonts w:ascii="Times New Roman" w:hAnsi="Times New Roman" w:cs="Times New Roman"/>
        </w:rPr>
        <w:tab/>
      </w:r>
      <w:r w:rsidRPr="00787CFD">
        <w:rPr>
          <w:rFonts w:ascii="Times New Roman" w:hAnsi="Times New Roman" w:cs="Times New Roman"/>
        </w:rPr>
        <w:tab/>
        <w: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ab/>
      </w:r>
      <w:r w:rsidRPr="00787CFD">
        <w:rPr>
          <w:rFonts w:ascii="Times New Roman" w:hAnsi="Times New Roman" w:cs="Times New Roman"/>
        </w:rPr>
        <w:tab/>
      </w:r>
      <w:r w:rsidRPr="00787CFD">
        <w:rPr>
          <w:rFonts w:ascii="Times New Roman" w:hAnsi="Times New Roman" w:cs="Times New Roman"/>
        </w:rPr>
        <w:tab/>
      </w:r>
      <w:r w:rsidRPr="00787CFD">
        <w:rPr>
          <w:rFonts w:ascii="Times New Roman" w:hAnsi="Times New Roman" w:cs="Times New Roman"/>
        </w:rPr>
        <w:tab/>
        <w:t>printf("Client: %s",buff);</w:t>
      </w:r>
      <w:r w:rsidRPr="00787CFD">
        <w:rPr>
          <w:rFonts w:ascii="Times New Roman" w:hAnsi="Times New Roman" w:cs="Times New Roman"/>
        </w:rPr>
        <w:tab/>
      </w:r>
      <w:r w:rsidRPr="00787CFD">
        <w:rPr>
          <w:rFonts w:ascii="Times New Roman" w:hAnsi="Times New Roman" w:cs="Times New Roman"/>
        </w:rPr>
        <w:tab/>
      </w:r>
    </w:p>
    <w:p w:rsidR="0097755C" w:rsidRPr="00787CFD" w:rsidRDefault="0004010A">
      <w:pPr>
        <w:pStyle w:val="Standard"/>
        <w:rPr>
          <w:rFonts w:ascii="Times New Roman" w:hAnsi="Times New Roman" w:cs="Times New Roman"/>
        </w:rPr>
      </w:pPr>
      <w:r w:rsidRPr="00787CFD">
        <w:rPr>
          <w:rFonts w:ascii="Times New Roman" w:hAnsi="Times New Roman" w:cs="Times New Roman"/>
        </w:rPr>
        <w:tab/>
      </w:r>
      <w:r w:rsidRPr="00787CFD">
        <w:rPr>
          <w:rFonts w:ascii="Times New Roman" w:hAnsi="Times New Roman" w:cs="Times New Roman"/>
        </w:rPr>
        <w:tab/>
      </w:r>
      <w:r w:rsidRPr="00787CFD">
        <w:rPr>
          <w:rFonts w:ascii="Times New Roman" w:hAnsi="Times New Roman" w:cs="Times New Roman"/>
        </w:rPr>
        <w:tab/>
      </w:r>
      <w:r w:rsidRPr="00787CFD">
        <w:rPr>
          <w:rFonts w:ascii="Times New Roman" w:hAnsi="Times New Roman" w:cs="Times New Roman"/>
        </w:rPr>
        <w:tab/>
        <w:t>goto stop;</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ab/>
      </w:r>
      <w:r w:rsidRPr="00787CFD">
        <w:rPr>
          <w:rFonts w:ascii="Times New Roman" w:hAnsi="Times New Roman" w:cs="Times New Roman"/>
        </w:rPr>
        <w:tab/>
      </w:r>
      <w:r w:rsidRPr="00787CFD">
        <w:rPr>
          <w:rFonts w:ascii="Times New Roman" w:hAnsi="Times New Roman" w:cs="Times New Roman"/>
        </w:rPr>
        <w:tab/>
        <w:t>}</w:t>
      </w:r>
      <w:r w:rsidRPr="00787CFD">
        <w:rPr>
          <w:rFonts w:ascii="Times New Roman" w:hAnsi="Times New Roman" w:cs="Times New Roman"/>
        </w:rPr>
        <w:tab/>
      </w:r>
    </w:p>
    <w:p w:rsidR="0097755C" w:rsidRPr="00787CFD" w:rsidRDefault="0004010A">
      <w:pPr>
        <w:pStyle w:val="Standard"/>
        <w:rPr>
          <w:rFonts w:ascii="Times New Roman" w:hAnsi="Times New Roman" w:cs="Times New Roman"/>
        </w:rPr>
      </w:pPr>
      <w:r w:rsidRPr="00787CFD">
        <w:rPr>
          <w:rFonts w:ascii="Times New Roman" w:hAnsi="Times New Roman" w:cs="Times New Roman"/>
        </w:rPr>
        <w:tab/>
      </w:r>
      <w:r w:rsidRPr="00787CFD">
        <w:rPr>
          <w:rFonts w:ascii="Times New Roman" w:hAnsi="Times New Roman" w:cs="Times New Roman"/>
        </w:rPr>
        <w:tab/>
      </w:r>
      <w:r w:rsidRPr="00787CFD">
        <w:rPr>
          <w:rFonts w:ascii="Times New Roman" w:hAnsi="Times New Roman" w:cs="Times New Roman"/>
        </w:rPr>
        <w:tab/>
        <w:t>strcpy(buff,"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ab/>
      </w:r>
      <w:r w:rsidRPr="00787CFD">
        <w:rPr>
          <w:rFonts w:ascii="Times New Roman" w:hAnsi="Times New Roman" w:cs="Times New Roman"/>
        </w:rPr>
        <w:tab/>
      </w:r>
      <w:r w:rsidRPr="00787CFD">
        <w:rPr>
          <w:rFonts w:ascii="Times New Roman" w:hAnsi="Times New Roman" w:cs="Times New Roman"/>
        </w:rPr>
        <w:tab/>
        <w:t>read(sockfd,buff,sizeof(buff));</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ab/>
      </w:r>
      <w:r w:rsidRPr="00787CFD">
        <w:rPr>
          <w:rFonts w:ascii="Times New Roman" w:hAnsi="Times New Roman" w:cs="Times New Roman"/>
        </w:rPr>
        <w:tab/>
      </w:r>
      <w:r w:rsidRPr="00787CFD">
        <w:rPr>
          <w:rFonts w:ascii="Times New Roman" w:hAnsi="Times New Roman" w:cs="Times New Roman"/>
        </w:rPr>
        <w:tab/>
        <w:t>printf("From Server: %s\n",buff);</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ab/>
      </w:r>
      <w:r w:rsidRPr="00787CFD">
        <w:rPr>
          <w:rFonts w:ascii="Times New Roman" w:hAnsi="Times New Roman" w:cs="Times New Roman"/>
        </w:rPr>
        <w:tab/>
        <w:t>}  while(strcmp(buff,"bye\n")!=0);</w:t>
      </w:r>
    </w:p>
    <w:p w:rsidR="0097755C" w:rsidRPr="00787CFD" w:rsidRDefault="00451A9C">
      <w:pPr>
        <w:pStyle w:val="Standard"/>
        <w:rPr>
          <w:rFonts w:ascii="Times New Roman" w:hAnsi="Times New Roman" w:cs="Times New Roman"/>
        </w:rPr>
      </w:pPr>
      <w:r>
        <w:rPr>
          <w:rFonts w:ascii="Times New Roman" w:hAnsi="Times New Roman" w:cs="Times New Roman"/>
        </w:rPr>
        <w:t xml:space="preserve">                    </w:t>
      </w:r>
      <w:r w:rsidR="0004010A" w:rsidRPr="00787CFD">
        <w:rPr>
          <w:rFonts w:ascii="Times New Roman" w:hAnsi="Times New Roman" w:cs="Times New Roman"/>
        </w:rPr>
        <w:t>stop:</w:t>
      </w:r>
    </w:p>
    <w:p w:rsidR="0097755C" w:rsidRPr="00787CFD" w:rsidRDefault="0004010A" w:rsidP="00451A9C">
      <w:pPr>
        <w:pStyle w:val="Standard"/>
        <w:ind w:left="1170"/>
        <w:rPr>
          <w:rFonts w:ascii="Times New Roman" w:hAnsi="Times New Roman" w:cs="Times New Roman"/>
        </w:rPr>
      </w:pPr>
      <w:r w:rsidRPr="00787CFD">
        <w:rPr>
          <w:rFonts w:ascii="Times New Roman" w:hAnsi="Times New Roman" w:cs="Times New Roman"/>
        </w:rPr>
        <w:t>exit(0);</w:t>
      </w:r>
    </w:p>
    <w:p w:rsidR="0097755C" w:rsidRPr="00787CFD" w:rsidRDefault="0004010A" w:rsidP="00451A9C">
      <w:pPr>
        <w:pStyle w:val="Standard"/>
        <w:ind w:left="1170"/>
        <w:rPr>
          <w:rFonts w:ascii="Times New Roman" w:hAnsi="Times New Roman" w:cs="Times New Roman"/>
        </w:rPr>
      </w:pPr>
      <w:r w:rsidRPr="00787CFD">
        <w:rPr>
          <w:rFonts w:ascii="Times New Roman" w:hAnsi="Times New Roman" w:cs="Times New Roman"/>
        </w:rPr>
        <w:t>close(sockfd);</w:t>
      </w:r>
    </w:p>
    <w:p w:rsidR="0097755C" w:rsidRPr="00787CFD" w:rsidRDefault="0004010A" w:rsidP="00451A9C">
      <w:pPr>
        <w:pStyle w:val="Standard"/>
        <w:ind w:left="1170"/>
        <w:rPr>
          <w:rFonts w:ascii="Times New Roman" w:hAnsi="Times New Roman" w:cs="Times New Roman"/>
        </w:rPr>
      </w:pPr>
      <w:r w:rsidRPr="00787CFD">
        <w:rPr>
          <w:rFonts w:ascii="Times New Roman" w:hAnsi="Times New Roman" w:cs="Times New Roman"/>
        </w:rPr>
        <w:t>return 0;</w:t>
      </w:r>
    </w:p>
    <w:p w:rsidR="0097755C" w:rsidRDefault="0004010A">
      <w:pPr>
        <w:pStyle w:val="Standard"/>
        <w:rPr>
          <w:rFonts w:ascii="Times New Roman" w:hAnsi="Times New Roman" w:cs="Times New Roman"/>
        </w:rPr>
      </w:pPr>
      <w:r w:rsidRPr="00787CFD">
        <w:rPr>
          <w:rFonts w:ascii="Times New Roman" w:hAnsi="Times New Roman" w:cs="Times New Roman"/>
        </w:rPr>
        <w:t>}</w:t>
      </w:r>
    </w:p>
    <w:p w:rsidR="00AC00D1" w:rsidRDefault="00AC00D1">
      <w:pPr>
        <w:pStyle w:val="Standard"/>
        <w:rPr>
          <w:rFonts w:ascii="Times New Roman" w:hAnsi="Times New Roman" w:cs="Times New Roman"/>
        </w:rPr>
      </w:pPr>
    </w:p>
    <w:p w:rsidR="00AC00D1" w:rsidRPr="00787CFD" w:rsidRDefault="00AC00D1">
      <w:pPr>
        <w:pStyle w:val="Standard"/>
        <w:rPr>
          <w:rFonts w:ascii="Times New Roman" w:hAnsi="Times New Roman" w:cs="Times New Roman"/>
        </w:rPr>
      </w:pPr>
    </w:p>
    <w:p w:rsidR="0097755C" w:rsidRPr="00787CFD" w:rsidRDefault="0097755C">
      <w:pPr>
        <w:pStyle w:val="Standard"/>
        <w:rPr>
          <w:rFonts w:ascii="Times New Roman" w:hAnsi="Times New Roman" w:cs="Times New Roman"/>
        </w:rPr>
      </w:pPr>
    </w:p>
    <w:p w:rsidR="0097755C" w:rsidRPr="00787CFD" w:rsidRDefault="0004010A">
      <w:pPr>
        <w:pStyle w:val="Standard"/>
        <w:rPr>
          <w:rFonts w:ascii="Times New Roman" w:hAnsi="Times New Roman" w:cs="Times New Roman"/>
          <w:b/>
          <w:bCs/>
        </w:rPr>
      </w:pPr>
      <w:r w:rsidRPr="00787CFD">
        <w:rPr>
          <w:rFonts w:ascii="Times New Roman" w:hAnsi="Times New Roman" w:cs="Times New Roman"/>
          <w:b/>
          <w:bCs/>
        </w:rPr>
        <w:t>OUTPUT:</w:t>
      </w:r>
    </w:p>
    <w:p w:rsidR="0097755C" w:rsidRPr="00787CFD" w:rsidRDefault="0097755C">
      <w:pPr>
        <w:pStyle w:val="Standard"/>
        <w:rPr>
          <w:rFonts w:ascii="Times New Roman" w:hAnsi="Times New Roman" w:cs="Times New Roman"/>
          <w:b/>
          <w:bCs/>
        </w:rPr>
      </w:pPr>
    </w:p>
    <w:p w:rsidR="0097755C" w:rsidRPr="00787CFD" w:rsidRDefault="0004010A">
      <w:pPr>
        <w:pStyle w:val="Standard"/>
        <w:rPr>
          <w:rFonts w:ascii="Times New Roman" w:hAnsi="Times New Roman" w:cs="Times New Roman"/>
          <w:b/>
          <w:bCs/>
        </w:rPr>
      </w:pPr>
      <w:r w:rsidRPr="00787CFD">
        <w:rPr>
          <w:rFonts w:ascii="Times New Roman" w:hAnsi="Times New Roman" w:cs="Times New Roman"/>
          <w:b/>
          <w:bCs/>
        </w:rPr>
        <w:t>TCP CHAT SERVER</w:t>
      </w:r>
    </w:p>
    <w:p w:rsidR="0097755C" w:rsidRPr="00787CFD" w:rsidRDefault="0004010A">
      <w:pPr>
        <w:pStyle w:val="Standard"/>
        <w:rPr>
          <w:rFonts w:ascii="Times New Roman" w:hAnsi="Times New Roman" w:cs="Times New Roman"/>
        </w:rPr>
      </w:pPr>
      <w:bookmarkStart w:id="1" w:name="DDE_LINK3"/>
      <w:r w:rsidRPr="00787CFD">
        <w:rPr>
          <w:rFonts w:ascii="Times New Roman" w:hAnsi="Times New Roman" w:cs="Times New Roman"/>
        </w:rPr>
        <w:t>[s@localhost ~]$ cc tcpchatser.c</w:t>
      </w:r>
      <w:bookmarkEnd w:id="1"/>
    </w:p>
    <w:p w:rsidR="0097755C" w:rsidRPr="00787CFD" w:rsidRDefault="0004010A">
      <w:pPr>
        <w:pStyle w:val="Standard"/>
        <w:rPr>
          <w:rFonts w:ascii="Times New Roman" w:hAnsi="Times New Roman" w:cs="Times New Roman"/>
        </w:rPr>
      </w:pPr>
      <w:r w:rsidRPr="00787CFD">
        <w:rPr>
          <w:rFonts w:ascii="Times New Roman" w:hAnsi="Times New Roman" w:cs="Times New Roman"/>
        </w:rPr>
        <w:t>[s@localhost ~]$ ./a.out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Server Socket Created Successfully Connected!</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Server Socket Binded.</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Server Socket Listened...</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From client: hi</w:t>
      </w:r>
    </w:p>
    <w:p w:rsidR="00C75613" w:rsidRDefault="0004010A">
      <w:pPr>
        <w:pStyle w:val="Standard"/>
        <w:rPr>
          <w:rFonts w:ascii="Times New Roman" w:hAnsi="Times New Roman" w:cs="Times New Roman"/>
        </w:rPr>
      </w:pPr>
      <w:r w:rsidRPr="00787CFD">
        <w:rPr>
          <w:rFonts w:ascii="Times New Roman" w:hAnsi="Times New Roman" w:cs="Times New Roman"/>
        </w:rPr>
        <w:t xml:space="preserve">Server: </w:t>
      </w:r>
      <w:r w:rsidR="00C75613">
        <w:rPr>
          <w:rFonts w:ascii="Times New Roman" w:hAnsi="Times New Roman" w:cs="Times New Roman"/>
        </w:rPr>
        <w:t>good morning</w:t>
      </w:r>
      <w:r w:rsidR="00C75613" w:rsidRPr="00787CFD">
        <w:rPr>
          <w:rFonts w:ascii="Times New Roman" w:hAnsi="Times New Roman" w:cs="Times New Roman"/>
        </w:rPr>
        <w:t xml:space="preserve"> </w:t>
      </w:r>
    </w:p>
    <w:p w:rsidR="00C75613" w:rsidRDefault="0004010A">
      <w:pPr>
        <w:pStyle w:val="Standard"/>
        <w:rPr>
          <w:rFonts w:ascii="Times New Roman" w:hAnsi="Times New Roman" w:cs="Times New Roman"/>
        </w:rPr>
      </w:pPr>
      <w:r w:rsidRPr="00787CFD">
        <w:rPr>
          <w:rFonts w:ascii="Times New Roman" w:hAnsi="Times New Roman" w:cs="Times New Roman"/>
        </w:rPr>
        <w:t xml:space="preserve">From client: </w:t>
      </w:r>
      <w:r w:rsidR="00C75613">
        <w:rPr>
          <w:rFonts w:ascii="Times New Roman" w:hAnsi="Times New Roman" w:cs="Times New Roman"/>
        </w:rPr>
        <w:t>have a nice day</w:t>
      </w:r>
      <w:r w:rsidR="00C75613" w:rsidRPr="00787CFD">
        <w:rPr>
          <w:rFonts w:ascii="Times New Roman" w:hAnsi="Times New Roman" w:cs="Times New Roman"/>
        </w:rPr>
        <w:t xml:space="preserve"> </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Server: bye</w:t>
      </w:r>
    </w:p>
    <w:p w:rsidR="00226188" w:rsidRDefault="00226188">
      <w:pPr>
        <w:widowControl/>
        <w:suppressAutoHyphens w:val="0"/>
        <w:autoSpaceDN/>
        <w:textAlignment w:val="auto"/>
        <w:rPr>
          <w:rFonts w:ascii="Times New Roman" w:hAnsi="Times New Roman" w:cs="Times New Roman"/>
          <w:b/>
          <w:bCs/>
        </w:rPr>
      </w:pPr>
    </w:p>
    <w:p w:rsidR="0097755C" w:rsidRPr="00787CFD" w:rsidRDefault="0004010A">
      <w:pPr>
        <w:pStyle w:val="Standard"/>
        <w:rPr>
          <w:rFonts w:ascii="Times New Roman" w:hAnsi="Times New Roman" w:cs="Times New Roman"/>
          <w:b/>
          <w:bCs/>
        </w:rPr>
      </w:pPr>
      <w:r w:rsidRPr="00787CFD">
        <w:rPr>
          <w:rFonts w:ascii="Times New Roman" w:hAnsi="Times New Roman" w:cs="Times New Roman"/>
          <w:b/>
          <w:bCs/>
        </w:rPr>
        <w:t>TCP CHAT CLIENT</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[s@localhost ~]$ cc tcpchatcli.c</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[s@localhost ~]$ ./a.out 127.0.0.1</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Client Socket Created Successfully.</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Client Socket with Server Successfully Connected!</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Client: hi</w:t>
      </w:r>
    </w:p>
    <w:p w:rsidR="0097755C" w:rsidRPr="00787CFD" w:rsidRDefault="00C75613">
      <w:pPr>
        <w:pStyle w:val="Standard"/>
        <w:rPr>
          <w:rFonts w:ascii="Times New Roman" w:hAnsi="Times New Roman" w:cs="Times New Roman"/>
        </w:rPr>
      </w:pPr>
      <w:r>
        <w:rPr>
          <w:rFonts w:ascii="Times New Roman" w:hAnsi="Times New Roman" w:cs="Times New Roman"/>
        </w:rPr>
        <w:t>From Server: good morning</w:t>
      </w:r>
    </w:p>
    <w:p w:rsidR="0097755C" w:rsidRPr="00787CFD" w:rsidRDefault="00C75613">
      <w:pPr>
        <w:pStyle w:val="Standard"/>
        <w:rPr>
          <w:rFonts w:ascii="Times New Roman" w:hAnsi="Times New Roman" w:cs="Times New Roman"/>
        </w:rPr>
      </w:pPr>
      <w:r>
        <w:rPr>
          <w:rFonts w:ascii="Times New Roman" w:hAnsi="Times New Roman" w:cs="Times New Roman"/>
        </w:rPr>
        <w:t>Client: have a nice day</w:t>
      </w:r>
    </w:p>
    <w:p w:rsidR="0097755C" w:rsidRPr="00787CFD" w:rsidRDefault="0004010A">
      <w:pPr>
        <w:pStyle w:val="Standard"/>
        <w:rPr>
          <w:rFonts w:ascii="Times New Roman" w:hAnsi="Times New Roman" w:cs="Times New Roman"/>
        </w:rPr>
      </w:pPr>
      <w:r w:rsidRPr="00787CFD">
        <w:rPr>
          <w:rFonts w:ascii="Times New Roman" w:hAnsi="Times New Roman" w:cs="Times New Roman"/>
        </w:rPr>
        <w:t>From Server: bye</w:t>
      </w:r>
    </w:p>
    <w:p w:rsidR="0097755C" w:rsidRPr="00787CFD" w:rsidRDefault="0097755C">
      <w:pPr>
        <w:pStyle w:val="Standard"/>
        <w:rPr>
          <w:rFonts w:ascii="Times New Roman" w:hAnsi="Times New Roman" w:cs="Times New Roman"/>
        </w:rPr>
      </w:pPr>
    </w:p>
    <w:p w:rsidR="001241DA" w:rsidRDefault="001241DA" w:rsidP="006643B1">
      <w:pPr>
        <w:rPr>
          <w:rFonts w:ascii="Times New Roman" w:hAnsi="Times New Roman" w:cs="Times New Roman"/>
          <w:b/>
        </w:rPr>
      </w:pPr>
    </w:p>
    <w:p w:rsidR="001241DA" w:rsidRDefault="001241DA" w:rsidP="006643B1">
      <w:pPr>
        <w:rPr>
          <w:rFonts w:ascii="Times New Roman" w:hAnsi="Times New Roman" w:cs="Times New Roman"/>
          <w:b/>
        </w:rPr>
      </w:pPr>
    </w:p>
    <w:p w:rsidR="001241DA" w:rsidRDefault="001241DA" w:rsidP="006643B1">
      <w:pPr>
        <w:rPr>
          <w:rFonts w:ascii="Times New Roman" w:hAnsi="Times New Roman" w:cs="Times New Roman"/>
          <w:b/>
        </w:rPr>
      </w:pPr>
    </w:p>
    <w:p w:rsidR="001241DA" w:rsidRDefault="001241DA" w:rsidP="006643B1">
      <w:pPr>
        <w:rPr>
          <w:rFonts w:ascii="Times New Roman" w:hAnsi="Times New Roman" w:cs="Times New Roman"/>
          <w:b/>
        </w:rPr>
      </w:pPr>
    </w:p>
    <w:p w:rsidR="001241DA" w:rsidRDefault="001241DA" w:rsidP="006643B1">
      <w:pPr>
        <w:rPr>
          <w:rFonts w:ascii="Times New Roman" w:hAnsi="Times New Roman" w:cs="Times New Roman"/>
          <w:b/>
        </w:rPr>
      </w:pPr>
    </w:p>
    <w:p w:rsidR="001241DA" w:rsidRDefault="001241DA" w:rsidP="006643B1">
      <w:pPr>
        <w:rPr>
          <w:rFonts w:ascii="Times New Roman" w:hAnsi="Times New Roman" w:cs="Times New Roman"/>
          <w:b/>
        </w:rPr>
      </w:pPr>
    </w:p>
    <w:p w:rsidR="001241DA" w:rsidRDefault="001241DA" w:rsidP="006643B1">
      <w:pPr>
        <w:rPr>
          <w:rFonts w:ascii="Times New Roman" w:hAnsi="Times New Roman" w:cs="Times New Roman"/>
          <w:b/>
        </w:rPr>
      </w:pPr>
    </w:p>
    <w:p w:rsidR="001241DA" w:rsidRDefault="001241DA" w:rsidP="006643B1">
      <w:pPr>
        <w:rPr>
          <w:rFonts w:ascii="Times New Roman" w:hAnsi="Times New Roman" w:cs="Times New Roman"/>
          <w:b/>
        </w:rPr>
      </w:pPr>
    </w:p>
    <w:p w:rsidR="001241DA" w:rsidRDefault="001241DA" w:rsidP="006643B1">
      <w:pPr>
        <w:rPr>
          <w:rFonts w:ascii="Times New Roman" w:hAnsi="Times New Roman" w:cs="Times New Roman"/>
          <w:b/>
        </w:rPr>
      </w:pPr>
    </w:p>
    <w:p w:rsidR="001241DA" w:rsidRDefault="001241DA" w:rsidP="006643B1">
      <w:pPr>
        <w:rPr>
          <w:rFonts w:ascii="Times New Roman" w:hAnsi="Times New Roman" w:cs="Times New Roman"/>
          <w:b/>
        </w:rPr>
      </w:pPr>
    </w:p>
    <w:p w:rsidR="001241DA" w:rsidRDefault="001241DA" w:rsidP="006643B1">
      <w:pPr>
        <w:rPr>
          <w:rFonts w:ascii="Times New Roman" w:hAnsi="Times New Roman" w:cs="Times New Roman"/>
          <w:b/>
        </w:rPr>
      </w:pPr>
    </w:p>
    <w:p w:rsidR="001241DA" w:rsidRDefault="001241DA" w:rsidP="006643B1">
      <w:pPr>
        <w:rPr>
          <w:rFonts w:ascii="Times New Roman" w:hAnsi="Times New Roman" w:cs="Times New Roman"/>
          <w:b/>
        </w:rPr>
      </w:pPr>
    </w:p>
    <w:p w:rsidR="001241DA" w:rsidRDefault="001241DA" w:rsidP="006643B1">
      <w:pPr>
        <w:rPr>
          <w:rFonts w:ascii="Times New Roman" w:hAnsi="Times New Roman" w:cs="Times New Roman"/>
          <w:b/>
        </w:rPr>
      </w:pPr>
    </w:p>
    <w:p w:rsidR="001241DA" w:rsidRDefault="001241DA" w:rsidP="006643B1">
      <w:pPr>
        <w:rPr>
          <w:rFonts w:ascii="Times New Roman" w:hAnsi="Times New Roman" w:cs="Times New Roman"/>
          <w:b/>
        </w:rPr>
      </w:pPr>
    </w:p>
    <w:p w:rsidR="001241DA" w:rsidRDefault="001241DA" w:rsidP="006643B1">
      <w:pPr>
        <w:rPr>
          <w:rFonts w:ascii="Times New Roman" w:hAnsi="Times New Roman" w:cs="Times New Roman"/>
          <w:b/>
        </w:rPr>
      </w:pPr>
    </w:p>
    <w:p w:rsidR="001241DA" w:rsidRDefault="001241DA" w:rsidP="006643B1">
      <w:pPr>
        <w:rPr>
          <w:rFonts w:ascii="Times New Roman" w:hAnsi="Times New Roman" w:cs="Times New Roman"/>
          <w:b/>
        </w:rPr>
      </w:pPr>
    </w:p>
    <w:p w:rsidR="001241DA" w:rsidRDefault="001241DA" w:rsidP="006643B1">
      <w:pPr>
        <w:rPr>
          <w:rFonts w:ascii="Times New Roman" w:hAnsi="Times New Roman" w:cs="Times New Roman"/>
          <w:b/>
        </w:rPr>
      </w:pPr>
    </w:p>
    <w:p w:rsidR="00AC00D1" w:rsidRDefault="00AC00D1" w:rsidP="006643B1">
      <w:pPr>
        <w:rPr>
          <w:rFonts w:ascii="Times New Roman" w:hAnsi="Times New Roman" w:cs="Times New Roman"/>
          <w:b/>
        </w:rPr>
      </w:pPr>
    </w:p>
    <w:p w:rsidR="00AC00D1" w:rsidRDefault="00AC00D1" w:rsidP="006643B1">
      <w:pPr>
        <w:rPr>
          <w:rFonts w:ascii="Times New Roman" w:hAnsi="Times New Roman" w:cs="Times New Roman"/>
          <w:b/>
        </w:rPr>
      </w:pPr>
    </w:p>
    <w:p w:rsidR="001241DA" w:rsidRDefault="001241DA" w:rsidP="006643B1">
      <w:pPr>
        <w:rPr>
          <w:rFonts w:ascii="Times New Roman" w:hAnsi="Times New Roman" w:cs="Times New Roman"/>
          <w:b/>
        </w:rPr>
      </w:pPr>
    </w:p>
    <w:p w:rsidR="006643B1" w:rsidRPr="00226188" w:rsidRDefault="00226188" w:rsidP="006643B1">
      <w:pPr>
        <w:rPr>
          <w:rFonts w:ascii="Times New Roman" w:hAnsi="Times New Roman" w:cs="Times New Roman"/>
          <w:b/>
        </w:rPr>
      </w:pPr>
      <w:r w:rsidRPr="00226188">
        <w:rPr>
          <w:rFonts w:ascii="Times New Roman" w:hAnsi="Times New Roman" w:cs="Times New Roman"/>
          <w:b/>
        </w:rPr>
        <w:t>RESULT:</w:t>
      </w:r>
    </w:p>
    <w:p w:rsidR="006643B1" w:rsidRDefault="006643B1" w:rsidP="006643B1"/>
    <w:p w:rsidR="00226188" w:rsidRDefault="00226188" w:rsidP="006643B1"/>
    <w:p w:rsidR="007750DD" w:rsidRDefault="007750DD" w:rsidP="006643B1"/>
    <w:p w:rsidR="00226188" w:rsidRPr="006643B1" w:rsidRDefault="00226188" w:rsidP="006643B1"/>
    <w:p w:rsidR="001241DA" w:rsidRDefault="001241DA">
      <w:pPr>
        <w:widowControl/>
        <w:suppressAutoHyphens w:val="0"/>
        <w:autoSpaceDN/>
        <w:textAlignment w:val="auto"/>
        <w:rPr>
          <w:rFonts w:ascii="Times New Roman" w:hAnsi="Times New Roman" w:cs="Times New Roman"/>
          <w:b/>
        </w:rPr>
      </w:pPr>
      <w:r>
        <w:rPr>
          <w:rFonts w:ascii="Times New Roman" w:hAnsi="Times New Roman" w:cs="Times New Roman"/>
          <w:b/>
        </w:rPr>
        <w:br w:type="page"/>
      </w:r>
    </w:p>
    <w:p w:rsidR="0097755C" w:rsidRPr="00787CFD" w:rsidRDefault="0004010A" w:rsidP="006643B1">
      <w:pPr>
        <w:tabs>
          <w:tab w:val="left" w:pos="4050"/>
        </w:tabs>
        <w:rPr>
          <w:rFonts w:ascii="Times New Roman" w:hAnsi="Times New Roman" w:cs="Times New Roman"/>
        </w:rPr>
      </w:pPr>
      <w:r w:rsidRPr="00787CFD">
        <w:rPr>
          <w:rFonts w:ascii="Times New Roman" w:hAnsi="Times New Roman" w:cs="Times New Roman"/>
          <w:b/>
        </w:rPr>
        <w:t>EX.NO.8C            APPLICATIONS USING TCP SOCKETS LIKE FILE TRANSFER</w:t>
      </w:r>
    </w:p>
    <w:p w:rsidR="0097755C" w:rsidRPr="00787CFD" w:rsidRDefault="0097755C">
      <w:pPr>
        <w:pStyle w:val="Standard"/>
        <w:ind w:left="-900" w:firstLine="900"/>
        <w:rPr>
          <w:rFonts w:ascii="Times New Roman" w:hAnsi="Times New Roman" w:cs="Times New Roman"/>
          <w:b/>
          <w:smallCaps/>
          <w:u w:val="single"/>
        </w:rPr>
      </w:pPr>
    </w:p>
    <w:p w:rsidR="0097755C" w:rsidRPr="00787CFD" w:rsidRDefault="00B17F23">
      <w:pPr>
        <w:pStyle w:val="Standard"/>
        <w:ind w:left="-900" w:firstLine="900"/>
        <w:rPr>
          <w:rFonts w:ascii="Times New Roman" w:hAnsi="Times New Roman" w:cs="Times New Roman"/>
        </w:rPr>
      </w:pPr>
      <w:r w:rsidRPr="00787CFD">
        <w:rPr>
          <w:rFonts w:ascii="Times New Roman" w:hAnsi="Times New Roman" w:cs="Times New Roman"/>
          <w:b/>
          <w:smallCaps/>
        </w:rPr>
        <w:t>AIM:</w:t>
      </w:r>
      <w:r w:rsidR="0004010A" w:rsidRPr="00787CFD">
        <w:rPr>
          <w:rFonts w:ascii="Times New Roman" w:hAnsi="Times New Roman" w:cs="Times New Roman"/>
          <w:b/>
          <w:smallCaps/>
        </w:rPr>
        <w:t xml:space="preserve"> </w:t>
      </w:r>
      <w:r w:rsidR="0004010A" w:rsidRPr="00787CFD">
        <w:rPr>
          <w:rFonts w:ascii="Times New Roman" w:hAnsi="Times New Roman" w:cs="Times New Roman"/>
        </w:rPr>
        <w:t>To write a C program to transfer file using TCP Sockets</w:t>
      </w:r>
    </w:p>
    <w:p w:rsidR="0097755C" w:rsidRPr="00787CFD" w:rsidRDefault="0097755C">
      <w:pPr>
        <w:pStyle w:val="PlainText"/>
        <w:rPr>
          <w:rFonts w:ascii="Times New Roman" w:hAnsi="Times New Roman" w:cs="Times New Roman"/>
          <w:b/>
          <w:sz w:val="24"/>
          <w:szCs w:val="24"/>
        </w:rPr>
      </w:pP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b/>
          <w:sz w:val="24"/>
          <w:szCs w:val="24"/>
        </w:rPr>
        <w:t>ALGORITHM:</w:t>
      </w:r>
    </w:p>
    <w:p w:rsidR="002A1B0C" w:rsidRDefault="002A1B0C">
      <w:pPr>
        <w:pStyle w:val="PlainText"/>
        <w:rPr>
          <w:rFonts w:ascii="Times New Roman" w:hAnsi="Times New Roman" w:cs="Times New Roman"/>
          <w:b/>
          <w:sz w:val="24"/>
          <w:szCs w:val="24"/>
        </w:rPr>
      </w:pPr>
    </w:p>
    <w:p w:rsidR="00CA463C" w:rsidRPr="00787CFD" w:rsidRDefault="00CA463C" w:rsidP="00CA463C">
      <w:pPr>
        <w:pStyle w:val="PlainText"/>
        <w:rPr>
          <w:rFonts w:ascii="Times New Roman" w:hAnsi="Times New Roman" w:cs="Times New Roman"/>
          <w:sz w:val="24"/>
          <w:szCs w:val="24"/>
        </w:rPr>
      </w:pPr>
      <w:r w:rsidRPr="00787CFD">
        <w:rPr>
          <w:rFonts w:ascii="Times New Roman" w:hAnsi="Times New Roman" w:cs="Times New Roman"/>
          <w:b/>
          <w:sz w:val="24"/>
          <w:szCs w:val="24"/>
        </w:rPr>
        <w:t>SERVER:</w:t>
      </w:r>
    </w:p>
    <w:p w:rsidR="00CA463C" w:rsidRPr="00787CFD" w:rsidRDefault="00CA463C" w:rsidP="00CA463C">
      <w:pPr>
        <w:pStyle w:val="PlainText"/>
        <w:numPr>
          <w:ilvl w:val="0"/>
          <w:numId w:val="33"/>
        </w:numPr>
        <w:rPr>
          <w:rFonts w:ascii="Times New Roman" w:hAnsi="Times New Roman" w:cs="Times New Roman"/>
          <w:sz w:val="24"/>
          <w:szCs w:val="24"/>
        </w:rPr>
      </w:pPr>
      <w:r w:rsidRPr="00787CFD">
        <w:rPr>
          <w:rFonts w:ascii="Times New Roman" w:hAnsi="Times New Roman" w:cs="Times New Roman"/>
          <w:sz w:val="24"/>
          <w:szCs w:val="24"/>
        </w:rPr>
        <w:t>Start the program, declare variables</w:t>
      </w:r>
    </w:p>
    <w:p w:rsidR="00CA463C" w:rsidRPr="00787CFD" w:rsidRDefault="00CA463C" w:rsidP="00CA463C">
      <w:pPr>
        <w:pStyle w:val="PlainText"/>
        <w:numPr>
          <w:ilvl w:val="0"/>
          <w:numId w:val="33"/>
        </w:numPr>
        <w:rPr>
          <w:rFonts w:ascii="Times New Roman" w:hAnsi="Times New Roman" w:cs="Times New Roman"/>
          <w:sz w:val="24"/>
          <w:szCs w:val="24"/>
        </w:rPr>
      </w:pPr>
      <w:r w:rsidRPr="00787CFD">
        <w:rPr>
          <w:rFonts w:ascii="Times New Roman" w:hAnsi="Times New Roman" w:cs="Times New Roman"/>
          <w:sz w:val="24"/>
          <w:szCs w:val="24"/>
        </w:rPr>
        <w:t>Create a socket using the socket structure socket(AF_INET, SOCK_STREAM,0)</w:t>
      </w:r>
    </w:p>
    <w:p w:rsidR="00CA463C" w:rsidRPr="00787CFD" w:rsidRDefault="00CA463C" w:rsidP="00CA463C">
      <w:pPr>
        <w:pStyle w:val="PlainText"/>
        <w:numPr>
          <w:ilvl w:val="0"/>
          <w:numId w:val="33"/>
        </w:numPr>
        <w:rPr>
          <w:rFonts w:ascii="Times New Roman" w:hAnsi="Times New Roman" w:cs="Times New Roman"/>
          <w:sz w:val="24"/>
          <w:szCs w:val="24"/>
        </w:rPr>
      </w:pPr>
      <w:r w:rsidRPr="00787CFD">
        <w:rPr>
          <w:rFonts w:ascii="Times New Roman" w:hAnsi="Times New Roman" w:cs="Times New Roman"/>
          <w:sz w:val="24"/>
          <w:szCs w:val="24"/>
        </w:rPr>
        <w:t>Set the socket family, IP address and the port using the server address</w:t>
      </w:r>
    </w:p>
    <w:p w:rsidR="00CA463C" w:rsidRPr="00787CFD" w:rsidRDefault="00CA463C" w:rsidP="00CA463C">
      <w:pPr>
        <w:pStyle w:val="PlainText"/>
        <w:numPr>
          <w:ilvl w:val="0"/>
          <w:numId w:val="33"/>
        </w:numPr>
        <w:rPr>
          <w:rFonts w:ascii="Times New Roman" w:hAnsi="Times New Roman" w:cs="Times New Roman"/>
          <w:sz w:val="24"/>
          <w:szCs w:val="24"/>
        </w:rPr>
      </w:pPr>
      <w:r w:rsidRPr="00787CFD">
        <w:rPr>
          <w:rFonts w:ascii="Times New Roman" w:hAnsi="Times New Roman" w:cs="Times New Roman"/>
          <w:sz w:val="24"/>
          <w:szCs w:val="24"/>
        </w:rPr>
        <w:t>Set the socket address of 8 bytes to zero using the memset() function</w:t>
      </w:r>
    </w:p>
    <w:p w:rsidR="00CA463C" w:rsidRPr="00787CFD" w:rsidRDefault="00CA463C" w:rsidP="00CA463C">
      <w:pPr>
        <w:pStyle w:val="PlainText"/>
        <w:numPr>
          <w:ilvl w:val="0"/>
          <w:numId w:val="33"/>
        </w:numPr>
        <w:rPr>
          <w:rFonts w:ascii="Times New Roman" w:hAnsi="Times New Roman" w:cs="Times New Roman"/>
          <w:sz w:val="24"/>
          <w:szCs w:val="24"/>
        </w:rPr>
      </w:pPr>
      <w:r w:rsidRPr="00787CFD">
        <w:rPr>
          <w:rFonts w:ascii="Times New Roman" w:hAnsi="Times New Roman" w:cs="Times New Roman"/>
          <w:sz w:val="24"/>
          <w:szCs w:val="24"/>
        </w:rPr>
        <w:t>Bind and listen the socket structure</w:t>
      </w:r>
    </w:p>
    <w:p w:rsidR="00CA463C" w:rsidRPr="00787CFD" w:rsidRDefault="00CA463C" w:rsidP="00CA463C">
      <w:pPr>
        <w:pStyle w:val="PlainText"/>
        <w:numPr>
          <w:ilvl w:val="0"/>
          <w:numId w:val="33"/>
        </w:numPr>
        <w:rPr>
          <w:rFonts w:ascii="Times New Roman" w:hAnsi="Times New Roman" w:cs="Times New Roman"/>
          <w:sz w:val="24"/>
          <w:szCs w:val="24"/>
        </w:rPr>
      </w:pPr>
      <w:r w:rsidRPr="00787CFD">
        <w:rPr>
          <w:rFonts w:ascii="Times New Roman" w:hAnsi="Times New Roman" w:cs="Times New Roman"/>
          <w:sz w:val="24"/>
          <w:szCs w:val="24"/>
        </w:rPr>
        <w:t>Accept the client connection using the socket descriptor and the server address</w:t>
      </w:r>
    </w:p>
    <w:p w:rsidR="00CA463C" w:rsidRPr="00787CFD" w:rsidRDefault="00CA463C" w:rsidP="00CA463C">
      <w:pPr>
        <w:pStyle w:val="PlainText"/>
        <w:numPr>
          <w:ilvl w:val="0"/>
          <w:numId w:val="33"/>
        </w:numPr>
        <w:rPr>
          <w:rFonts w:ascii="Times New Roman" w:hAnsi="Times New Roman" w:cs="Times New Roman"/>
          <w:sz w:val="24"/>
          <w:szCs w:val="24"/>
        </w:rPr>
      </w:pPr>
      <w:r w:rsidRPr="00787CFD">
        <w:rPr>
          <w:rFonts w:ascii="Times New Roman" w:hAnsi="Times New Roman" w:cs="Times New Roman"/>
          <w:sz w:val="24"/>
          <w:szCs w:val="24"/>
        </w:rPr>
        <w:t>Get the file name to be transferred, the server search the file and send the file into the client and then close the connection</w:t>
      </w:r>
    </w:p>
    <w:p w:rsidR="00CA463C" w:rsidRPr="00787CFD" w:rsidRDefault="00CA463C" w:rsidP="00CA463C">
      <w:pPr>
        <w:pStyle w:val="PlainText"/>
        <w:numPr>
          <w:ilvl w:val="0"/>
          <w:numId w:val="33"/>
        </w:numPr>
        <w:rPr>
          <w:rFonts w:ascii="Times New Roman" w:hAnsi="Times New Roman" w:cs="Times New Roman"/>
          <w:sz w:val="24"/>
          <w:szCs w:val="24"/>
        </w:rPr>
      </w:pPr>
      <w:r w:rsidRPr="00787CFD">
        <w:rPr>
          <w:rFonts w:ascii="Times New Roman" w:hAnsi="Times New Roman" w:cs="Times New Roman"/>
          <w:sz w:val="24"/>
          <w:szCs w:val="24"/>
        </w:rPr>
        <w:t>Compile and Execute the program</w:t>
      </w:r>
    </w:p>
    <w:p w:rsidR="00CA463C" w:rsidRPr="00787CFD" w:rsidRDefault="00CA463C" w:rsidP="00CA463C">
      <w:pPr>
        <w:pStyle w:val="PlainText"/>
        <w:rPr>
          <w:rFonts w:ascii="Times New Roman" w:hAnsi="Times New Roman" w:cs="Times New Roman"/>
          <w:sz w:val="24"/>
          <w:szCs w:val="24"/>
        </w:rPr>
      </w:pPr>
      <w:r w:rsidRPr="00787CFD">
        <w:rPr>
          <w:rFonts w:ascii="Times New Roman" w:hAnsi="Times New Roman" w:cs="Times New Roman"/>
          <w:b/>
          <w:sz w:val="24"/>
          <w:szCs w:val="24"/>
        </w:rPr>
        <w:t>CLIENT</w:t>
      </w:r>
    </w:p>
    <w:p w:rsidR="00CA463C" w:rsidRPr="00787CFD" w:rsidRDefault="00CA463C" w:rsidP="00CA463C">
      <w:pPr>
        <w:pStyle w:val="PlainText"/>
        <w:numPr>
          <w:ilvl w:val="0"/>
          <w:numId w:val="34"/>
        </w:numPr>
        <w:rPr>
          <w:rFonts w:ascii="Times New Roman" w:hAnsi="Times New Roman" w:cs="Times New Roman"/>
          <w:sz w:val="24"/>
          <w:szCs w:val="24"/>
        </w:rPr>
      </w:pPr>
      <w:r w:rsidRPr="00787CFD">
        <w:rPr>
          <w:rFonts w:ascii="Times New Roman" w:hAnsi="Times New Roman" w:cs="Times New Roman"/>
          <w:sz w:val="24"/>
          <w:szCs w:val="24"/>
        </w:rPr>
        <w:t>Start the program</w:t>
      </w:r>
    </w:p>
    <w:p w:rsidR="00CA463C" w:rsidRPr="00787CFD" w:rsidRDefault="00CA463C" w:rsidP="00CA463C">
      <w:pPr>
        <w:pStyle w:val="PlainText"/>
        <w:numPr>
          <w:ilvl w:val="0"/>
          <w:numId w:val="34"/>
        </w:numPr>
        <w:rPr>
          <w:rFonts w:ascii="Times New Roman" w:hAnsi="Times New Roman" w:cs="Times New Roman"/>
          <w:sz w:val="24"/>
          <w:szCs w:val="24"/>
        </w:rPr>
      </w:pPr>
      <w:r w:rsidRPr="00787CFD">
        <w:rPr>
          <w:rFonts w:ascii="Times New Roman" w:hAnsi="Times New Roman" w:cs="Times New Roman"/>
          <w:sz w:val="24"/>
          <w:szCs w:val="24"/>
        </w:rPr>
        <w:t>Create a socket using socket(AF_INET, SOCK_STREAM,0)</w:t>
      </w:r>
    </w:p>
    <w:p w:rsidR="00CA463C" w:rsidRPr="00787CFD" w:rsidRDefault="00CA463C" w:rsidP="00CA463C">
      <w:pPr>
        <w:pStyle w:val="PlainText"/>
        <w:numPr>
          <w:ilvl w:val="0"/>
          <w:numId w:val="34"/>
        </w:numPr>
        <w:rPr>
          <w:rFonts w:ascii="Times New Roman" w:hAnsi="Times New Roman" w:cs="Times New Roman"/>
          <w:sz w:val="24"/>
          <w:szCs w:val="24"/>
        </w:rPr>
      </w:pPr>
      <w:r w:rsidRPr="00787CFD">
        <w:rPr>
          <w:rFonts w:ascii="Times New Roman" w:hAnsi="Times New Roman" w:cs="Times New Roman"/>
          <w:sz w:val="24"/>
          <w:szCs w:val="24"/>
        </w:rPr>
        <w:t>Set the 8 bytes address to be zero using memset() function set the socket address family and port using servaddr</w:t>
      </w:r>
    </w:p>
    <w:p w:rsidR="00CA463C" w:rsidRPr="00787CFD" w:rsidRDefault="00CA463C" w:rsidP="00CA463C">
      <w:pPr>
        <w:pStyle w:val="PlainText"/>
        <w:numPr>
          <w:ilvl w:val="0"/>
          <w:numId w:val="34"/>
        </w:numPr>
        <w:rPr>
          <w:rFonts w:ascii="Times New Roman" w:hAnsi="Times New Roman" w:cs="Times New Roman"/>
          <w:sz w:val="24"/>
          <w:szCs w:val="24"/>
        </w:rPr>
      </w:pPr>
      <w:r w:rsidRPr="00787CFD">
        <w:rPr>
          <w:rFonts w:ascii="Times New Roman" w:hAnsi="Times New Roman" w:cs="Times New Roman"/>
          <w:sz w:val="24"/>
          <w:szCs w:val="24"/>
        </w:rPr>
        <w:t>Establish connection with the server, read the filename to be retrieved from server</w:t>
      </w:r>
    </w:p>
    <w:p w:rsidR="00CA463C" w:rsidRPr="00787CFD" w:rsidRDefault="00CA463C" w:rsidP="00CA463C">
      <w:pPr>
        <w:pStyle w:val="PlainText"/>
        <w:numPr>
          <w:ilvl w:val="0"/>
          <w:numId w:val="34"/>
        </w:numPr>
        <w:rPr>
          <w:rFonts w:ascii="Times New Roman" w:hAnsi="Times New Roman" w:cs="Times New Roman"/>
          <w:sz w:val="24"/>
          <w:szCs w:val="24"/>
        </w:rPr>
      </w:pPr>
      <w:r w:rsidRPr="00787CFD">
        <w:rPr>
          <w:rFonts w:ascii="Times New Roman" w:hAnsi="Times New Roman" w:cs="Times New Roman"/>
          <w:sz w:val="24"/>
          <w:szCs w:val="24"/>
        </w:rPr>
        <w:t>Receive the file from the server and read the contents of the received file</w:t>
      </w:r>
    </w:p>
    <w:p w:rsidR="00691668" w:rsidRDefault="00691668">
      <w:pPr>
        <w:pStyle w:val="PlainText"/>
        <w:rPr>
          <w:rFonts w:ascii="Times New Roman" w:hAnsi="Times New Roman" w:cs="Times New Roman"/>
          <w:b/>
          <w:bCs/>
          <w:sz w:val="24"/>
          <w:szCs w:val="24"/>
        </w:rPr>
      </w:pPr>
    </w:p>
    <w:p w:rsidR="0097755C" w:rsidRPr="00787CFD" w:rsidRDefault="0004010A">
      <w:pPr>
        <w:pStyle w:val="PlainText"/>
        <w:rPr>
          <w:rFonts w:ascii="Times New Roman" w:hAnsi="Times New Roman" w:cs="Times New Roman"/>
          <w:b/>
          <w:bCs/>
          <w:sz w:val="24"/>
          <w:szCs w:val="24"/>
        </w:rPr>
      </w:pPr>
      <w:r w:rsidRPr="00787CFD">
        <w:rPr>
          <w:rFonts w:ascii="Times New Roman" w:hAnsi="Times New Roman" w:cs="Times New Roman"/>
          <w:b/>
          <w:bCs/>
          <w:sz w:val="24"/>
          <w:szCs w:val="24"/>
        </w:rPr>
        <w:t>PROGRAM</w:t>
      </w:r>
    </w:p>
    <w:p w:rsidR="0097755C" w:rsidRPr="00787CFD" w:rsidRDefault="0004010A">
      <w:pPr>
        <w:pStyle w:val="PlainText"/>
        <w:rPr>
          <w:rFonts w:ascii="Times New Roman" w:hAnsi="Times New Roman" w:cs="Times New Roman"/>
          <w:b/>
          <w:bCs/>
          <w:sz w:val="24"/>
          <w:szCs w:val="24"/>
        </w:rPr>
      </w:pPr>
      <w:r w:rsidRPr="00787CFD">
        <w:rPr>
          <w:rFonts w:ascii="Times New Roman" w:hAnsi="Times New Roman" w:cs="Times New Roman"/>
          <w:b/>
          <w:bCs/>
          <w:sz w:val="24"/>
          <w:szCs w:val="24"/>
        </w:rPr>
        <w:t>SERVER</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#include&lt;stdio.h&gt;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#include&lt;stdlib.h&gt;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#include&lt;unistd.h&gt;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#include&lt;error.h&gt;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#include&lt;string.h&gt;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#include&lt;sys/types.h&gt;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#include&lt;netinet/in.h&gt;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#include&lt;arpa/inet.h&gt;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#include&lt;sys/wait.h&gt;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#include&lt;signal.h&gt;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#include&lt;sys/socket.h&gt;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#define MYPORT 7014</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#define BACKLOG 10</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int main(void)</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char buf[100],fname[30]; int n,nbytes;</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int sockfd,new_fd,size,des; struct sockaddr_in maddr; struct sockaddr_in taddr;</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if((sockfd=socket(AF_INET,SOCK_STREAM,0))==-1)</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451A9C">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perror("SOCKET");</w:t>
      </w:r>
    </w:p>
    <w:p w:rsidR="0097755C" w:rsidRPr="00787CFD" w:rsidRDefault="0004010A" w:rsidP="00451A9C">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exit(1);</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maddr.sin_family=AF_INET; maddr.sin_port=htons(MYPORT); maddr.sin_addr.s_addr=INADDR_ANY; memset(&amp;(maddr.sin_zero),'\0',8);</w:t>
      </w:r>
    </w:p>
    <w:p w:rsidR="0097755C" w:rsidRPr="00787CFD" w:rsidRDefault="0097755C" w:rsidP="00451A9C">
      <w:pPr>
        <w:pStyle w:val="PlainText"/>
        <w:ind w:left="810"/>
        <w:rPr>
          <w:rFonts w:ascii="Times New Roman" w:hAnsi="Times New Roman" w:cs="Times New Roman"/>
          <w:sz w:val="24"/>
          <w:szCs w:val="24"/>
        </w:rPr>
      </w:pP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if(bind(sockfd,(struct sockaddr*)&amp;maddr,sizeof(struct sockaddr))==-1)</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451A9C">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perror("BIND");</w:t>
      </w:r>
    </w:p>
    <w:p w:rsidR="0097755C" w:rsidRPr="00787CFD" w:rsidRDefault="0004010A" w:rsidP="00451A9C">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exit(1);</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if(listen(sockfd,BACKLOG)==-1)</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451A9C">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perror("LISTEN");</w:t>
      </w:r>
    </w:p>
    <w:p w:rsidR="0097755C" w:rsidRPr="00787CFD" w:rsidRDefault="0004010A" w:rsidP="00451A9C">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exit(1);</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printf("FILE TRANSFER\n");</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while(1)</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451A9C">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size=sizeof(struct sockaddr_in);</w:t>
      </w:r>
    </w:p>
    <w:p w:rsidR="0097755C" w:rsidRPr="00787CFD" w:rsidRDefault="0004010A" w:rsidP="00451A9C">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 xml:space="preserve"> if((new_fd=accept(sockfd,(struct sockaddr*)&amp;taddr,&amp;size))==-1)</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perror("ACCEPT");</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continue;</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if((nbytes=recv(new_fd,fname,114,0))==-1)</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451A9C">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perror("ERROR IN RECEIVING\n"); exit(1);</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if((des=open(fname,0))==-1)</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451A9C">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perror("ERROR");</w:t>
      </w:r>
    </w:p>
    <w:p w:rsidR="0097755C" w:rsidRPr="00787CFD" w:rsidRDefault="0004010A" w:rsidP="00451A9C">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exit(0);</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while((n=read(des,buf,100))&gt;0)</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451A9C" w:rsidRDefault="0004010A" w:rsidP="00451A9C">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 xml:space="preserve">if(send(new_fd,buf,n,0)==-1) </w:t>
      </w:r>
    </w:p>
    <w:p w:rsidR="0097755C" w:rsidRPr="00787CFD" w:rsidRDefault="0004010A" w:rsidP="00451A9C">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perror("ERROR IN SENDING\n");</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printf("FILE IS SENT AND READ SUCCESSFULLY\n"); fflush(stdout);</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close(des);</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451A9C">
      <w:pPr>
        <w:pStyle w:val="PlainText"/>
        <w:ind w:left="810"/>
        <w:rPr>
          <w:rFonts w:ascii="Times New Roman" w:hAnsi="Times New Roman" w:cs="Times New Roman"/>
          <w:sz w:val="24"/>
          <w:szCs w:val="24"/>
        </w:rPr>
      </w:pPr>
      <w:r w:rsidRPr="00787CFD">
        <w:rPr>
          <w:rFonts w:ascii="Times New Roman" w:hAnsi="Times New Roman" w:cs="Times New Roman"/>
          <w:sz w:val="24"/>
          <w:szCs w:val="24"/>
        </w:rPr>
        <w:t>return 0;</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pPr>
        <w:pStyle w:val="PlainText"/>
        <w:rPr>
          <w:rFonts w:ascii="Times New Roman" w:hAnsi="Times New Roman" w:cs="Times New Roman"/>
          <w:b/>
          <w:bCs/>
          <w:sz w:val="24"/>
          <w:szCs w:val="24"/>
        </w:rPr>
      </w:pPr>
      <w:r w:rsidRPr="00787CFD">
        <w:rPr>
          <w:rFonts w:ascii="Times New Roman" w:hAnsi="Times New Roman" w:cs="Times New Roman"/>
          <w:b/>
          <w:bCs/>
          <w:sz w:val="24"/>
          <w:szCs w:val="24"/>
        </w:rPr>
        <w:t>CLIENT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#include&lt;stdio.h&gt;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#include&lt;stdlib.h&gt;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#include&lt;unistd.h&gt;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#include&lt;errno.h&gt;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#include&lt;string.h&gt;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#include&lt;sys/types.h&gt;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#include&lt;netinet/in.h&gt;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#include&lt;arpa/inet.h&gt;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#include&lt;sys/wait.h&gt;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#include&lt;signal.h&gt;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#define MYPORT 7014</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int main(int argc,char *argv[])</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char buf[100],fname[14]; int nbytes,sockfd;</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struct sockaddr_in taddr;</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 xml:space="preserve"> if(argc!=2)</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5850BF">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fprintf(stderr,"usage:ClientHost Name\n"); exit(1);</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if((sockfd=socket(AF_INET,SOCK_STREAM,0))==-1)</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5850BF">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perror("SOCKET");</w:t>
      </w:r>
    </w:p>
    <w:p w:rsidR="0097755C" w:rsidRPr="00787CFD" w:rsidRDefault="0004010A" w:rsidP="005850BF">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exit(1);</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taddr.sin_family=AF_INET; taddr.sin_port=htons(MYPORT); taddr.sin_addr.s_addr=htonl(INADDR_ANY); memset(&amp;(taddr.sin_zero),'\0',8);</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if(connect(sockfd,(struct sockaddr *)&amp;taddr,sizeof(struct sockaddr))==-1)</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5850BF">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perror("CONNECTING ERROR");</w:t>
      </w:r>
    </w:p>
    <w:p w:rsidR="0097755C" w:rsidRPr="00787CFD" w:rsidRDefault="0004010A" w:rsidP="005850BF">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 xml:space="preserve"> exit(1);</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fflush(stdout);</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printf("FILE TRANSFER\n");</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fflush(stdout); printf("INPUT\n");</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printf("ENTER THE FILE NAME\n");</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scanf("%s",fname);</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 xml:space="preserve"> if(send(sockfd,fname,14,0)==- 1)</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perror("SENDING ERROR");</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 xml:space="preserve"> printf("OUTPUT\n");</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while(1)</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5850BF">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if((nbytes=recv(sockfd,buf,100,0))!=0)</w:t>
      </w:r>
    </w:p>
    <w:p w:rsidR="0097755C" w:rsidRPr="00787CFD" w:rsidRDefault="0004010A" w:rsidP="005850BF">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5850BF">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buf[nbytes]='\0';</w:t>
      </w:r>
    </w:p>
    <w:p w:rsidR="0097755C" w:rsidRPr="00787CFD" w:rsidRDefault="0004010A" w:rsidP="005850BF">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printf("RECEIVED FROM CLIENT\n");</w:t>
      </w:r>
    </w:p>
    <w:p w:rsidR="0097755C" w:rsidRPr="00787CFD" w:rsidRDefault="0004010A" w:rsidP="005850BF">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printf("THE FILE CONTENTS ARE %s",buf);</w:t>
      </w:r>
    </w:p>
    <w:p w:rsidR="0097755C" w:rsidRPr="00787CFD" w:rsidRDefault="0004010A" w:rsidP="005850BF">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fflush(stdout);</w:t>
      </w:r>
    </w:p>
    <w:p w:rsidR="0097755C" w:rsidRPr="00787CFD" w:rsidRDefault="0004010A" w:rsidP="005850BF">
      <w:pPr>
        <w:pStyle w:val="PlainText"/>
        <w:ind w:left="810" w:firstLine="608"/>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else</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break;</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close(sockfd);</w:t>
      </w:r>
    </w:p>
    <w:p w:rsidR="0097755C" w:rsidRPr="00787CFD" w:rsidRDefault="0004010A" w:rsidP="005850BF">
      <w:pPr>
        <w:pStyle w:val="PlainText"/>
        <w:ind w:left="810"/>
        <w:rPr>
          <w:rFonts w:ascii="Times New Roman" w:hAnsi="Times New Roman" w:cs="Times New Roman"/>
          <w:sz w:val="24"/>
          <w:szCs w:val="24"/>
        </w:rPr>
      </w:pPr>
      <w:r w:rsidRPr="00787CFD">
        <w:rPr>
          <w:rFonts w:ascii="Times New Roman" w:hAnsi="Times New Roman" w:cs="Times New Roman"/>
          <w:sz w:val="24"/>
          <w:szCs w:val="24"/>
        </w:rPr>
        <w:t>return 0;</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97755C">
      <w:pPr>
        <w:pStyle w:val="PlainText"/>
        <w:rPr>
          <w:rFonts w:ascii="Times New Roman" w:hAnsi="Times New Roman" w:cs="Times New Roman"/>
          <w:sz w:val="24"/>
          <w:szCs w:val="24"/>
        </w:rPr>
      </w:pPr>
    </w:p>
    <w:p w:rsidR="00691668" w:rsidRDefault="00691668">
      <w:pPr>
        <w:widowControl/>
        <w:suppressAutoHyphens w:val="0"/>
        <w:autoSpaceDN/>
        <w:textAlignment w:val="auto"/>
        <w:rPr>
          <w:rFonts w:ascii="Times New Roman" w:hAnsi="Times New Roman" w:cs="Times New Roman"/>
          <w:b/>
        </w:rPr>
      </w:pPr>
      <w:r>
        <w:rPr>
          <w:rFonts w:ascii="Times New Roman" w:hAnsi="Times New Roman" w:cs="Times New Roman"/>
          <w:b/>
        </w:rPr>
        <w:br w:type="page"/>
      </w:r>
    </w:p>
    <w:p w:rsidR="0097755C" w:rsidRDefault="0004010A">
      <w:pPr>
        <w:pStyle w:val="PlainText"/>
        <w:rPr>
          <w:rFonts w:ascii="Times New Roman" w:hAnsi="Times New Roman" w:cs="Times New Roman"/>
          <w:b/>
          <w:sz w:val="24"/>
          <w:szCs w:val="24"/>
        </w:rPr>
      </w:pPr>
      <w:r w:rsidRPr="00A411C8">
        <w:rPr>
          <w:rFonts w:ascii="Times New Roman" w:hAnsi="Times New Roman" w:cs="Times New Roman"/>
          <w:b/>
          <w:sz w:val="24"/>
          <w:szCs w:val="24"/>
        </w:rPr>
        <w:t>OUTPUT</w:t>
      </w:r>
      <w:r w:rsidR="002556D2">
        <w:rPr>
          <w:rFonts w:ascii="Times New Roman" w:hAnsi="Times New Roman" w:cs="Times New Roman"/>
          <w:b/>
          <w:sz w:val="24"/>
          <w:szCs w:val="24"/>
        </w:rPr>
        <w:t>:</w:t>
      </w:r>
    </w:p>
    <w:p w:rsidR="002556D2" w:rsidRPr="00A411C8" w:rsidRDefault="002556D2">
      <w:pPr>
        <w:pStyle w:val="PlainText"/>
        <w:rPr>
          <w:rFonts w:ascii="Times New Roman" w:hAnsi="Times New Roman" w:cs="Times New Roman"/>
          <w:b/>
          <w:sz w:val="24"/>
          <w:szCs w:val="24"/>
        </w:rPr>
      </w:pPr>
    </w:p>
    <w:p w:rsidR="0097755C" w:rsidRPr="00787CFD" w:rsidRDefault="0004010A">
      <w:pPr>
        <w:pStyle w:val="PlainText"/>
        <w:rPr>
          <w:rFonts w:ascii="Times New Roman" w:hAnsi="Times New Roman" w:cs="Times New Roman"/>
          <w:b/>
          <w:bCs/>
          <w:sz w:val="24"/>
          <w:szCs w:val="24"/>
        </w:rPr>
      </w:pPr>
      <w:r w:rsidRPr="00787CFD">
        <w:rPr>
          <w:rFonts w:ascii="Times New Roman" w:hAnsi="Times New Roman" w:cs="Times New Roman"/>
          <w:b/>
          <w:bCs/>
          <w:sz w:val="24"/>
          <w:szCs w:val="24"/>
        </w:rPr>
        <w:t>SERVER SIDE</w:t>
      </w:r>
    </w:p>
    <w:p w:rsidR="0097755C" w:rsidRPr="00787CFD" w:rsidRDefault="00203195">
      <w:pPr>
        <w:pStyle w:val="PlainText"/>
        <w:rPr>
          <w:rFonts w:ascii="Times New Roman" w:hAnsi="Times New Roman" w:cs="Times New Roman"/>
          <w:sz w:val="24"/>
          <w:szCs w:val="24"/>
        </w:rPr>
      </w:pPr>
      <w:r>
        <w:rPr>
          <w:rFonts w:ascii="Times New Roman" w:hAnsi="Times New Roman" w:cs="Times New Roman"/>
          <w:sz w:val="24"/>
          <w:szCs w:val="24"/>
        </w:rPr>
        <w:t xml:space="preserve">[s@localhost ~]$ vi </w:t>
      </w:r>
      <w:r w:rsidR="0004010A" w:rsidRPr="00787CFD">
        <w:rPr>
          <w:rFonts w:ascii="Times New Roman" w:hAnsi="Times New Roman" w:cs="Times New Roman"/>
          <w:sz w:val="24"/>
          <w:szCs w:val="24"/>
        </w:rPr>
        <w:t>file</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[s@localhost ~]$ cc nex8cser.c</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[s@localhost ~]$ ./a.out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FILE TRANSFER</w:t>
      </w:r>
    </w:p>
    <w:p w:rsidR="00691668" w:rsidRDefault="00691668">
      <w:pPr>
        <w:pStyle w:val="PlainText"/>
        <w:rPr>
          <w:rFonts w:ascii="Times New Roman" w:hAnsi="Times New Roman" w:cs="Times New Roman"/>
          <w:b/>
          <w:bCs/>
          <w:sz w:val="24"/>
          <w:szCs w:val="24"/>
        </w:rPr>
      </w:pPr>
    </w:p>
    <w:p w:rsidR="0097755C" w:rsidRPr="00787CFD" w:rsidRDefault="0004010A">
      <w:pPr>
        <w:pStyle w:val="PlainText"/>
        <w:rPr>
          <w:rFonts w:ascii="Times New Roman" w:hAnsi="Times New Roman" w:cs="Times New Roman"/>
          <w:b/>
          <w:bCs/>
          <w:sz w:val="24"/>
          <w:szCs w:val="24"/>
        </w:rPr>
      </w:pPr>
      <w:r w:rsidRPr="00787CFD">
        <w:rPr>
          <w:rFonts w:ascii="Times New Roman" w:hAnsi="Times New Roman" w:cs="Times New Roman"/>
          <w:b/>
          <w:bCs/>
          <w:sz w:val="24"/>
          <w:szCs w:val="24"/>
        </w:rPr>
        <w:t>CLIENT SIDE</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[s@localhost ~]$ cc nex8ccli.c</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[s@localhost ~]$ ./a.out 127.0.0.1</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FILE TRANSFER</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INPUT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ENTER THE FILE NAME</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ftpfile</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OUTPUT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RECEIVED FROM CLIENT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 xml:space="preserve">THE </w:t>
      </w:r>
      <w:r w:rsidR="00E735CA">
        <w:rPr>
          <w:rFonts w:ascii="Times New Roman" w:hAnsi="Times New Roman" w:cs="Times New Roman"/>
          <w:sz w:val="24"/>
          <w:szCs w:val="24"/>
        </w:rPr>
        <w:t>FILE CONTENTS ARE Hello</w:t>
      </w:r>
      <w:r w:rsidRPr="00787CFD">
        <w:rPr>
          <w:rFonts w:ascii="Times New Roman" w:hAnsi="Times New Roman" w:cs="Times New Roman"/>
          <w:sz w:val="24"/>
          <w:szCs w:val="24"/>
        </w:rPr>
        <w:t>!</w:t>
      </w:r>
    </w:p>
    <w:p w:rsidR="00691668" w:rsidRDefault="00691668">
      <w:pPr>
        <w:pStyle w:val="PlainText"/>
        <w:rPr>
          <w:rFonts w:ascii="Times New Roman" w:hAnsi="Times New Roman" w:cs="Times New Roman"/>
          <w:b/>
          <w:bCs/>
          <w:sz w:val="24"/>
          <w:szCs w:val="24"/>
        </w:rPr>
      </w:pPr>
    </w:p>
    <w:p w:rsidR="0097755C" w:rsidRPr="00787CFD" w:rsidRDefault="0004010A">
      <w:pPr>
        <w:pStyle w:val="PlainText"/>
        <w:rPr>
          <w:rFonts w:ascii="Times New Roman" w:hAnsi="Times New Roman" w:cs="Times New Roman"/>
          <w:b/>
          <w:bCs/>
          <w:sz w:val="24"/>
          <w:szCs w:val="24"/>
        </w:rPr>
      </w:pPr>
      <w:r w:rsidRPr="00787CFD">
        <w:rPr>
          <w:rFonts w:ascii="Times New Roman" w:hAnsi="Times New Roman" w:cs="Times New Roman"/>
          <w:b/>
          <w:bCs/>
          <w:sz w:val="24"/>
          <w:szCs w:val="24"/>
        </w:rPr>
        <w:t>SERVER SIDE</w:t>
      </w:r>
    </w:p>
    <w:p w:rsidR="0097755C" w:rsidRPr="00787CFD" w:rsidRDefault="00B854BF">
      <w:pPr>
        <w:pStyle w:val="PlainText"/>
        <w:rPr>
          <w:rFonts w:ascii="Times New Roman" w:hAnsi="Times New Roman" w:cs="Times New Roman"/>
          <w:sz w:val="24"/>
          <w:szCs w:val="24"/>
        </w:rPr>
      </w:pPr>
      <w:r>
        <w:rPr>
          <w:rFonts w:ascii="Times New Roman" w:hAnsi="Times New Roman" w:cs="Times New Roman"/>
          <w:sz w:val="24"/>
          <w:szCs w:val="24"/>
        </w:rPr>
        <w:t xml:space="preserve">[s@localhost ~]$ vi </w:t>
      </w:r>
      <w:r w:rsidR="0004010A" w:rsidRPr="00787CFD">
        <w:rPr>
          <w:rFonts w:ascii="Times New Roman" w:hAnsi="Times New Roman" w:cs="Times New Roman"/>
          <w:sz w:val="24"/>
          <w:szCs w:val="24"/>
        </w:rPr>
        <w:t>file</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[s@localhost ~]$ cc nex8cser.c</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[s@localhost ~]$ ./a.out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FILE TRANSFER</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FILE IS SENT AND READ SUCCESSFULLY</w:t>
      </w:r>
    </w:p>
    <w:p w:rsidR="00B40EBB" w:rsidRDefault="00B40EBB">
      <w:pPr>
        <w:widowControl/>
        <w:suppressAutoHyphens w:val="0"/>
        <w:autoSpaceDN/>
        <w:textAlignment w:val="auto"/>
        <w:rPr>
          <w:rFonts w:ascii="Times New Roman" w:hAnsi="Times New Roman" w:cs="Times New Roman"/>
          <w:b/>
        </w:rPr>
      </w:pPr>
    </w:p>
    <w:p w:rsidR="00691668" w:rsidRDefault="00691668">
      <w:pPr>
        <w:widowControl/>
        <w:suppressAutoHyphens w:val="0"/>
        <w:autoSpaceDN/>
        <w:textAlignment w:val="auto"/>
        <w:rPr>
          <w:rFonts w:ascii="Times New Roman" w:hAnsi="Times New Roman" w:cs="Times New Roman"/>
          <w:b/>
        </w:rPr>
      </w:pPr>
    </w:p>
    <w:p w:rsidR="00691668" w:rsidRDefault="00691668">
      <w:pPr>
        <w:widowControl/>
        <w:suppressAutoHyphens w:val="0"/>
        <w:autoSpaceDN/>
        <w:textAlignment w:val="auto"/>
        <w:rPr>
          <w:rFonts w:ascii="Times New Roman" w:hAnsi="Times New Roman" w:cs="Times New Roman"/>
          <w:b/>
        </w:rPr>
      </w:pPr>
    </w:p>
    <w:p w:rsidR="00691668" w:rsidRDefault="00691668">
      <w:pPr>
        <w:widowControl/>
        <w:suppressAutoHyphens w:val="0"/>
        <w:autoSpaceDN/>
        <w:textAlignment w:val="auto"/>
        <w:rPr>
          <w:rFonts w:ascii="Times New Roman" w:hAnsi="Times New Roman" w:cs="Times New Roman"/>
          <w:b/>
        </w:rPr>
      </w:pPr>
    </w:p>
    <w:p w:rsidR="00691668" w:rsidRDefault="00691668">
      <w:pPr>
        <w:widowControl/>
        <w:suppressAutoHyphens w:val="0"/>
        <w:autoSpaceDN/>
        <w:textAlignment w:val="auto"/>
        <w:rPr>
          <w:rFonts w:ascii="Times New Roman" w:hAnsi="Times New Roman" w:cs="Times New Roman"/>
          <w:b/>
        </w:rPr>
      </w:pPr>
    </w:p>
    <w:p w:rsidR="00691668" w:rsidRDefault="00691668">
      <w:pPr>
        <w:widowControl/>
        <w:suppressAutoHyphens w:val="0"/>
        <w:autoSpaceDN/>
        <w:textAlignment w:val="auto"/>
        <w:rPr>
          <w:rFonts w:ascii="Times New Roman" w:hAnsi="Times New Roman" w:cs="Times New Roman"/>
          <w:b/>
        </w:rPr>
      </w:pPr>
    </w:p>
    <w:p w:rsidR="00691668" w:rsidRDefault="00691668">
      <w:pPr>
        <w:widowControl/>
        <w:suppressAutoHyphens w:val="0"/>
        <w:autoSpaceDN/>
        <w:textAlignment w:val="auto"/>
        <w:rPr>
          <w:rFonts w:ascii="Times New Roman" w:hAnsi="Times New Roman" w:cs="Times New Roman"/>
          <w:b/>
        </w:rPr>
      </w:pPr>
    </w:p>
    <w:p w:rsidR="00691668" w:rsidRDefault="00691668">
      <w:pPr>
        <w:widowControl/>
        <w:suppressAutoHyphens w:val="0"/>
        <w:autoSpaceDN/>
        <w:textAlignment w:val="auto"/>
        <w:rPr>
          <w:rFonts w:ascii="Times New Roman" w:hAnsi="Times New Roman" w:cs="Times New Roman"/>
          <w:b/>
        </w:rPr>
      </w:pPr>
    </w:p>
    <w:p w:rsidR="00691668" w:rsidRDefault="00691668">
      <w:pPr>
        <w:widowControl/>
        <w:suppressAutoHyphens w:val="0"/>
        <w:autoSpaceDN/>
        <w:textAlignment w:val="auto"/>
        <w:rPr>
          <w:rFonts w:ascii="Times New Roman" w:hAnsi="Times New Roman" w:cs="Times New Roman"/>
          <w:b/>
        </w:rPr>
      </w:pPr>
    </w:p>
    <w:p w:rsidR="00691668" w:rsidRDefault="00691668">
      <w:pPr>
        <w:widowControl/>
        <w:suppressAutoHyphens w:val="0"/>
        <w:autoSpaceDN/>
        <w:textAlignment w:val="auto"/>
        <w:rPr>
          <w:rFonts w:ascii="Times New Roman" w:hAnsi="Times New Roman" w:cs="Times New Roman"/>
          <w:b/>
        </w:rPr>
      </w:pPr>
    </w:p>
    <w:p w:rsidR="00691668" w:rsidRDefault="00691668">
      <w:pPr>
        <w:widowControl/>
        <w:suppressAutoHyphens w:val="0"/>
        <w:autoSpaceDN/>
        <w:textAlignment w:val="auto"/>
        <w:rPr>
          <w:rFonts w:ascii="Times New Roman" w:hAnsi="Times New Roman" w:cs="Times New Roman"/>
          <w:b/>
        </w:rPr>
      </w:pPr>
    </w:p>
    <w:p w:rsidR="00691668" w:rsidRDefault="00691668">
      <w:pPr>
        <w:widowControl/>
        <w:suppressAutoHyphens w:val="0"/>
        <w:autoSpaceDN/>
        <w:textAlignment w:val="auto"/>
        <w:rPr>
          <w:rFonts w:ascii="Times New Roman" w:hAnsi="Times New Roman" w:cs="Times New Roman"/>
          <w:b/>
        </w:rPr>
      </w:pPr>
    </w:p>
    <w:p w:rsidR="00691668" w:rsidRDefault="00691668">
      <w:pPr>
        <w:widowControl/>
        <w:suppressAutoHyphens w:val="0"/>
        <w:autoSpaceDN/>
        <w:textAlignment w:val="auto"/>
        <w:rPr>
          <w:rFonts w:ascii="Times New Roman" w:hAnsi="Times New Roman" w:cs="Times New Roman"/>
          <w:b/>
        </w:rPr>
      </w:pPr>
    </w:p>
    <w:p w:rsidR="00AC00D1" w:rsidRDefault="00AC00D1">
      <w:pPr>
        <w:widowControl/>
        <w:suppressAutoHyphens w:val="0"/>
        <w:autoSpaceDN/>
        <w:textAlignment w:val="auto"/>
        <w:rPr>
          <w:rFonts w:ascii="Times New Roman" w:hAnsi="Times New Roman" w:cs="Times New Roman"/>
          <w:b/>
        </w:rPr>
      </w:pPr>
    </w:p>
    <w:p w:rsidR="00AC00D1" w:rsidRDefault="00AC00D1">
      <w:pPr>
        <w:widowControl/>
        <w:suppressAutoHyphens w:val="0"/>
        <w:autoSpaceDN/>
        <w:textAlignment w:val="auto"/>
        <w:rPr>
          <w:rFonts w:ascii="Times New Roman" w:hAnsi="Times New Roman" w:cs="Times New Roman"/>
          <w:b/>
        </w:rPr>
      </w:pPr>
    </w:p>
    <w:p w:rsidR="00AC00D1" w:rsidRDefault="00AC00D1">
      <w:pPr>
        <w:widowControl/>
        <w:suppressAutoHyphens w:val="0"/>
        <w:autoSpaceDN/>
        <w:textAlignment w:val="auto"/>
        <w:rPr>
          <w:rFonts w:ascii="Times New Roman" w:hAnsi="Times New Roman" w:cs="Times New Roman"/>
          <w:b/>
        </w:rPr>
      </w:pPr>
    </w:p>
    <w:p w:rsidR="00691668" w:rsidRDefault="00691668">
      <w:pPr>
        <w:widowControl/>
        <w:suppressAutoHyphens w:val="0"/>
        <w:autoSpaceDN/>
        <w:textAlignment w:val="auto"/>
        <w:rPr>
          <w:rFonts w:ascii="Times New Roman" w:hAnsi="Times New Roman" w:cs="Times New Roman"/>
          <w:b/>
        </w:rPr>
      </w:pPr>
    </w:p>
    <w:p w:rsidR="00691668" w:rsidRDefault="00691668">
      <w:pPr>
        <w:widowControl/>
        <w:suppressAutoHyphens w:val="0"/>
        <w:autoSpaceDN/>
        <w:textAlignment w:val="auto"/>
        <w:rPr>
          <w:rFonts w:ascii="Times New Roman" w:hAnsi="Times New Roman" w:cs="Times New Roman"/>
          <w:b/>
        </w:rPr>
      </w:pPr>
    </w:p>
    <w:p w:rsidR="00691668" w:rsidRDefault="00691668">
      <w:pPr>
        <w:widowControl/>
        <w:suppressAutoHyphens w:val="0"/>
        <w:autoSpaceDN/>
        <w:textAlignment w:val="auto"/>
        <w:rPr>
          <w:rFonts w:ascii="Times New Roman" w:hAnsi="Times New Roman" w:cs="Times New Roman"/>
          <w:b/>
        </w:rPr>
      </w:pPr>
    </w:p>
    <w:p w:rsidR="00B726AE" w:rsidRDefault="00B40EBB">
      <w:pPr>
        <w:widowControl/>
        <w:suppressAutoHyphens w:val="0"/>
        <w:autoSpaceDN/>
        <w:textAlignment w:val="auto"/>
        <w:rPr>
          <w:rFonts w:ascii="Times New Roman" w:hAnsi="Times New Roman" w:cs="Times New Roman"/>
          <w:b/>
        </w:rPr>
      </w:pPr>
      <w:r>
        <w:rPr>
          <w:rFonts w:ascii="Times New Roman" w:hAnsi="Times New Roman" w:cs="Times New Roman"/>
          <w:b/>
        </w:rPr>
        <w:t>RESULT:</w:t>
      </w:r>
    </w:p>
    <w:p w:rsidR="00B726AE" w:rsidRDefault="00B726AE">
      <w:pPr>
        <w:widowControl/>
        <w:suppressAutoHyphens w:val="0"/>
        <w:autoSpaceDN/>
        <w:textAlignment w:val="auto"/>
        <w:rPr>
          <w:rFonts w:ascii="Times New Roman" w:hAnsi="Times New Roman" w:cs="Times New Roman"/>
          <w:b/>
        </w:rPr>
      </w:pPr>
    </w:p>
    <w:p w:rsidR="00B726AE" w:rsidRDefault="00B726AE">
      <w:pPr>
        <w:widowControl/>
        <w:suppressAutoHyphens w:val="0"/>
        <w:autoSpaceDN/>
        <w:textAlignment w:val="auto"/>
        <w:rPr>
          <w:rFonts w:ascii="Times New Roman" w:hAnsi="Times New Roman" w:cs="Times New Roman"/>
          <w:b/>
        </w:rPr>
      </w:pPr>
    </w:p>
    <w:p w:rsidR="003371A5" w:rsidRDefault="003371A5">
      <w:pPr>
        <w:widowControl/>
        <w:suppressAutoHyphens w:val="0"/>
        <w:autoSpaceDN/>
        <w:textAlignment w:val="auto"/>
        <w:rPr>
          <w:rFonts w:ascii="Times New Roman" w:hAnsi="Times New Roman" w:cs="Times New Roman"/>
          <w:b/>
        </w:rPr>
      </w:pPr>
    </w:p>
    <w:p w:rsidR="00691668" w:rsidRDefault="00691668">
      <w:pPr>
        <w:pStyle w:val="Standard"/>
        <w:rPr>
          <w:rFonts w:ascii="Times New Roman" w:hAnsi="Times New Roman" w:cs="Times New Roman"/>
          <w:b/>
        </w:rPr>
      </w:pPr>
    </w:p>
    <w:p w:rsidR="00691668" w:rsidRDefault="00691668">
      <w:pPr>
        <w:pStyle w:val="Standard"/>
        <w:rPr>
          <w:rFonts w:ascii="Times New Roman" w:hAnsi="Times New Roman" w:cs="Times New Roman"/>
          <w:b/>
        </w:rPr>
      </w:pPr>
    </w:p>
    <w:p w:rsidR="00691668" w:rsidRDefault="00691668">
      <w:pPr>
        <w:pStyle w:val="Standard"/>
        <w:rPr>
          <w:rFonts w:ascii="Times New Roman" w:hAnsi="Times New Roman" w:cs="Times New Roman"/>
          <w:b/>
        </w:rPr>
      </w:pPr>
    </w:p>
    <w:p w:rsidR="0097755C" w:rsidRPr="00787CFD" w:rsidRDefault="0004010A">
      <w:pPr>
        <w:pStyle w:val="Standard"/>
        <w:rPr>
          <w:rFonts w:ascii="Times New Roman" w:hAnsi="Times New Roman" w:cs="Times New Roman"/>
        </w:rPr>
      </w:pPr>
      <w:r w:rsidRPr="00787CFD">
        <w:rPr>
          <w:rFonts w:ascii="Times New Roman" w:hAnsi="Times New Roman" w:cs="Times New Roman"/>
          <w:b/>
        </w:rPr>
        <w:t>EX.NO.9A</w:t>
      </w:r>
      <w:r w:rsidRPr="00787CFD">
        <w:rPr>
          <w:rFonts w:ascii="Times New Roman" w:hAnsi="Times New Roman" w:cs="Times New Roman"/>
          <w:b/>
        </w:rPr>
        <w:tab/>
      </w:r>
      <w:r w:rsidRPr="00787CFD">
        <w:rPr>
          <w:rFonts w:ascii="Times New Roman" w:hAnsi="Times New Roman" w:cs="Times New Roman"/>
          <w:b/>
        </w:rPr>
        <w:tab/>
        <w:t>APPLICATIONS USING TCP AND UDP SOCKETS LIKE</w:t>
      </w:r>
      <w:r w:rsidRPr="00787CFD">
        <w:rPr>
          <w:rFonts w:ascii="Times New Roman" w:eastAsia="Times New Roman" w:hAnsi="Times New Roman" w:cs="Times New Roman"/>
          <w:b/>
          <w:color w:val="000000"/>
        </w:rPr>
        <w:t xml:space="preserve"> DNS</w:t>
      </w:r>
    </w:p>
    <w:p w:rsidR="003371A5" w:rsidRDefault="003371A5">
      <w:pPr>
        <w:pStyle w:val="Standard"/>
        <w:rPr>
          <w:rFonts w:ascii="Times New Roman" w:eastAsia="Times New Roman" w:hAnsi="Times New Roman" w:cs="Times New Roman"/>
          <w:b/>
          <w:color w:val="000000"/>
        </w:rPr>
      </w:pPr>
    </w:p>
    <w:p w:rsidR="0097755C" w:rsidRPr="00787CFD" w:rsidRDefault="0004010A">
      <w:pPr>
        <w:pStyle w:val="Standard"/>
        <w:rPr>
          <w:rFonts w:ascii="Times New Roman" w:hAnsi="Times New Roman" w:cs="Times New Roman"/>
        </w:rPr>
      </w:pPr>
      <w:r w:rsidRPr="00787CFD">
        <w:rPr>
          <w:rFonts w:ascii="Times New Roman" w:eastAsia="Times New Roman" w:hAnsi="Times New Roman" w:cs="Times New Roman"/>
          <w:b/>
          <w:color w:val="000000"/>
        </w:rPr>
        <w:t xml:space="preserve">AIM: </w:t>
      </w:r>
      <w:r w:rsidRPr="00787CFD">
        <w:rPr>
          <w:rFonts w:ascii="Times New Roman" w:eastAsia="Times New Roman" w:hAnsi="Times New Roman" w:cs="Times New Roman"/>
          <w:color w:val="000000"/>
        </w:rPr>
        <w:t>To write a C program to implement Domain Name System using TCP/UDP Sockets.</w:t>
      </w:r>
    </w:p>
    <w:p w:rsidR="003371A5" w:rsidRDefault="003371A5">
      <w:pPr>
        <w:pStyle w:val="Standard"/>
        <w:rPr>
          <w:rFonts w:ascii="Times New Roman" w:eastAsia="Times New Roman" w:hAnsi="Times New Roman" w:cs="Times New Roman"/>
          <w:b/>
          <w:color w:val="000000"/>
        </w:rPr>
      </w:pPr>
    </w:p>
    <w:p w:rsidR="0097755C" w:rsidRPr="00787CFD" w:rsidRDefault="0004010A">
      <w:pPr>
        <w:pStyle w:val="Standard"/>
        <w:rPr>
          <w:rFonts w:ascii="Times New Roman" w:hAnsi="Times New Roman" w:cs="Times New Roman"/>
        </w:rPr>
      </w:pPr>
      <w:r w:rsidRPr="00787CFD">
        <w:rPr>
          <w:rFonts w:ascii="Times New Roman" w:eastAsia="Times New Roman" w:hAnsi="Times New Roman" w:cs="Times New Roman"/>
          <w:b/>
          <w:color w:val="000000"/>
        </w:rPr>
        <w:t>ALGORITHM:</w:t>
      </w:r>
    </w:p>
    <w:p w:rsidR="003B5247" w:rsidRPr="00787CFD" w:rsidRDefault="003B5247" w:rsidP="003B5247">
      <w:pPr>
        <w:pStyle w:val="Standard"/>
        <w:rPr>
          <w:rFonts w:ascii="Times New Roman" w:hAnsi="Times New Roman" w:cs="Times New Roman"/>
        </w:rPr>
      </w:pPr>
      <w:r w:rsidRPr="00787CFD">
        <w:rPr>
          <w:rFonts w:ascii="Times New Roman" w:eastAsia="Times New Roman" w:hAnsi="Times New Roman" w:cs="Times New Roman"/>
          <w:b/>
          <w:color w:val="000000"/>
        </w:rPr>
        <w:t>SERVER</w:t>
      </w:r>
    </w:p>
    <w:p w:rsidR="003B5247" w:rsidRPr="00787CFD" w:rsidRDefault="003B5247" w:rsidP="003B5247">
      <w:pPr>
        <w:pStyle w:val="Standard"/>
        <w:widowControl/>
        <w:numPr>
          <w:ilvl w:val="0"/>
          <w:numId w:val="22"/>
        </w:numPr>
        <w:rPr>
          <w:rFonts w:ascii="Times New Roman" w:hAnsi="Times New Roman" w:cs="Times New Roman"/>
        </w:rPr>
      </w:pPr>
      <w:r w:rsidRPr="00787CFD">
        <w:rPr>
          <w:rFonts w:ascii="Times New Roman" w:hAnsi="Times New Roman" w:cs="Times New Roman"/>
          <w:color w:val="000000"/>
          <w:spacing w:val="-3"/>
        </w:rPr>
        <w:t>Start the program.</w:t>
      </w:r>
    </w:p>
    <w:p w:rsidR="003B5247" w:rsidRPr="00787CFD" w:rsidRDefault="003B5247" w:rsidP="003B5247">
      <w:pPr>
        <w:pStyle w:val="Standard"/>
        <w:widowControl/>
        <w:numPr>
          <w:ilvl w:val="0"/>
          <w:numId w:val="22"/>
        </w:numPr>
        <w:ind w:right="3287"/>
        <w:rPr>
          <w:rFonts w:ascii="Times New Roman" w:hAnsi="Times New Roman" w:cs="Times New Roman"/>
        </w:rPr>
      </w:pPr>
      <w:r w:rsidRPr="00787CFD">
        <w:rPr>
          <w:rFonts w:ascii="Times New Roman" w:hAnsi="Times New Roman" w:cs="Times New Roman"/>
          <w:color w:val="000000"/>
          <w:spacing w:val="-3"/>
        </w:rPr>
        <w:t xml:space="preserve">Create the Socket for the Server. </w:t>
      </w:r>
      <w:r w:rsidRPr="00787CFD">
        <w:rPr>
          <w:rFonts w:ascii="Times New Roman" w:hAnsi="Times New Roman" w:cs="Times New Roman"/>
          <w:color w:val="000000"/>
          <w:spacing w:val="-3"/>
        </w:rPr>
        <w:br/>
        <w:t>Bind the Socket to the Port.</w:t>
      </w:r>
    </w:p>
    <w:p w:rsidR="003B5247" w:rsidRPr="00787CFD" w:rsidRDefault="003B5247" w:rsidP="003B5247">
      <w:pPr>
        <w:pStyle w:val="Standard"/>
        <w:widowControl/>
        <w:numPr>
          <w:ilvl w:val="0"/>
          <w:numId w:val="22"/>
        </w:numPr>
        <w:rPr>
          <w:rFonts w:ascii="Times New Roman" w:hAnsi="Times New Roman" w:cs="Times New Roman"/>
        </w:rPr>
      </w:pPr>
      <w:r w:rsidRPr="00787CFD">
        <w:rPr>
          <w:rFonts w:ascii="Times New Roman" w:hAnsi="Times New Roman" w:cs="Times New Roman"/>
          <w:color w:val="000000"/>
          <w:spacing w:val="-3"/>
        </w:rPr>
        <w:t>Listen for the incoming client connection.</w:t>
      </w:r>
    </w:p>
    <w:p w:rsidR="003B5247" w:rsidRDefault="003B5247" w:rsidP="003B5247">
      <w:pPr>
        <w:pStyle w:val="Standard"/>
        <w:widowControl/>
        <w:numPr>
          <w:ilvl w:val="0"/>
          <w:numId w:val="22"/>
        </w:numPr>
        <w:ind w:right="4397"/>
        <w:jc w:val="both"/>
        <w:rPr>
          <w:rFonts w:ascii="Times New Roman" w:hAnsi="Times New Roman" w:cs="Times New Roman"/>
          <w:color w:val="000000"/>
          <w:spacing w:val="-3"/>
        </w:rPr>
      </w:pPr>
      <w:r w:rsidRPr="00787CFD">
        <w:rPr>
          <w:rFonts w:ascii="Times New Roman" w:hAnsi="Times New Roman" w:cs="Times New Roman"/>
          <w:color w:val="000000"/>
          <w:spacing w:val="-3"/>
        </w:rPr>
        <w:t>Receive the IP address from the client to be resolved.</w:t>
      </w:r>
    </w:p>
    <w:p w:rsidR="003B5247" w:rsidRPr="00787CFD" w:rsidRDefault="003B5247" w:rsidP="003B5247">
      <w:pPr>
        <w:pStyle w:val="Standard"/>
        <w:widowControl/>
        <w:numPr>
          <w:ilvl w:val="0"/>
          <w:numId w:val="22"/>
        </w:numPr>
        <w:ind w:right="4397"/>
        <w:jc w:val="both"/>
        <w:rPr>
          <w:rFonts w:ascii="Times New Roman" w:hAnsi="Times New Roman" w:cs="Times New Roman"/>
        </w:rPr>
      </w:pPr>
      <w:r w:rsidRPr="00787CFD">
        <w:rPr>
          <w:rFonts w:ascii="Times New Roman" w:hAnsi="Times New Roman" w:cs="Times New Roman"/>
          <w:color w:val="000000"/>
          <w:spacing w:val="-3"/>
        </w:rPr>
        <w:t>Get the domain name from the client.</w:t>
      </w:r>
    </w:p>
    <w:p w:rsidR="003B5247" w:rsidRPr="00787CFD" w:rsidRDefault="003B5247" w:rsidP="003B5247">
      <w:pPr>
        <w:pStyle w:val="Standard"/>
        <w:widowControl/>
        <w:numPr>
          <w:ilvl w:val="0"/>
          <w:numId w:val="22"/>
        </w:numPr>
        <w:rPr>
          <w:rFonts w:ascii="Times New Roman" w:hAnsi="Times New Roman" w:cs="Times New Roman"/>
        </w:rPr>
      </w:pPr>
      <w:r w:rsidRPr="00787CFD">
        <w:rPr>
          <w:rFonts w:ascii="Times New Roman" w:hAnsi="Times New Roman" w:cs="Times New Roman"/>
          <w:color w:val="000000"/>
          <w:spacing w:val="-3"/>
        </w:rPr>
        <w:t>Check the existence of the domain in the server.</w:t>
      </w:r>
    </w:p>
    <w:p w:rsidR="003B5247" w:rsidRDefault="003B5247" w:rsidP="003B5247">
      <w:pPr>
        <w:pStyle w:val="Standard"/>
        <w:widowControl/>
        <w:numPr>
          <w:ilvl w:val="0"/>
          <w:numId w:val="22"/>
        </w:numPr>
        <w:ind w:right="2935"/>
        <w:jc w:val="both"/>
        <w:rPr>
          <w:rFonts w:ascii="Times New Roman" w:hAnsi="Times New Roman" w:cs="Times New Roman"/>
          <w:color w:val="000000"/>
          <w:spacing w:val="-2"/>
        </w:rPr>
      </w:pPr>
      <w:r w:rsidRPr="00787CFD">
        <w:rPr>
          <w:rFonts w:ascii="Times New Roman" w:hAnsi="Times New Roman" w:cs="Times New Roman"/>
          <w:color w:val="000000"/>
          <w:spacing w:val="-2"/>
        </w:rPr>
        <w:t xml:space="preserve">If domain matches then send the corresponding address to the client. </w:t>
      </w:r>
    </w:p>
    <w:p w:rsidR="003B5247" w:rsidRPr="00787CFD" w:rsidRDefault="003B5247" w:rsidP="003B5247">
      <w:pPr>
        <w:pStyle w:val="Standard"/>
        <w:widowControl/>
        <w:numPr>
          <w:ilvl w:val="0"/>
          <w:numId w:val="22"/>
        </w:numPr>
        <w:ind w:right="2935"/>
        <w:jc w:val="both"/>
        <w:rPr>
          <w:rFonts w:ascii="Times New Roman" w:hAnsi="Times New Roman" w:cs="Times New Roman"/>
        </w:rPr>
      </w:pPr>
      <w:r w:rsidRPr="00787CFD">
        <w:rPr>
          <w:rFonts w:ascii="Times New Roman" w:hAnsi="Times New Roman" w:cs="Times New Roman"/>
          <w:color w:val="000000"/>
          <w:spacing w:val="-3"/>
        </w:rPr>
        <w:t>Stop the program execution.</w:t>
      </w:r>
    </w:p>
    <w:p w:rsidR="003B5247" w:rsidRDefault="003B5247" w:rsidP="003B5247">
      <w:pPr>
        <w:pStyle w:val="Standard"/>
        <w:widowControl/>
        <w:rPr>
          <w:rFonts w:ascii="Times New Roman" w:hAnsi="Times New Roman" w:cs="Times New Roman"/>
          <w:b/>
          <w:color w:val="000000"/>
          <w:spacing w:val="-4"/>
        </w:rPr>
      </w:pPr>
    </w:p>
    <w:p w:rsidR="003B5247" w:rsidRPr="00787CFD" w:rsidRDefault="003B5247" w:rsidP="003B5247">
      <w:pPr>
        <w:pStyle w:val="Standard"/>
        <w:widowControl/>
        <w:rPr>
          <w:rFonts w:ascii="Times New Roman" w:hAnsi="Times New Roman" w:cs="Times New Roman"/>
        </w:rPr>
      </w:pPr>
      <w:r w:rsidRPr="00787CFD">
        <w:rPr>
          <w:rFonts w:ascii="Times New Roman" w:hAnsi="Times New Roman" w:cs="Times New Roman"/>
          <w:b/>
          <w:color w:val="000000"/>
          <w:spacing w:val="-4"/>
        </w:rPr>
        <w:t>CLIENT</w:t>
      </w:r>
    </w:p>
    <w:p w:rsidR="003B5247" w:rsidRPr="00787CFD" w:rsidRDefault="003B5247" w:rsidP="003B5247">
      <w:pPr>
        <w:pStyle w:val="Standard"/>
        <w:widowControl/>
        <w:numPr>
          <w:ilvl w:val="0"/>
          <w:numId w:val="23"/>
        </w:numPr>
        <w:rPr>
          <w:rFonts w:ascii="Times New Roman" w:hAnsi="Times New Roman" w:cs="Times New Roman"/>
        </w:rPr>
      </w:pPr>
      <w:r w:rsidRPr="00787CFD">
        <w:rPr>
          <w:rFonts w:ascii="Times New Roman" w:hAnsi="Times New Roman" w:cs="Times New Roman"/>
          <w:color w:val="000000"/>
          <w:spacing w:val="-3"/>
        </w:rPr>
        <w:t>Start the program.</w:t>
      </w:r>
    </w:p>
    <w:p w:rsidR="003B5247" w:rsidRPr="00787CFD" w:rsidRDefault="003B5247" w:rsidP="003B5247">
      <w:pPr>
        <w:pStyle w:val="Standard"/>
        <w:widowControl/>
        <w:numPr>
          <w:ilvl w:val="0"/>
          <w:numId w:val="23"/>
        </w:numPr>
        <w:ind w:right="3268"/>
        <w:rPr>
          <w:rFonts w:ascii="Times New Roman" w:hAnsi="Times New Roman" w:cs="Times New Roman"/>
        </w:rPr>
      </w:pPr>
      <w:r w:rsidRPr="00787CFD">
        <w:rPr>
          <w:rFonts w:ascii="Times New Roman" w:hAnsi="Times New Roman" w:cs="Times New Roman"/>
          <w:color w:val="000000"/>
          <w:spacing w:val="-3"/>
        </w:rPr>
        <w:t xml:space="preserve">Create the Socket for the client. </w:t>
      </w:r>
      <w:r w:rsidRPr="00787CFD">
        <w:rPr>
          <w:rFonts w:ascii="Times New Roman" w:hAnsi="Times New Roman" w:cs="Times New Roman"/>
          <w:color w:val="000000"/>
          <w:spacing w:val="-3"/>
        </w:rPr>
        <w:br/>
        <w:t>Connect the Socket to the server.</w:t>
      </w:r>
    </w:p>
    <w:p w:rsidR="003B5247" w:rsidRPr="00787CFD" w:rsidRDefault="003B5247" w:rsidP="003B5247">
      <w:pPr>
        <w:pStyle w:val="Standard"/>
        <w:widowControl/>
        <w:numPr>
          <w:ilvl w:val="0"/>
          <w:numId w:val="23"/>
        </w:numPr>
        <w:rPr>
          <w:rFonts w:ascii="Times New Roman" w:hAnsi="Times New Roman" w:cs="Times New Roman"/>
        </w:rPr>
      </w:pPr>
      <w:r w:rsidRPr="00787CFD">
        <w:rPr>
          <w:rFonts w:ascii="Times New Roman" w:hAnsi="Times New Roman" w:cs="Times New Roman"/>
          <w:color w:val="000000"/>
          <w:spacing w:val="-3"/>
        </w:rPr>
        <w:t>Send the hostname to the server to be resolved.</w:t>
      </w:r>
    </w:p>
    <w:p w:rsidR="003B5247" w:rsidRPr="00787CFD" w:rsidRDefault="003B5247" w:rsidP="003B5247">
      <w:pPr>
        <w:pStyle w:val="Standard"/>
        <w:widowControl/>
        <w:numPr>
          <w:ilvl w:val="0"/>
          <w:numId w:val="23"/>
        </w:numPr>
        <w:rPr>
          <w:rFonts w:ascii="Times New Roman" w:hAnsi="Times New Roman" w:cs="Times New Roman"/>
        </w:rPr>
      </w:pPr>
      <w:r w:rsidRPr="00787CFD">
        <w:rPr>
          <w:rFonts w:ascii="Times New Roman" w:hAnsi="Times New Roman" w:cs="Times New Roman"/>
          <w:color w:val="000000"/>
          <w:spacing w:val="-2"/>
        </w:rPr>
        <w:t>If the server responds the print the address and terminates the process.</w:t>
      </w:r>
    </w:p>
    <w:p w:rsidR="0097755C" w:rsidRPr="00787CFD" w:rsidRDefault="0097755C">
      <w:pPr>
        <w:pStyle w:val="PlainText"/>
        <w:rPr>
          <w:rFonts w:ascii="Times New Roman" w:hAnsi="Times New Roman" w:cs="Times New Roman"/>
          <w:sz w:val="24"/>
          <w:szCs w:val="24"/>
        </w:rPr>
      </w:pP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b/>
          <w:sz w:val="24"/>
          <w:szCs w:val="24"/>
        </w:rPr>
        <w:t>PROGRAM</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b/>
          <w:sz w:val="24"/>
          <w:szCs w:val="24"/>
        </w:rPr>
        <w:t>SERVER</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#include&lt;stdio.h&gt;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#include&lt;sys/types.h&gt;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#include&lt;netinet/in.h&gt;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#include&lt;string.h&gt;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 xml:space="preserve">main() </w:t>
      </w:r>
      <w:r w:rsidRPr="00787CFD">
        <w:rPr>
          <w:rFonts w:ascii="Times New Roman" w:hAnsi="Times New Roman" w:cs="Times New Roman"/>
          <w:sz w:val="24"/>
          <w:szCs w:val="24"/>
        </w:rPr>
        <w:tab/>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int sd,sd2,nsd,clilen,sport,len,i;</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char sendmsg[20],recvmsg[20];</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char ipid[20][20]={"172.15.64.66","172.15.44.55","172.15.33.44","172.15.22.33"};</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char hostid[20][20]={"www.yahoo.com","www.google.com","www.hotmail.com"};</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struct sockaddr_in servaddr,cliaddr;</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printf("DNS Server Side\n");</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printf("Enter the Port\n");</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scanf("%d",&amp;sport);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sd=socket(AF_INET,SOCK_STREAM,0);</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if(sd&lt;0)</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printf("Can't Create \n");</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else</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printf("Socket is Created\n");</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servaddr.sin_family=AF_INET;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servaddr.sin_addr.s_addr=htonl(INADDR_ANY);</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servaddr.sin_port=htons(sport);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sd2=bind(sd,(struct sockaddr*)&amp;servaddr,sizeof(servaddr));</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 xml:space="preserve"> if(sd2&lt;0)</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printf("Can't Bind\n");</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else</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printf("\n Binded\n");</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listen(sd,5);</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clilen=sizeof(cliaddr);</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nsd=accept(sd,(struct sockaddr*)&amp;cliaddr,&amp;clilen);</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 xml:space="preserve"> if(nsd&lt;0)</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printf("Can't Accept\n");</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else</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printf("Accepted\n");</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recv(nsd,recvmsg,20,0);</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for(i=0;i&lt;4;i++)</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if(strcmp(recvmsg,hostid[i])==0)</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send(nsd,ipid[i],20,20);</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break;</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pPr>
        <w:pStyle w:val="PlainText"/>
        <w:rPr>
          <w:rFonts w:ascii="Times New Roman" w:hAnsi="Times New Roman" w:cs="Times New Roman"/>
          <w:b/>
          <w:bCs/>
          <w:sz w:val="24"/>
          <w:szCs w:val="24"/>
        </w:rPr>
      </w:pPr>
      <w:r w:rsidRPr="00787CFD">
        <w:rPr>
          <w:rFonts w:ascii="Times New Roman" w:hAnsi="Times New Roman" w:cs="Times New Roman"/>
          <w:b/>
          <w:bCs/>
          <w:sz w:val="24"/>
          <w:szCs w:val="24"/>
        </w:rPr>
        <w:t>CLIENT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#include&lt;stdio.h&gt;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#include&lt;sys/types.h&gt;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#include&lt;netinet/in.h&gt;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main()</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int csd,cport,len;</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char sendmsg[20],recvmsg[20];</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struct sockaddr_in servaddr;</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printf("DNS Client Side\n");</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printf("Enter the Client port\n");</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scanf("%d",&amp;cport);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csd=socket(AF_INET,SOCK_STREAM,0);</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if(csd&lt;0)</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printf("Can't Create\n");</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else</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printf("Socket is Created\n");</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servaddr.sin_family=AF_INET;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servaddr.sin_addr.s_addr=htonl(INADDR_ANY);</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servaddr.sin_port=htons(cport);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if(connect(csd,(struct sockaddr*)&amp;servaddr,sizeof(servaddr))&lt;0)</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printf("Can't Connect\n");</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else</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printf("Connected\n");</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printf("Enter the host address\n");</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scanf("%s",sendmsg);</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send(csd,sendmsg,20,0); recv(csd,recvmsg,20,20);</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printf("The Cor</w:t>
      </w:r>
      <w:r w:rsidR="003270A8">
        <w:rPr>
          <w:rFonts w:ascii="Times New Roman" w:hAnsi="Times New Roman" w:cs="Times New Roman"/>
          <w:sz w:val="24"/>
          <w:szCs w:val="24"/>
        </w:rPr>
        <w:t>r</w:t>
      </w:r>
      <w:r w:rsidRPr="00787CFD">
        <w:rPr>
          <w:rFonts w:ascii="Times New Roman" w:hAnsi="Times New Roman" w:cs="Times New Roman"/>
          <w:sz w:val="24"/>
          <w:szCs w:val="24"/>
        </w:rPr>
        <w:t>esponding IP Address is\n");</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printf("%s",recvmsg);</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w:t>
      </w:r>
    </w:p>
    <w:p w:rsidR="00571E03" w:rsidRDefault="00571E03">
      <w:pPr>
        <w:pStyle w:val="PlainText"/>
        <w:rPr>
          <w:rFonts w:ascii="Times New Roman" w:hAnsi="Times New Roman" w:cs="Times New Roman"/>
          <w:b/>
          <w:bCs/>
          <w:sz w:val="24"/>
          <w:szCs w:val="24"/>
        </w:rPr>
      </w:pPr>
    </w:p>
    <w:p w:rsidR="00AC00D1" w:rsidRDefault="00AC00D1">
      <w:pPr>
        <w:pStyle w:val="PlainText"/>
        <w:rPr>
          <w:rFonts w:ascii="Times New Roman" w:hAnsi="Times New Roman" w:cs="Times New Roman"/>
          <w:b/>
          <w:bCs/>
          <w:sz w:val="24"/>
          <w:szCs w:val="24"/>
        </w:rPr>
      </w:pPr>
    </w:p>
    <w:p w:rsidR="00AC00D1" w:rsidRDefault="00AC00D1">
      <w:pPr>
        <w:pStyle w:val="PlainText"/>
        <w:rPr>
          <w:rFonts w:ascii="Times New Roman" w:hAnsi="Times New Roman" w:cs="Times New Roman"/>
          <w:b/>
          <w:bCs/>
          <w:sz w:val="24"/>
          <w:szCs w:val="24"/>
        </w:rPr>
      </w:pPr>
    </w:p>
    <w:p w:rsidR="00AC00D1" w:rsidRDefault="00AC00D1">
      <w:pPr>
        <w:pStyle w:val="PlainText"/>
        <w:rPr>
          <w:rFonts w:ascii="Times New Roman" w:hAnsi="Times New Roman" w:cs="Times New Roman"/>
          <w:b/>
          <w:bCs/>
          <w:sz w:val="24"/>
          <w:szCs w:val="24"/>
        </w:rPr>
      </w:pPr>
    </w:p>
    <w:p w:rsidR="0097755C" w:rsidRPr="00787CFD" w:rsidRDefault="0004010A">
      <w:pPr>
        <w:pStyle w:val="PlainText"/>
        <w:rPr>
          <w:rFonts w:ascii="Times New Roman" w:hAnsi="Times New Roman" w:cs="Times New Roman"/>
          <w:b/>
          <w:bCs/>
          <w:sz w:val="24"/>
          <w:szCs w:val="24"/>
        </w:rPr>
      </w:pPr>
      <w:r w:rsidRPr="00787CFD">
        <w:rPr>
          <w:rFonts w:ascii="Times New Roman" w:hAnsi="Times New Roman" w:cs="Times New Roman"/>
          <w:b/>
          <w:bCs/>
          <w:sz w:val="24"/>
          <w:szCs w:val="24"/>
        </w:rPr>
        <w:t>OUTPUT</w:t>
      </w:r>
    </w:p>
    <w:p w:rsidR="0097755C" w:rsidRPr="00787CFD" w:rsidRDefault="0097755C">
      <w:pPr>
        <w:pStyle w:val="PlainText"/>
        <w:rPr>
          <w:rFonts w:ascii="Times New Roman" w:hAnsi="Times New Roman" w:cs="Times New Roman"/>
          <w:b/>
          <w:bCs/>
          <w:sz w:val="24"/>
          <w:szCs w:val="24"/>
        </w:rPr>
      </w:pPr>
    </w:p>
    <w:p w:rsidR="0097755C" w:rsidRPr="00787CFD" w:rsidRDefault="0004010A">
      <w:pPr>
        <w:pStyle w:val="PlainText"/>
        <w:rPr>
          <w:rFonts w:ascii="Times New Roman" w:hAnsi="Times New Roman" w:cs="Times New Roman"/>
          <w:b/>
          <w:bCs/>
          <w:sz w:val="24"/>
          <w:szCs w:val="24"/>
        </w:rPr>
      </w:pPr>
      <w:r w:rsidRPr="00787CFD">
        <w:rPr>
          <w:rFonts w:ascii="Times New Roman" w:hAnsi="Times New Roman" w:cs="Times New Roman"/>
          <w:b/>
          <w:bCs/>
          <w:sz w:val="24"/>
          <w:szCs w:val="24"/>
        </w:rPr>
        <w:t>SERVER</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[s@localhost ~]$ cc nex9aser.c</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[s@localhost ~]$ ./a.out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DNS Server Side</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Enter the Port</w:t>
      </w:r>
    </w:p>
    <w:p w:rsidR="0097755C" w:rsidRPr="00787CFD" w:rsidRDefault="000D0740">
      <w:pPr>
        <w:pStyle w:val="PlainText"/>
        <w:rPr>
          <w:rFonts w:ascii="Times New Roman" w:hAnsi="Times New Roman" w:cs="Times New Roman"/>
          <w:sz w:val="24"/>
          <w:szCs w:val="24"/>
        </w:rPr>
      </w:pPr>
      <w:r>
        <w:rPr>
          <w:rFonts w:ascii="Times New Roman" w:hAnsi="Times New Roman" w:cs="Times New Roman"/>
          <w:sz w:val="24"/>
          <w:szCs w:val="24"/>
        </w:rPr>
        <w:t>6771</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Socket is Created</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 xml:space="preserve"> Binded</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Accepted</w:t>
      </w:r>
    </w:p>
    <w:p w:rsidR="00571E03" w:rsidRDefault="00571E03">
      <w:pPr>
        <w:pStyle w:val="PlainText"/>
        <w:rPr>
          <w:rFonts w:ascii="Times New Roman" w:hAnsi="Times New Roman" w:cs="Times New Roman"/>
          <w:b/>
          <w:bCs/>
          <w:sz w:val="24"/>
          <w:szCs w:val="24"/>
        </w:rPr>
      </w:pPr>
    </w:p>
    <w:p w:rsidR="0097755C" w:rsidRPr="00787CFD" w:rsidRDefault="0004010A">
      <w:pPr>
        <w:pStyle w:val="PlainText"/>
        <w:rPr>
          <w:rFonts w:ascii="Times New Roman" w:hAnsi="Times New Roman" w:cs="Times New Roman"/>
          <w:b/>
          <w:bCs/>
          <w:sz w:val="24"/>
          <w:szCs w:val="24"/>
        </w:rPr>
      </w:pPr>
      <w:r w:rsidRPr="00787CFD">
        <w:rPr>
          <w:rFonts w:ascii="Times New Roman" w:hAnsi="Times New Roman" w:cs="Times New Roman"/>
          <w:b/>
          <w:bCs/>
          <w:sz w:val="24"/>
          <w:szCs w:val="24"/>
        </w:rPr>
        <w:t>CLIENT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[s@localhost ~]$ cc nex9acli.c</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[s@localhost ~]$ ./a.out</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DNS Client Side</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Enter the Client port</w:t>
      </w:r>
    </w:p>
    <w:p w:rsidR="0097755C" w:rsidRPr="00787CFD" w:rsidRDefault="000D0740">
      <w:pPr>
        <w:pStyle w:val="PlainText"/>
        <w:rPr>
          <w:rFonts w:ascii="Times New Roman" w:hAnsi="Times New Roman" w:cs="Times New Roman"/>
          <w:sz w:val="24"/>
          <w:szCs w:val="24"/>
        </w:rPr>
      </w:pPr>
      <w:r>
        <w:rPr>
          <w:rFonts w:ascii="Times New Roman" w:hAnsi="Times New Roman" w:cs="Times New Roman"/>
          <w:sz w:val="24"/>
          <w:szCs w:val="24"/>
        </w:rPr>
        <w:t>6771</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Socket is Created</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Connected</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Enter the host address</w:t>
      </w:r>
    </w:p>
    <w:p w:rsidR="0097755C" w:rsidRPr="00787CFD" w:rsidRDefault="003270A8">
      <w:pPr>
        <w:pStyle w:val="PlainText"/>
        <w:rPr>
          <w:rFonts w:ascii="Times New Roman" w:hAnsi="Times New Roman" w:cs="Times New Roman"/>
          <w:sz w:val="24"/>
          <w:szCs w:val="24"/>
        </w:rPr>
      </w:pPr>
      <w:r>
        <w:rPr>
          <w:rFonts w:ascii="Times New Roman" w:hAnsi="Times New Roman" w:cs="Times New Roman"/>
          <w:sz w:val="24"/>
          <w:szCs w:val="24"/>
        </w:rPr>
        <w:t>www.hotmail</w:t>
      </w:r>
      <w:r w:rsidR="0004010A" w:rsidRPr="00787CFD">
        <w:rPr>
          <w:rFonts w:ascii="Times New Roman" w:hAnsi="Times New Roman" w:cs="Times New Roman"/>
          <w:sz w:val="24"/>
          <w:szCs w:val="24"/>
        </w:rPr>
        <w:t>.com</w:t>
      </w:r>
    </w:p>
    <w:p w:rsidR="0097755C" w:rsidRPr="00787CFD" w:rsidRDefault="0004010A">
      <w:pPr>
        <w:pStyle w:val="PlainText"/>
        <w:rPr>
          <w:rFonts w:ascii="Times New Roman" w:hAnsi="Times New Roman" w:cs="Times New Roman"/>
          <w:sz w:val="24"/>
          <w:szCs w:val="24"/>
        </w:rPr>
      </w:pPr>
      <w:r w:rsidRPr="00787CFD">
        <w:rPr>
          <w:rFonts w:ascii="Times New Roman" w:hAnsi="Times New Roman" w:cs="Times New Roman"/>
          <w:sz w:val="24"/>
          <w:szCs w:val="24"/>
        </w:rPr>
        <w:t>The Cor</w:t>
      </w:r>
      <w:r w:rsidR="003270A8">
        <w:rPr>
          <w:rFonts w:ascii="Times New Roman" w:hAnsi="Times New Roman" w:cs="Times New Roman"/>
          <w:sz w:val="24"/>
          <w:szCs w:val="24"/>
        </w:rPr>
        <w:t>r</w:t>
      </w:r>
      <w:r w:rsidRPr="00787CFD">
        <w:rPr>
          <w:rFonts w:ascii="Times New Roman" w:hAnsi="Times New Roman" w:cs="Times New Roman"/>
          <w:sz w:val="24"/>
          <w:szCs w:val="24"/>
        </w:rPr>
        <w:t>esponding IP Address is</w:t>
      </w:r>
    </w:p>
    <w:p w:rsidR="0097755C" w:rsidRDefault="003270A8">
      <w:pPr>
        <w:pStyle w:val="PlainText"/>
        <w:rPr>
          <w:rFonts w:ascii="Times New Roman" w:hAnsi="Times New Roman" w:cs="Times New Roman"/>
          <w:sz w:val="24"/>
          <w:szCs w:val="24"/>
        </w:rPr>
      </w:pPr>
      <w:r w:rsidRPr="00787CFD">
        <w:rPr>
          <w:rFonts w:ascii="Times New Roman" w:hAnsi="Times New Roman" w:cs="Times New Roman"/>
          <w:sz w:val="24"/>
          <w:szCs w:val="24"/>
        </w:rPr>
        <w:t>172.15.22.33</w:t>
      </w:r>
    </w:p>
    <w:p w:rsidR="00475131" w:rsidRDefault="00475131">
      <w:pPr>
        <w:pStyle w:val="PlainText"/>
        <w:rPr>
          <w:rFonts w:ascii="Times New Roman" w:hAnsi="Times New Roman" w:cs="Times New Roman"/>
          <w:sz w:val="24"/>
          <w:szCs w:val="24"/>
        </w:rPr>
      </w:pPr>
    </w:p>
    <w:p w:rsidR="00691668" w:rsidRDefault="00691668">
      <w:pPr>
        <w:pStyle w:val="PlainText"/>
        <w:rPr>
          <w:rFonts w:ascii="Times New Roman" w:hAnsi="Times New Roman" w:cs="Times New Roman"/>
          <w:b/>
          <w:sz w:val="24"/>
          <w:szCs w:val="24"/>
        </w:rPr>
      </w:pPr>
    </w:p>
    <w:p w:rsidR="00691668" w:rsidRDefault="00691668">
      <w:pPr>
        <w:pStyle w:val="PlainText"/>
        <w:rPr>
          <w:rFonts w:ascii="Times New Roman" w:hAnsi="Times New Roman" w:cs="Times New Roman"/>
          <w:b/>
          <w:sz w:val="24"/>
          <w:szCs w:val="24"/>
        </w:rPr>
      </w:pPr>
    </w:p>
    <w:p w:rsidR="00691668" w:rsidRDefault="00691668">
      <w:pPr>
        <w:pStyle w:val="PlainText"/>
        <w:rPr>
          <w:rFonts w:ascii="Times New Roman" w:hAnsi="Times New Roman" w:cs="Times New Roman"/>
          <w:b/>
          <w:sz w:val="24"/>
          <w:szCs w:val="24"/>
        </w:rPr>
      </w:pPr>
    </w:p>
    <w:p w:rsidR="00691668" w:rsidRDefault="00691668">
      <w:pPr>
        <w:pStyle w:val="PlainText"/>
        <w:rPr>
          <w:rFonts w:ascii="Times New Roman" w:hAnsi="Times New Roman" w:cs="Times New Roman"/>
          <w:b/>
          <w:sz w:val="24"/>
          <w:szCs w:val="24"/>
        </w:rPr>
      </w:pPr>
    </w:p>
    <w:p w:rsidR="00691668" w:rsidRDefault="00691668">
      <w:pPr>
        <w:pStyle w:val="PlainText"/>
        <w:rPr>
          <w:rFonts w:ascii="Times New Roman" w:hAnsi="Times New Roman" w:cs="Times New Roman"/>
          <w:b/>
          <w:sz w:val="24"/>
          <w:szCs w:val="24"/>
        </w:rPr>
      </w:pPr>
    </w:p>
    <w:p w:rsidR="00691668" w:rsidRDefault="00691668">
      <w:pPr>
        <w:pStyle w:val="PlainText"/>
        <w:rPr>
          <w:rFonts w:ascii="Times New Roman" w:hAnsi="Times New Roman" w:cs="Times New Roman"/>
          <w:b/>
          <w:sz w:val="24"/>
          <w:szCs w:val="24"/>
        </w:rPr>
      </w:pPr>
    </w:p>
    <w:p w:rsidR="00691668" w:rsidRDefault="00691668">
      <w:pPr>
        <w:pStyle w:val="PlainText"/>
        <w:rPr>
          <w:rFonts w:ascii="Times New Roman" w:hAnsi="Times New Roman" w:cs="Times New Roman"/>
          <w:b/>
          <w:sz w:val="24"/>
          <w:szCs w:val="24"/>
        </w:rPr>
      </w:pPr>
    </w:p>
    <w:p w:rsidR="00691668" w:rsidRDefault="00691668">
      <w:pPr>
        <w:pStyle w:val="PlainText"/>
        <w:rPr>
          <w:rFonts w:ascii="Times New Roman" w:hAnsi="Times New Roman" w:cs="Times New Roman"/>
          <w:b/>
          <w:sz w:val="24"/>
          <w:szCs w:val="24"/>
        </w:rPr>
      </w:pPr>
    </w:p>
    <w:p w:rsidR="00691668" w:rsidRDefault="00691668">
      <w:pPr>
        <w:pStyle w:val="PlainText"/>
        <w:rPr>
          <w:rFonts w:ascii="Times New Roman" w:hAnsi="Times New Roman" w:cs="Times New Roman"/>
          <w:b/>
          <w:sz w:val="24"/>
          <w:szCs w:val="24"/>
        </w:rPr>
      </w:pPr>
    </w:p>
    <w:p w:rsidR="00691668" w:rsidRDefault="00691668">
      <w:pPr>
        <w:pStyle w:val="PlainText"/>
        <w:rPr>
          <w:rFonts w:ascii="Times New Roman" w:hAnsi="Times New Roman" w:cs="Times New Roman"/>
          <w:b/>
          <w:sz w:val="24"/>
          <w:szCs w:val="24"/>
        </w:rPr>
      </w:pPr>
    </w:p>
    <w:p w:rsidR="00691668" w:rsidRDefault="00691668">
      <w:pPr>
        <w:pStyle w:val="PlainText"/>
        <w:rPr>
          <w:rFonts w:ascii="Times New Roman" w:hAnsi="Times New Roman" w:cs="Times New Roman"/>
          <w:b/>
          <w:sz w:val="24"/>
          <w:szCs w:val="24"/>
        </w:rPr>
      </w:pPr>
    </w:p>
    <w:p w:rsidR="00691668" w:rsidRDefault="00691668">
      <w:pPr>
        <w:pStyle w:val="PlainText"/>
        <w:rPr>
          <w:rFonts w:ascii="Times New Roman" w:hAnsi="Times New Roman" w:cs="Times New Roman"/>
          <w:b/>
          <w:sz w:val="24"/>
          <w:szCs w:val="24"/>
        </w:rPr>
      </w:pPr>
    </w:p>
    <w:p w:rsidR="00691668" w:rsidRDefault="00691668">
      <w:pPr>
        <w:pStyle w:val="PlainText"/>
        <w:rPr>
          <w:rFonts w:ascii="Times New Roman" w:hAnsi="Times New Roman" w:cs="Times New Roman"/>
          <w:b/>
          <w:sz w:val="24"/>
          <w:szCs w:val="24"/>
        </w:rPr>
      </w:pPr>
    </w:p>
    <w:p w:rsidR="00691668" w:rsidRDefault="00691668">
      <w:pPr>
        <w:pStyle w:val="PlainText"/>
        <w:rPr>
          <w:rFonts w:ascii="Times New Roman" w:hAnsi="Times New Roman" w:cs="Times New Roman"/>
          <w:b/>
          <w:sz w:val="24"/>
          <w:szCs w:val="24"/>
        </w:rPr>
      </w:pPr>
    </w:p>
    <w:p w:rsidR="00AC00D1" w:rsidRDefault="00AC00D1">
      <w:pPr>
        <w:pStyle w:val="PlainText"/>
        <w:rPr>
          <w:rFonts w:ascii="Times New Roman" w:hAnsi="Times New Roman" w:cs="Times New Roman"/>
          <w:b/>
          <w:sz w:val="24"/>
          <w:szCs w:val="24"/>
        </w:rPr>
      </w:pPr>
    </w:p>
    <w:p w:rsidR="00AC00D1" w:rsidRDefault="00AC00D1">
      <w:pPr>
        <w:pStyle w:val="PlainText"/>
        <w:rPr>
          <w:rFonts w:ascii="Times New Roman" w:hAnsi="Times New Roman" w:cs="Times New Roman"/>
          <w:b/>
          <w:sz w:val="24"/>
          <w:szCs w:val="24"/>
        </w:rPr>
      </w:pPr>
    </w:p>
    <w:p w:rsidR="00AC00D1" w:rsidRDefault="00AC00D1">
      <w:pPr>
        <w:pStyle w:val="PlainText"/>
        <w:rPr>
          <w:rFonts w:ascii="Times New Roman" w:hAnsi="Times New Roman" w:cs="Times New Roman"/>
          <w:b/>
          <w:sz w:val="24"/>
          <w:szCs w:val="24"/>
        </w:rPr>
      </w:pPr>
    </w:p>
    <w:p w:rsidR="00691668" w:rsidRDefault="00691668">
      <w:pPr>
        <w:pStyle w:val="PlainText"/>
        <w:rPr>
          <w:rFonts w:ascii="Times New Roman" w:hAnsi="Times New Roman" w:cs="Times New Roman"/>
          <w:b/>
          <w:sz w:val="24"/>
          <w:szCs w:val="24"/>
        </w:rPr>
      </w:pPr>
    </w:p>
    <w:p w:rsidR="00691668" w:rsidRDefault="00691668">
      <w:pPr>
        <w:pStyle w:val="PlainText"/>
        <w:rPr>
          <w:rFonts w:ascii="Times New Roman" w:hAnsi="Times New Roman" w:cs="Times New Roman"/>
          <w:b/>
          <w:sz w:val="24"/>
          <w:szCs w:val="24"/>
        </w:rPr>
      </w:pPr>
    </w:p>
    <w:p w:rsidR="00475131" w:rsidRDefault="00475131">
      <w:pPr>
        <w:pStyle w:val="PlainText"/>
        <w:rPr>
          <w:rFonts w:ascii="Times New Roman" w:hAnsi="Times New Roman" w:cs="Times New Roman"/>
          <w:b/>
          <w:sz w:val="24"/>
          <w:szCs w:val="24"/>
        </w:rPr>
      </w:pPr>
      <w:r w:rsidRPr="00475131">
        <w:rPr>
          <w:rFonts w:ascii="Times New Roman" w:hAnsi="Times New Roman" w:cs="Times New Roman"/>
          <w:b/>
          <w:sz w:val="24"/>
          <w:szCs w:val="24"/>
        </w:rPr>
        <w:t>RESULT:</w:t>
      </w:r>
    </w:p>
    <w:p w:rsidR="00475131" w:rsidRDefault="00475131">
      <w:pPr>
        <w:pStyle w:val="PlainText"/>
        <w:rPr>
          <w:rFonts w:ascii="Times New Roman" w:hAnsi="Times New Roman" w:cs="Times New Roman"/>
          <w:b/>
          <w:sz w:val="24"/>
          <w:szCs w:val="24"/>
        </w:rPr>
      </w:pPr>
    </w:p>
    <w:p w:rsidR="00475131" w:rsidRDefault="00475131">
      <w:pPr>
        <w:pStyle w:val="PlainText"/>
        <w:rPr>
          <w:rFonts w:ascii="Times New Roman" w:hAnsi="Times New Roman" w:cs="Times New Roman"/>
          <w:b/>
          <w:sz w:val="24"/>
          <w:szCs w:val="24"/>
        </w:rPr>
      </w:pPr>
    </w:p>
    <w:p w:rsidR="00475131" w:rsidRDefault="00475131">
      <w:pPr>
        <w:pStyle w:val="PlainText"/>
        <w:rPr>
          <w:rFonts w:ascii="Times New Roman" w:hAnsi="Times New Roman" w:cs="Times New Roman"/>
          <w:b/>
          <w:sz w:val="24"/>
          <w:szCs w:val="24"/>
        </w:rPr>
      </w:pPr>
    </w:p>
    <w:p w:rsidR="00571E03" w:rsidRDefault="00571E03">
      <w:pPr>
        <w:pStyle w:val="PlainText"/>
        <w:rPr>
          <w:rFonts w:ascii="Times New Roman" w:hAnsi="Times New Roman" w:cs="Times New Roman"/>
          <w:b/>
          <w:sz w:val="24"/>
          <w:szCs w:val="24"/>
        </w:rPr>
      </w:pPr>
    </w:p>
    <w:p w:rsidR="00691668" w:rsidRDefault="00691668" w:rsidP="00CE0837">
      <w:pPr>
        <w:pStyle w:val="Standard"/>
        <w:tabs>
          <w:tab w:val="center" w:pos="2340"/>
          <w:tab w:val="left" w:pos="3240"/>
          <w:tab w:val="left" w:pos="7560"/>
          <w:tab w:val="left" w:pos="7740"/>
        </w:tabs>
        <w:spacing w:line="360" w:lineRule="auto"/>
        <w:rPr>
          <w:rFonts w:ascii="Times New Roman" w:hAnsi="Times New Roman" w:cs="Times New Roman"/>
          <w:b/>
        </w:rPr>
      </w:pPr>
    </w:p>
    <w:p w:rsidR="0097755C" w:rsidRPr="00787CFD" w:rsidRDefault="0004010A" w:rsidP="00AC00D1">
      <w:pPr>
        <w:pStyle w:val="Standard"/>
        <w:tabs>
          <w:tab w:val="center" w:pos="2340"/>
          <w:tab w:val="left" w:pos="3240"/>
          <w:tab w:val="left" w:pos="7560"/>
          <w:tab w:val="left" w:pos="7740"/>
        </w:tabs>
        <w:spacing w:line="360" w:lineRule="auto"/>
        <w:ind w:left="1440" w:right="229" w:hanging="1440"/>
        <w:rPr>
          <w:rFonts w:ascii="Times New Roman" w:hAnsi="Times New Roman" w:cs="Times New Roman"/>
        </w:rPr>
      </w:pPr>
      <w:r w:rsidRPr="00787CFD">
        <w:rPr>
          <w:rFonts w:ascii="Times New Roman" w:hAnsi="Times New Roman" w:cs="Times New Roman"/>
          <w:b/>
        </w:rPr>
        <w:t xml:space="preserve">EX.NO.9B     APPLICATIONS USING TCP AND UDP SOCKETS LIKE SNMP                                                          </w:t>
      </w:r>
    </w:p>
    <w:p w:rsidR="00A533F3" w:rsidRDefault="00A533F3" w:rsidP="00AC00D1">
      <w:pPr>
        <w:pStyle w:val="Standard"/>
        <w:spacing w:line="360" w:lineRule="auto"/>
        <w:ind w:right="229"/>
        <w:rPr>
          <w:rFonts w:ascii="Times New Roman" w:eastAsia="Times New Roman" w:hAnsi="Times New Roman" w:cs="Times New Roman"/>
          <w:b/>
          <w:color w:val="000000"/>
        </w:rPr>
      </w:pPr>
    </w:p>
    <w:p w:rsidR="0097755C" w:rsidRPr="00787CFD" w:rsidRDefault="0004010A" w:rsidP="00AC00D1">
      <w:pPr>
        <w:pStyle w:val="Standard"/>
        <w:spacing w:line="360" w:lineRule="auto"/>
        <w:ind w:right="229"/>
        <w:rPr>
          <w:rFonts w:ascii="Times New Roman" w:hAnsi="Times New Roman" w:cs="Times New Roman"/>
        </w:rPr>
      </w:pPr>
      <w:r w:rsidRPr="00787CFD">
        <w:rPr>
          <w:rFonts w:ascii="Times New Roman" w:eastAsia="Times New Roman" w:hAnsi="Times New Roman" w:cs="Times New Roman"/>
          <w:b/>
          <w:color w:val="000000"/>
        </w:rPr>
        <w:t xml:space="preserve">AIM: </w:t>
      </w:r>
      <w:r w:rsidRPr="00787CFD">
        <w:rPr>
          <w:rFonts w:ascii="Times New Roman" w:hAnsi="Times New Roman" w:cs="Times New Roman"/>
          <w:color w:val="000000"/>
          <w:spacing w:val="-2"/>
        </w:rPr>
        <w:t>To write a C program for simulation of Simple Network management Protocols.</w:t>
      </w:r>
    </w:p>
    <w:p w:rsidR="00571E03" w:rsidRDefault="00571E03" w:rsidP="00AC00D1">
      <w:pPr>
        <w:pStyle w:val="Standard"/>
        <w:widowControl/>
        <w:ind w:right="229"/>
        <w:rPr>
          <w:rFonts w:ascii="Times New Roman" w:hAnsi="Times New Roman" w:cs="Times New Roman"/>
          <w:b/>
          <w:color w:val="000000"/>
          <w:spacing w:val="-4"/>
        </w:rPr>
      </w:pPr>
    </w:p>
    <w:p w:rsidR="0097755C" w:rsidRPr="00787CFD" w:rsidRDefault="0004010A" w:rsidP="00AC00D1">
      <w:pPr>
        <w:pStyle w:val="Standard"/>
        <w:widowControl/>
        <w:ind w:right="229"/>
        <w:rPr>
          <w:rFonts w:ascii="Times New Roman" w:hAnsi="Times New Roman" w:cs="Times New Roman"/>
        </w:rPr>
      </w:pPr>
      <w:r w:rsidRPr="00787CFD">
        <w:rPr>
          <w:rFonts w:ascii="Times New Roman" w:hAnsi="Times New Roman" w:cs="Times New Roman"/>
          <w:b/>
          <w:color w:val="000000"/>
          <w:spacing w:val="-4"/>
        </w:rPr>
        <w:t>ALGORITHM</w:t>
      </w:r>
    </w:p>
    <w:p w:rsidR="00A533F3" w:rsidRDefault="00A533F3" w:rsidP="00AC00D1">
      <w:pPr>
        <w:pStyle w:val="Standard"/>
        <w:widowControl/>
        <w:ind w:right="229"/>
        <w:rPr>
          <w:rFonts w:ascii="Times New Roman" w:hAnsi="Times New Roman" w:cs="Times New Roman"/>
          <w:b/>
          <w:color w:val="000000"/>
          <w:spacing w:val="-3"/>
        </w:rPr>
      </w:pPr>
    </w:p>
    <w:p w:rsidR="003B5247" w:rsidRPr="00787CFD" w:rsidRDefault="003B5247" w:rsidP="00AC00D1">
      <w:pPr>
        <w:pStyle w:val="Standard"/>
        <w:widowControl/>
        <w:ind w:right="229"/>
        <w:rPr>
          <w:rFonts w:ascii="Times New Roman" w:hAnsi="Times New Roman" w:cs="Times New Roman"/>
        </w:rPr>
      </w:pPr>
      <w:r w:rsidRPr="00787CFD">
        <w:rPr>
          <w:rFonts w:ascii="Times New Roman" w:hAnsi="Times New Roman" w:cs="Times New Roman"/>
          <w:b/>
          <w:color w:val="000000"/>
          <w:spacing w:val="-3"/>
        </w:rPr>
        <w:t>MANAGER:</w:t>
      </w:r>
    </w:p>
    <w:p w:rsidR="003B5247" w:rsidRPr="00787CFD" w:rsidRDefault="003B5247" w:rsidP="00AC00D1">
      <w:pPr>
        <w:pStyle w:val="Standard"/>
        <w:widowControl/>
        <w:numPr>
          <w:ilvl w:val="0"/>
          <w:numId w:val="24"/>
        </w:numPr>
        <w:spacing w:before="8" w:line="276" w:lineRule="exact"/>
        <w:ind w:right="229"/>
        <w:rPr>
          <w:rFonts w:ascii="Times New Roman" w:hAnsi="Times New Roman" w:cs="Times New Roman"/>
        </w:rPr>
      </w:pPr>
      <w:r w:rsidRPr="00787CFD">
        <w:rPr>
          <w:rFonts w:ascii="Times New Roman" w:hAnsi="Times New Roman" w:cs="Times New Roman"/>
          <w:color w:val="000000"/>
          <w:spacing w:val="-3"/>
        </w:rPr>
        <w:t>Start the program.</w:t>
      </w:r>
    </w:p>
    <w:p w:rsidR="003B5247" w:rsidRPr="00787CFD" w:rsidRDefault="003B5247" w:rsidP="00AC00D1">
      <w:pPr>
        <w:pStyle w:val="Standard"/>
        <w:widowControl/>
        <w:numPr>
          <w:ilvl w:val="0"/>
          <w:numId w:val="24"/>
        </w:numPr>
        <w:spacing w:before="1" w:line="256" w:lineRule="exact"/>
        <w:ind w:right="229"/>
        <w:rPr>
          <w:rFonts w:ascii="Times New Roman" w:hAnsi="Times New Roman" w:cs="Times New Roman"/>
        </w:rPr>
      </w:pPr>
      <w:r w:rsidRPr="00787CFD">
        <w:rPr>
          <w:rFonts w:ascii="Times New Roman" w:hAnsi="Times New Roman" w:cs="Times New Roman"/>
          <w:color w:val="000000"/>
          <w:spacing w:val="-4"/>
        </w:rPr>
        <w:t>Create an unnamed socket for client using socket (   ) system.</w:t>
      </w:r>
    </w:p>
    <w:p w:rsidR="003B5247" w:rsidRPr="00787CFD" w:rsidRDefault="003B5247" w:rsidP="00AC00D1">
      <w:pPr>
        <w:pStyle w:val="Standard"/>
        <w:widowControl/>
        <w:numPr>
          <w:ilvl w:val="0"/>
          <w:numId w:val="24"/>
        </w:numPr>
        <w:spacing w:before="5" w:line="280" w:lineRule="exact"/>
        <w:ind w:right="229"/>
        <w:jc w:val="both"/>
        <w:rPr>
          <w:rFonts w:ascii="Times New Roman" w:hAnsi="Times New Roman" w:cs="Times New Roman"/>
        </w:rPr>
      </w:pPr>
      <w:r w:rsidRPr="00787CFD">
        <w:rPr>
          <w:rFonts w:ascii="Times New Roman" w:hAnsi="Times New Roman" w:cs="Times New Roman"/>
          <w:color w:val="000000"/>
          <w:spacing w:val="-2"/>
        </w:rPr>
        <w:t xml:space="preserve">Call with parameters AF_INET as domain and SOCK_STREAM as type. </w:t>
      </w:r>
      <w:r>
        <w:rPr>
          <w:rFonts w:ascii="Times New Roman" w:hAnsi="Times New Roman" w:cs="Times New Roman"/>
          <w:color w:val="000000"/>
          <w:spacing w:val="-3"/>
        </w:rPr>
        <w:t>Step</w:t>
      </w:r>
      <w:r w:rsidRPr="00787CFD">
        <w:rPr>
          <w:rFonts w:ascii="Times New Roman" w:hAnsi="Times New Roman" w:cs="Times New Roman"/>
          <w:color w:val="000000"/>
          <w:spacing w:val="-3"/>
        </w:rPr>
        <w:t xml:space="preserve"> 4: Name the socket using bind ( ) system call.</w:t>
      </w:r>
    </w:p>
    <w:p w:rsidR="003B5247" w:rsidRPr="00787CFD" w:rsidRDefault="003B5247" w:rsidP="00AC00D1">
      <w:pPr>
        <w:pStyle w:val="Standard"/>
        <w:widowControl/>
        <w:numPr>
          <w:ilvl w:val="0"/>
          <w:numId w:val="24"/>
        </w:numPr>
        <w:spacing w:before="4" w:line="276" w:lineRule="exact"/>
        <w:ind w:right="229"/>
        <w:rPr>
          <w:rFonts w:ascii="Times New Roman" w:hAnsi="Times New Roman" w:cs="Times New Roman"/>
        </w:rPr>
      </w:pPr>
      <w:r w:rsidRPr="00787CFD">
        <w:rPr>
          <w:rFonts w:ascii="Times New Roman" w:hAnsi="Times New Roman" w:cs="Times New Roman"/>
          <w:color w:val="000000"/>
          <w:spacing w:val="-3"/>
        </w:rPr>
        <w:t>Now connect the socket to agent using connect ( ) system call.</w:t>
      </w:r>
    </w:p>
    <w:p w:rsidR="003B5247" w:rsidRPr="00787CFD" w:rsidRDefault="003B5247" w:rsidP="00AC00D1">
      <w:pPr>
        <w:pStyle w:val="Standard"/>
        <w:widowControl/>
        <w:numPr>
          <w:ilvl w:val="0"/>
          <w:numId w:val="24"/>
        </w:numPr>
        <w:spacing w:before="4" w:line="276" w:lineRule="exact"/>
        <w:ind w:right="229"/>
        <w:rPr>
          <w:rFonts w:ascii="Times New Roman" w:hAnsi="Times New Roman" w:cs="Times New Roman"/>
        </w:rPr>
      </w:pPr>
      <w:r w:rsidRPr="00787CFD">
        <w:rPr>
          <w:rFonts w:ascii="Times New Roman" w:hAnsi="Times New Roman" w:cs="Times New Roman"/>
          <w:color w:val="000000"/>
          <w:spacing w:val="-2"/>
        </w:rPr>
        <w:t>Get the input for the type of information needed from the agent.</w:t>
      </w:r>
    </w:p>
    <w:p w:rsidR="003B5247" w:rsidRPr="00787CFD" w:rsidRDefault="003B5247" w:rsidP="00AC00D1">
      <w:pPr>
        <w:pStyle w:val="Standard"/>
        <w:widowControl/>
        <w:numPr>
          <w:ilvl w:val="0"/>
          <w:numId w:val="24"/>
        </w:numPr>
        <w:spacing w:before="18" w:line="260" w:lineRule="exact"/>
        <w:ind w:right="229"/>
        <w:jc w:val="both"/>
        <w:rPr>
          <w:rFonts w:ascii="Times New Roman" w:hAnsi="Times New Roman" w:cs="Times New Roman"/>
        </w:rPr>
      </w:pPr>
      <w:r w:rsidRPr="00787CFD">
        <w:rPr>
          <w:rFonts w:ascii="Times New Roman" w:hAnsi="Times New Roman" w:cs="Times New Roman"/>
          <w:color w:val="000000"/>
          <w:spacing w:val="-3"/>
        </w:rPr>
        <w:t xml:space="preserve">If the input is equal to „TCP connection‟ then goto next </w:t>
      </w:r>
      <w:r>
        <w:rPr>
          <w:rFonts w:ascii="Times New Roman" w:hAnsi="Times New Roman" w:cs="Times New Roman"/>
          <w:color w:val="000000"/>
          <w:spacing w:val="-3"/>
        </w:rPr>
        <w:t>Step</w:t>
      </w:r>
      <w:r w:rsidRPr="00787CFD">
        <w:rPr>
          <w:rFonts w:ascii="Times New Roman" w:hAnsi="Times New Roman" w:cs="Times New Roman"/>
          <w:color w:val="000000"/>
          <w:spacing w:val="-3"/>
        </w:rPr>
        <w:t xml:space="preserve"> else If it is equal to </w:t>
      </w:r>
      <w:r w:rsidRPr="00787CFD">
        <w:rPr>
          <w:rFonts w:ascii="Times New Roman" w:hAnsi="Times New Roman" w:cs="Times New Roman"/>
          <w:color w:val="000000"/>
          <w:spacing w:val="-6"/>
        </w:rPr>
        <w:t xml:space="preserve">„system‟ Goto </w:t>
      </w:r>
      <w:r>
        <w:rPr>
          <w:rFonts w:ascii="Times New Roman" w:hAnsi="Times New Roman" w:cs="Times New Roman"/>
          <w:color w:val="000000"/>
          <w:spacing w:val="-6"/>
        </w:rPr>
        <w:t>Step</w:t>
      </w:r>
      <w:r w:rsidRPr="00787CFD">
        <w:rPr>
          <w:rFonts w:ascii="Times New Roman" w:hAnsi="Times New Roman" w:cs="Times New Roman"/>
          <w:color w:val="000000"/>
          <w:spacing w:val="-6"/>
        </w:rPr>
        <w:t xml:space="preserve"> 9.</w:t>
      </w:r>
    </w:p>
    <w:p w:rsidR="003B5247" w:rsidRPr="00787CFD" w:rsidRDefault="003B5247" w:rsidP="00AC00D1">
      <w:pPr>
        <w:pStyle w:val="Standard"/>
        <w:widowControl/>
        <w:numPr>
          <w:ilvl w:val="0"/>
          <w:numId w:val="24"/>
        </w:numPr>
        <w:spacing w:before="4" w:line="280" w:lineRule="exact"/>
        <w:ind w:right="229"/>
        <w:jc w:val="both"/>
        <w:rPr>
          <w:rFonts w:ascii="Times New Roman" w:hAnsi="Times New Roman" w:cs="Times New Roman"/>
        </w:rPr>
      </w:pPr>
      <w:r w:rsidRPr="00787CFD">
        <w:rPr>
          <w:rFonts w:ascii="Times New Roman" w:hAnsi="Times New Roman" w:cs="Times New Roman"/>
          <w:color w:val="000000"/>
          <w:spacing w:val="-2"/>
        </w:rPr>
        <w:t xml:space="preserve">Read the input for the object, send it and receive the details of the TCP </w:t>
      </w:r>
      <w:r w:rsidRPr="00787CFD">
        <w:rPr>
          <w:rFonts w:ascii="Times New Roman" w:hAnsi="Times New Roman" w:cs="Times New Roman"/>
          <w:color w:val="000000"/>
          <w:spacing w:val="-3"/>
        </w:rPr>
        <w:t xml:space="preserve">connection of that object from the agent. Go to </w:t>
      </w:r>
      <w:r>
        <w:rPr>
          <w:rFonts w:ascii="Times New Roman" w:hAnsi="Times New Roman" w:cs="Times New Roman"/>
          <w:color w:val="000000"/>
          <w:spacing w:val="-3"/>
        </w:rPr>
        <w:t>Step</w:t>
      </w:r>
      <w:r w:rsidRPr="00787CFD">
        <w:rPr>
          <w:rFonts w:ascii="Times New Roman" w:hAnsi="Times New Roman" w:cs="Times New Roman"/>
          <w:color w:val="000000"/>
          <w:spacing w:val="-3"/>
        </w:rPr>
        <w:t xml:space="preserve"> 10.</w:t>
      </w:r>
    </w:p>
    <w:p w:rsidR="003B5247" w:rsidRPr="00787CFD" w:rsidRDefault="003B5247" w:rsidP="00AC00D1">
      <w:pPr>
        <w:pStyle w:val="Standard"/>
        <w:widowControl/>
        <w:numPr>
          <w:ilvl w:val="0"/>
          <w:numId w:val="24"/>
        </w:numPr>
        <w:tabs>
          <w:tab w:val="left" w:pos="10440"/>
        </w:tabs>
        <w:spacing w:before="1" w:line="280" w:lineRule="exact"/>
        <w:ind w:right="229"/>
        <w:jc w:val="both"/>
        <w:rPr>
          <w:rFonts w:ascii="Times New Roman" w:hAnsi="Times New Roman" w:cs="Times New Roman"/>
        </w:rPr>
      </w:pPr>
      <w:r w:rsidRPr="00787CFD">
        <w:rPr>
          <w:rFonts w:ascii="Times New Roman" w:hAnsi="Times New Roman" w:cs="Times New Roman"/>
          <w:color w:val="000000"/>
          <w:spacing w:val="-2"/>
        </w:rPr>
        <w:t xml:space="preserve">Read the input for the object, send it and receive the details of the system from </w:t>
      </w:r>
      <w:r w:rsidRPr="00787CFD">
        <w:rPr>
          <w:rFonts w:ascii="Times New Roman" w:hAnsi="Times New Roman" w:cs="Times New Roman"/>
          <w:color w:val="000000"/>
          <w:spacing w:val="-3"/>
        </w:rPr>
        <w:t xml:space="preserve">the agent. Go to </w:t>
      </w:r>
      <w:r>
        <w:rPr>
          <w:rFonts w:ascii="Times New Roman" w:hAnsi="Times New Roman" w:cs="Times New Roman"/>
          <w:color w:val="000000"/>
          <w:spacing w:val="-3"/>
        </w:rPr>
        <w:t>Step</w:t>
      </w:r>
      <w:r w:rsidRPr="00787CFD">
        <w:rPr>
          <w:rFonts w:ascii="Times New Roman" w:hAnsi="Times New Roman" w:cs="Times New Roman"/>
          <w:color w:val="000000"/>
          <w:spacing w:val="-3"/>
        </w:rPr>
        <w:t xml:space="preserve"> 10.</w:t>
      </w:r>
    </w:p>
    <w:p w:rsidR="00A533F3" w:rsidRDefault="003B5247" w:rsidP="00AC00D1">
      <w:pPr>
        <w:pStyle w:val="Standard"/>
        <w:widowControl/>
        <w:numPr>
          <w:ilvl w:val="0"/>
          <w:numId w:val="24"/>
        </w:numPr>
        <w:spacing w:line="280" w:lineRule="exact"/>
        <w:ind w:right="229"/>
        <w:jc w:val="both"/>
        <w:rPr>
          <w:rFonts w:ascii="Times New Roman" w:hAnsi="Times New Roman" w:cs="Times New Roman"/>
          <w:b/>
          <w:color w:val="000000"/>
          <w:spacing w:val="-4"/>
        </w:rPr>
      </w:pPr>
      <w:r w:rsidRPr="00787CFD">
        <w:rPr>
          <w:rFonts w:ascii="Times New Roman" w:hAnsi="Times New Roman" w:cs="Times New Roman"/>
          <w:color w:val="000000"/>
          <w:spacing w:val="-3"/>
        </w:rPr>
        <w:t>Receive the message, print and terminate the process.</w:t>
      </w:r>
      <w:r w:rsidR="00AC00D1">
        <w:rPr>
          <w:rFonts w:ascii="Times New Roman" w:hAnsi="Times New Roman" w:cs="Times New Roman"/>
          <w:b/>
          <w:color w:val="000000"/>
          <w:spacing w:val="-4"/>
        </w:rPr>
        <w:t xml:space="preserve"> </w:t>
      </w:r>
    </w:p>
    <w:p w:rsidR="003B5247" w:rsidRPr="00787CFD" w:rsidRDefault="003B5247" w:rsidP="00AC00D1">
      <w:pPr>
        <w:pStyle w:val="Standard"/>
        <w:widowControl/>
        <w:spacing w:line="322" w:lineRule="exact"/>
        <w:ind w:right="229"/>
        <w:rPr>
          <w:rFonts w:ascii="Times New Roman" w:hAnsi="Times New Roman" w:cs="Times New Roman"/>
        </w:rPr>
      </w:pPr>
      <w:r w:rsidRPr="00787CFD">
        <w:rPr>
          <w:rFonts w:ascii="Times New Roman" w:hAnsi="Times New Roman" w:cs="Times New Roman"/>
          <w:b/>
          <w:color w:val="000000"/>
          <w:spacing w:val="-4"/>
        </w:rPr>
        <w:t>AGENTS</w:t>
      </w:r>
    </w:p>
    <w:p w:rsidR="003B5247" w:rsidRPr="00787CFD" w:rsidRDefault="003B5247" w:rsidP="00AC00D1">
      <w:pPr>
        <w:pStyle w:val="Standard"/>
        <w:widowControl/>
        <w:numPr>
          <w:ilvl w:val="0"/>
          <w:numId w:val="25"/>
        </w:numPr>
        <w:spacing w:line="276" w:lineRule="exact"/>
        <w:ind w:right="229"/>
        <w:rPr>
          <w:rFonts w:ascii="Times New Roman" w:hAnsi="Times New Roman" w:cs="Times New Roman"/>
        </w:rPr>
      </w:pPr>
      <w:r w:rsidRPr="00787CFD">
        <w:rPr>
          <w:rFonts w:ascii="Times New Roman" w:hAnsi="Times New Roman" w:cs="Times New Roman"/>
          <w:color w:val="000000"/>
          <w:spacing w:val="-3"/>
        </w:rPr>
        <w:t>Start the program.</w:t>
      </w:r>
    </w:p>
    <w:p w:rsidR="003B5247" w:rsidRPr="00787CFD" w:rsidRDefault="003B5247" w:rsidP="00AC00D1">
      <w:pPr>
        <w:pStyle w:val="Standard"/>
        <w:widowControl/>
        <w:numPr>
          <w:ilvl w:val="0"/>
          <w:numId w:val="25"/>
        </w:numPr>
        <w:spacing w:before="1" w:line="280" w:lineRule="exact"/>
        <w:ind w:right="229"/>
        <w:jc w:val="both"/>
        <w:rPr>
          <w:rFonts w:ascii="Times New Roman" w:hAnsi="Times New Roman" w:cs="Times New Roman"/>
        </w:rPr>
      </w:pPr>
      <w:r w:rsidRPr="00787CFD">
        <w:rPr>
          <w:rFonts w:ascii="Times New Roman" w:hAnsi="Times New Roman" w:cs="Times New Roman"/>
          <w:color w:val="000000"/>
          <w:spacing w:val="-2"/>
        </w:rPr>
        <w:t xml:space="preserve">Create an unnamed socket for the server using the parameters AF_INET as </w:t>
      </w:r>
      <w:r w:rsidRPr="00787CFD">
        <w:rPr>
          <w:rFonts w:ascii="Times New Roman" w:hAnsi="Times New Roman" w:cs="Times New Roman"/>
          <w:color w:val="000000"/>
          <w:spacing w:val="-3"/>
        </w:rPr>
        <w:t>domain and the SOCK_STREAM as type.</w:t>
      </w:r>
    </w:p>
    <w:p w:rsidR="003B5247" w:rsidRPr="00787CFD" w:rsidRDefault="003B5247" w:rsidP="00AC00D1">
      <w:pPr>
        <w:pStyle w:val="Standard"/>
        <w:widowControl/>
        <w:numPr>
          <w:ilvl w:val="0"/>
          <w:numId w:val="25"/>
        </w:numPr>
        <w:spacing w:line="280" w:lineRule="exact"/>
        <w:ind w:right="229"/>
        <w:jc w:val="both"/>
        <w:rPr>
          <w:rFonts w:ascii="Times New Roman" w:hAnsi="Times New Roman" w:cs="Times New Roman"/>
        </w:rPr>
      </w:pPr>
      <w:r w:rsidRPr="00787CFD">
        <w:rPr>
          <w:rFonts w:ascii="Times New Roman" w:hAnsi="Times New Roman" w:cs="Times New Roman"/>
          <w:color w:val="000000"/>
          <w:spacing w:val="-2"/>
        </w:rPr>
        <w:t xml:space="preserve">Name the socket using bind( ) system call with the parameters server_sockfd </w:t>
      </w:r>
      <w:r w:rsidRPr="00787CFD">
        <w:rPr>
          <w:rFonts w:ascii="Times New Roman" w:hAnsi="Times New Roman" w:cs="Times New Roman"/>
          <w:color w:val="000000"/>
          <w:spacing w:val="-3"/>
        </w:rPr>
        <w:t>and the manager address(sin_addr and sin_sport).</w:t>
      </w:r>
    </w:p>
    <w:p w:rsidR="003B5247" w:rsidRPr="00787CFD" w:rsidRDefault="003B5247" w:rsidP="00AC00D1">
      <w:pPr>
        <w:pStyle w:val="Standard"/>
        <w:widowControl/>
        <w:numPr>
          <w:ilvl w:val="0"/>
          <w:numId w:val="25"/>
        </w:numPr>
        <w:spacing w:line="280" w:lineRule="exact"/>
        <w:ind w:right="229"/>
        <w:jc w:val="both"/>
        <w:rPr>
          <w:rFonts w:ascii="Times New Roman" w:hAnsi="Times New Roman" w:cs="Times New Roman"/>
        </w:rPr>
      </w:pPr>
      <w:r w:rsidRPr="00787CFD">
        <w:rPr>
          <w:rFonts w:ascii="Times New Roman" w:hAnsi="Times New Roman" w:cs="Times New Roman"/>
          <w:color w:val="000000"/>
          <w:spacing w:val="-2"/>
        </w:rPr>
        <w:t xml:space="preserve">Create a connection queue and wait for manager using the listen ( ) system call </w:t>
      </w:r>
      <w:r w:rsidRPr="00787CFD">
        <w:rPr>
          <w:rFonts w:ascii="Times New Roman" w:hAnsi="Times New Roman" w:cs="Times New Roman"/>
          <w:color w:val="000000"/>
          <w:spacing w:val="-3"/>
        </w:rPr>
        <w:t>with the number of manager request as parameters.</w:t>
      </w:r>
    </w:p>
    <w:p w:rsidR="003B5247" w:rsidRPr="00787CFD" w:rsidRDefault="003B5247" w:rsidP="00AC00D1">
      <w:pPr>
        <w:pStyle w:val="Standard"/>
        <w:widowControl/>
        <w:numPr>
          <w:ilvl w:val="0"/>
          <w:numId w:val="25"/>
        </w:numPr>
        <w:spacing w:line="260" w:lineRule="exact"/>
        <w:ind w:right="229"/>
        <w:jc w:val="both"/>
        <w:rPr>
          <w:rFonts w:ascii="Times New Roman" w:hAnsi="Times New Roman" w:cs="Times New Roman"/>
        </w:rPr>
      </w:pPr>
      <w:r w:rsidRPr="00787CFD">
        <w:rPr>
          <w:rFonts w:ascii="Times New Roman" w:hAnsi="Times New Roman" w:cs="Times New Roman"/>
          <w:color w:val="000000"/>
          <w:spacing w:val="-3"/>
        </w:rPr>
        <w:t xml:space="preserve">Accept the connection using accept( ) system call  when manager requests  for </w:t>
      </w:r>
      <w:r w:rsidRPr="00787CFD">
        <w:rPr>
          <w:rFonts w:ascii="Times New Roman" w:hAnsi="Times New Roman" w:cs="Times New Roman"/>
          <w:color w:val="000000"/>
          <w:spacing w:val="-4"/>
        </w:rPr>
        <w:t>connection.</w:t>
      </w:r>
    </w:p>
    <w:p w:rsidR="003B5247" w:rsidRPr="00787CFD" w:rsidRDefault="003B5247" w:rsidP="00AC00D1">
      <w:pPr>
        <w:pStyle w:val="Standard"/>
        <w:widowControl/>
        <w:numPr>
          <w:ilvl w:val="0"/>
          <w:numId w:val="25"/>
        </w:numPr>
        <w:spacing w:before="3" w:line="280" w:lineRule="exact"/>
        <w:ind w:right="229"/>
        <w:jc w:val="both"/>
        <w:rPr>
          <w:rFonts w:ascii="Times New Roman" w:hAnsi="Times New Roman" w:cs="Times New Roman"/>
        </w:rPr>
      </w:pPr>
      <w:r w:rsidRPr="00787CFD">
        <w:rPr>
          <w:rFonts w:ascii="Times New Roman" w:hAnsi="Times New Roman" w:cs="Times New Roman"/>
          <w:color w:val="000000"/>
          <w:spacing w:val="-3"/>
        </w:rPr>
        <w:t xml:space="preserve">Receive the message from the manager. If the request is for „TCP connections‟ then send the details of the requested object, else if the request is for „System‟ then send </w:t>
      </w:r>
      <w:r w:rsidRPr="00787CFD">
        <w:rPr>
          <w:rFonts w:ascii="Times New Roman" w:hAnsi="Times New Roman" w:cs="Times New Roman"/>
          <w:color w:val="000000"/>
          <w:spacing w:val="-4"/>
        </w:rPr>
        <w:t>the details of the requested system.</w:t>
      </w:r>
    </w:p>
    <w:p w:rsidR="003B5247" w:rsidRPr="00787CFD" w:rsidRDefault="003B5247" w:rsidP="00AC00D1">
      <w:pPr>
        <w:pStyle w:val="Standard"/>
        <w:widowControl/>
        <w:numPr>
          <w:ilvl w:val="0"/>
          <w:numId w:val="25"/>
        </w:numPr>
        <w:spacing w:before="4" w:line="276" w:lineRule="exact"/>
        <w:ind w:right="229"/>
        <w:rPr>
          <w:rFonts w:ascii="Times New Roman" w:hAnsi="Times New Roman" w:cs="Times New Roman"/>
        </w:rPr>
      </w:pPr>
      <w:r w:rsidRPr="00787CFD">
        <w:rPr>
          <w:rFonts w:ascii="Times New Roman" w:hAnsi="Times New Roman" w:cs="Times New Roman"/>
          <w:color w:val="000000"/>
          <w:spacing w:val="-3"/>
        </w:rPr>
        <w:t>Stop the program execution.</w:t>
      </w:r>
    </w:p>
    <w:p w:rsidR="0097755C" w:rsidRPr="00787CFD" w:rsidRDefault="0097755C" w:rsidP="00AC00D1">
      <w:pPr>
        <w:pStyle w:val="Standard"/>
        <w:ind w:right="229"/>
        <w:rPr>
          <w:rFonts w:ascii="Times New Roman" w:hAnsi="Times New Roman" w:cs="Times New Roman"/>
          <w:color w:val="000000"/>
          <w:spacing w:val="-3"/>
        </w:rPr>
      </w:pPr>
    </w:p>
    <w:p w:rsidR="00C318FD" w:rsidRDefault="00C318FD" w:rsidP="00AC00D1">
      <w:pPr>
        <w:pStyle w:val="Standard"/>
        <w:ind w:right="229"/>
        <w:rPr>
          <w:rFonts w:ascii="Times New Roman" w:hAnsi="Times New Roman" w:cs="Times New Roman"/>
          <w:b/>
          <w:color w:val="000000"/>
          <w:spacing w:val="-3"/>
        </w:rPr>
      </w:pPr>
      <w:r>
        <w:rPr>
          <w:rFonts w:ascii="Times New Roman" w:hAnsi="Times New Roman" w:cs="Times New Roman"/>
          <w:b/>
          <w:color w:val="000000"/>
          <w:spacing w:val="-3"/>
        </w:rPr>
        <w:t>PROGRAM:</w:t>
      </w:r>
    </w:p>
    <w:p w:rsidR="0097755C" w:rsidRPr="00787CFD" w:rsidRDefault="0004010A" w:rsidP="00AC00D1">
      <w:pPr>
        <w:pStyle w:val="Standard"/>
        <w:ind w:right="229"/>
        <w:rPr>
          <w:rFonts w:ascii="Times New Roman" w:hAnsi="Times New Roman" w:cs="Times New Roman"/>
        </w:rPr>
      </w:pPr>
      <w:r w:rsidRPr="00787CFD">
        <w:rPr>
          <w:rFonts w:ascii="Times New Roman" w:hAnsi="Times New Roman" w:cs="Times New Roman"/>
          <w:b/>
          <w:color w:val="000000"/>
          <w:spacing w:val="-3"/>
        </w:rPr>
        <w:t>AGENT1</w:t>
      </w:r>
    </w:p>
    <w:p w:rsidR="0097755C" w:rsidRPr="00787CFD" w:rsidRDefault="0004010A" w:rsidP="00AC00D1">
      <w:pPr>
        <w:pStyle w:val="Standard"/>
        <w:ind w:right="229"/>
        <w:rPr>
          <w:rFonts w:ascii="Times New Roman" w:hAnsi="Times New Roman" w:cs="Times New Roman"/>
        </w:rPr>
      </w:pPr>
      <w:r w:rsidRPr="00787CFD">
        <w:rPr>
          <w:rFonts w:ascii="Times New Roman" w:hAnsi="Times New Roman" w:cs="Times New Roman"/>
          <w:color w:val="000000"/>
          <w:spacing w:val="-3"/>
        </w:rPr>
        <w:t>#include&lt;stdio.h&gt;</w:t>
      </w:r>
    </w:p>
    <w:p w:rsidR="0097755C" w:rsidRPr="00787CFD" w:rsidRDefault="0004010A" w:rsidP="00AC00D1">
      <w:pPr>
        <w:pStyle w:val="Standard"/>
        <w:ind w:right="229"/>
        <w:rPr>
          <w:rFonts w:ascii="Times New Roman" w:hAnsi="Times New Roman" w:cs="Times New Roman"/>
        </w:rPr>
      </w:pPr>
      <w:r w:rsidRPr="00787CFD">
        <w:rPr>
          <w:rFonts w:ascii="Times New Roman" w:hAnsi="Times New Roman" w:cs="Times New Roman"/>
          <w:color w:val="000000"/>
          <w:spacing w:val="-3"/>
        </w:rPr>
        <w:t>#include&lt;sys/types.h&gt;</w:t>
      </w:r>
    </w:p>
    <w:p w:rsidR="0097755C" w:rsidRPr="00787CFD" w:rsidRDefault="0004010A" w:rsidP="00AC00D1">
      <w:pPr>
        <w:pStyle w:val="Standard"/>
        <w:ind w:right="229"/>
        <w:rPr>
          <w:rFonts w:ascii="Times New Roman" w:hAnsi="Times New Roman" w:cs="Times New Roman"/>
        </w:rPr>
      </w:pPr>
      <w:r w:rsidRPr="00787CFD">
        <w:rPr>
          <w:rFonts w:ascii="Times New Roman" w:hAnsi="Times New Roman" w:cs="Times New Roman"/>
          <w:color w:val="000000"/>
          <w:spacing w:val="-3"/>
        </w:rPr>
        <w:t>#include&lt;netinet/in.h&gt;</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#include&lt;string.h&gt;</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main()</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int i,sd,sd2,nsd,clilen,sport,len;</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char sendmsg[20],recvmsg[100];</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char oid[5][10]={"client1","client2","client3","cleint4","client5"};</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char wsize[5][5]={"5","10","15","3","6"};</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struct sockaddr_in servaddr,cliaddr;</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printf("I'm the Agent - TCP Connection\n");</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printf("\nEnter the Server port");</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printf("\n_____________________\n");</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 xml:space="preserve"> scanf("%d",&amp;sport);</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sd=socket(AF_INET,SOCK_STREAM,0);</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if(sd&lt;0)</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printf("Can't Create \n");</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else</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printf("Socket is Created\n");</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servaddr.sin_family=AF_INET;</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servaddr.sin_addr.s_addr=htonl(INADDR_ANY);</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servaddr.sin_port=htons(sport);</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sd2=bind(sd,(struct sockaddr*)&amp;servaddr,sizeof(servaddr));</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if(sd2&lt;0)</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printf(" Can't Bind\n");</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else</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printf("\n Binded\n");</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listen(sd,5);</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clilen=sizeof(cliaddr);</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nsd=accept(sd,(struct sockaddr*)&amp;cliaddr,&amp;clilen);</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if(nsd&lt;0)</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printf("Can't Accept\n");</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else</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printf("Accepted\n");</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recv(nsd,recvmsg,100,0);</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for (i=0;i&lt;5;i++)</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w:t>
      </w:r>
    </w:p>
    <w:p w:rsidR="0097755C" w:rsidRPr="00787CFD" w:rsidRDefault="0004010A" w:rsidP="0075067A">
      <w:pPr>
        <w:pStyle w:val="Standard"/>
        <w:ind w:left="810" w:firstLine="608"/>
        <w:rPr>
          <w:rFonts w:ascii="Times New Roman" w:hAnsi="Times New Roman" w:cs="Times New Roman"/>
        </w:rPr>
      </w:pPr>
      <w:r w:rsidRPr="00787CFD">
        <w:rPr>
          <w:rFonts w:ascii="Times New Roman" w:hAnsi="Times New Roman" w:cs="Times New Roman"/>
          <w:color w:val="000000"/>
          <w:spacing w:val="-3"/>
        </w:rPr>
        <w:t>if(strcmp(recvmsg,oid[i])==0)</w:t>
      </w:r>
    </w:p>
    <w:p w:rsidR="0097755C" w:rsidRPr="00787CFD" w:rsidRDefault="0004010A" w:rsidP="0075067A">
      <w:pPr>
        <w:pStyle w:val="Standard"/>
        <w:ind w:left="810" w:firstLine="608"/>
        <w:rPr>
          <w:rFonts w:ascii="Times New Roman" w:hAnsi="Times New Roman" w:cs="Times New Roman"/>
        </w:rPr>
      </w:pPr>
      <w:r w:rsidRPr="00787CFD">
        <w:rPr>
          <w:rFonts w:ascii="Times New Roman" w:hAnsi="Times New Roman" w:cs="Times New Roman"/>
          <w:color w:val="000000"/>
          <w:spacing w:val="-3"/>
        </w:rPr>
        <w:t>{</w:t>
      </w:r>
    </w:p>
    <w:p w:rsidR="0097755C" w:rsidRPr="00787CFD" w:rsidRDefault="0004010A" w:rsidP="0075067A">
      <w:pPr>
        <w:pStyle w:val="Standard"/>
        <w:ind w:left="810" w:firstLine="608"/>
        <w:rPr>
          <w:rFonts w:ascii="Times New Roman" w:hAnsi="Times New Roman" w:cs="Times New Roman"/>
        </w:rPr>
      </w:pPr>
      <w:r w:rsidRPr="00787CFD">
        <w:rPr>
          <w:rFonts w:ascii="Times New Roman" w:hAnsi="Times New Roman" w:cs="Times New Roman"/>
          <w:color w:val="000000"/>
          <w:spacing w:val="-3"/>
        </w:rPr>
        <w:t>send(nsd,wsize[i],100,0); break;</w:t>
      </w:r>
    </w:p>
    <w:p w:rsidR="0097755C" w:rsidRPr="00787CFD" w:rsidRDefault="0004010A" w:rsidP="0075067A">
      <w:pPr>
        <w:pStyle w:val="Standard"/>
        <w:ind w:left="810" w:firstLine="608"/>
        <w:rPr>
          <w:rFonts w:ascii="Times New Roman" w:hAnsi="Times New Roman" w:cs="Times New Roman"/>
        </w:rPr>
      </w:pPr>
      <w:r w:rsidRPr="00787CFD">
        <w:rPr>
          <w:rFonts w:ascii="Times New Roman" w:hAnsi="Times New Roman" w:cs="Times New Roman"/>
          <w:color w:val="000000"/>
          <w:spacing w:val="-3"/>
        </w:rPr>
        <w:t>}</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b/>
          <w:color w:val="000000"/>
          <w:spacing w:val="-3"/>
        </w:rPr>
        <w:t>AGENT2</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#include&lt;stdio.h&gt;</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#include&lt;sys/types.h&gt;</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#include&lt;netinet/in.h&gt;</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#include&lt;string.h&gt;</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main()</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int i,sd,sd2,nsd,clilen,sport,len;</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char sendmsg[20],recvmsg[100];</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char oid[5][10]={"System1","System2","System3","System4","System5"};</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char mdate[5][15]={"1-10-05","10-03-11","14.03.14","11.07.13","17.12.10"};</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char time[5][15]={"9am","10pm","11am","12.30pm","11.30am"};</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struct sockaddr_in servaddr,cliaddr;</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printf("Enter the Server port");</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printf("\n_____________________\n");</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scanf("%d",&amp;sport);</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sd=socket(AF_INET,SOCK_STREAM,0);</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if(sd&lt;0)</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printf("Can't Create \n");</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else</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printf("Socket is Created\n");</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servaddr.sin_family=AF_INET;</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servaddr.sin_addr.s_addr=htonl(INADDR_ANY);</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servaddr.sin_port=htons(sport);</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sd2=bind(sd,(struct sockaddr*)&amp;servaddr,sizeof(servaddr));</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if(sd2&lt;0)</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printf(" Can't Bind\n");</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else</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printf("\n Binded\n");</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listen(sd,5);</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clilen=sizeof(cliaddr);</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nsd=accept(sd,(struct sockaddr*)&amp;cliaddr,&amp;clilen);</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if(nsd&lt;0)</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printf("Can't Accept\n");</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else</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printf("Accepted\n");</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recv(nsd,recvmsg,100,0);</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for(i=0;i&lt;5;i++)</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w:t>
      </w:r>
    </w:p>
    <w:p w:rsidR="0097755C" w:rsidRPr="00787CFD" w:rsidRDefault="0004010A" w:rsidP="0075067A">
      <w:pPr>
        <w:pStyle w:val="Standard"/>
        <w:ind w:left="810" w:firstLine="608"/>
        <w:rPr>
          <w:rFonts w:ascii="Times New Roman" w:hAnsi="Times New Roman" w:cs="Times New Roman"/>
        </w:rPr>
      </w:pPr>
      <w:r w:rsidRPr="00787CFD">
        <w:rPr>
          <w:rFonts w:ascii="Times New Roman" w:hAnsi="Times New Roman" w:cs="Times New Roman"/>
          <w:color w:val="000000"/>
          <w:spacing w:val="-3"/>
        </w:rPr>
        <w:t>if(strcmp(recvmsg,oid[i])==0)</w:t>
      </w:r>
    </w:p>
    <w:p w:rsidR="0097755C" w:rsidRPr="00787CFD" w:rsidRDefault="0004010A" w:rsidP="0075067A">
      <w:pPr>
        <w:pStyle w:val="Standard"/>
        <w:ind w:left="810" w:firstLine="608"/>
        <w:rPr>
          <w:rFonts w:ascii="Times New Roman" w:hAnsi="Times New Roman" w:cs="Times New Roman"/>
        </w:rPr>
      </w:pPr>
      <w:r w:rsidRPr="00787CFD">
        <w:rPr>
          <w:rFonts w:ascii="Times New Roman" w:hAnsi="Times New Roman" w:cs="Times New Roman"/>
          <w:color w:val="000000"/>
          <w:spacing w:val="-3"/>
        </w:rPr>
        <w:t>{</w:t>
      </w:r>
    </w:p>
    <w:p w:rsidR="0097755C" w:rsidRPr="00787CFD" w:rsidRDefault="0004010A" w:rsidP="0075067A">
      <w:pPr>
        <w:pStyle w:val="Standard"/>
        <w:ind w:left="1519" w:firstLine="608"/>
        <w:rPr>
          <w:rFonts w:ascii="Times New Roman" w:hAnsi="Times New Roman" w:cs="Times New Roman"/>
        </w:rPr>
      </w:pPr>
      <w:r w:rsidRPr="00787CFD">
        <w:rPr>
          <w:rFonts w:ascii="Times New Roman" w:hAnsi="Times New Roman" w:cs="Times New Roman"/>
          <w:color w:val="000000"/>
          <w:spacing w:val="-3"/>
        </w:rPr>
        <w:t>send(nsd,mdate[i],100,0);</w:t>
      </w:r>
    </w:p>
    <w:p w:rsidR="0097755C" w:rsidRPr="00787CFD" w:rsidRDefault="0004010A" w:rsidP="0075067A">
      <w:pPr>
        <w:pStyle w:val="Standard"/>
        <w:ind w:left="1519" w:firstLine="608"/>
        <w:rPr>
          <w:rFonts w:ascii="Times New Roman" w:hAnsi="Times New Roman" w:cs="Times New Roman"/>
        </w:rPr>
      </w:pPr>
      <w:r w:rsidRPr="00787CFD">
        <w:rPr>
          <w:rFonts w:ascii="Times New Roman" w:hAnsi="Times New Roman" w:cs="Times New Roman"/>
          <w:color w:val="000000"/>
          <w:spacing w:val="-3"/>
        </w:rPr>
        <w:t>send(nsd,time[i],100,0);</w:t>
      </w:r>
    </w:p>
    <w:p w:rsidR="0097755C" w:rsidRPr="00787CFD" w:rsidRDefault="0004010A" w:rsidP="0075067A">
      <w:pPr>
        <w:pStyle w:val="Standard"/>
        <w:ind w:left="1519" w:firstLine="608"/>
        <w:rPr>
          <w:rFonts w:ascii="Times New Roman" w:hAnsi="Times New Roman" w:cs="Times New Roman"/>
        </w:rPr>
      </w:pPr>
      <w:r w:rsidRPr="00787CFD">
        <w:rPr>
          <w:rFonts w:ascii="Times New Roman" w:hAnsi="Times New Roman" w:cs="Times New Roman"/>
          <w:color w:val="000000"/>
          <w:spacing w:val="-3"/>
        </w:rPr>
        <w:t>break;</w:t>
      </w:r>
    </w:p>
    <w:p w:rsidR="0097755C" w:rsidRPr="00787CFD" w:rsidRDefault="0004010A" w:rsidP="0075067A">
      <w:pPr>
        <w:pStyle w:val="Standard"/>
        <w:ind w:left="810" w:firstLine="608"/>
        <w:rPr>
          <w:rFonts w:ascii="Times New Roman" w:hAnsi="Times New Roman" w:cs="Times New Roman"/>
        </w:rPr>
      </w:pPr>
      <w:r w:rsidRPr="00787CFD">
        <w:rPr>
          <w:rFonts w:ascii="Times New Roman" w:hAnsi="Times New Roman" w:cs="Times New Roman"/>
          <w:color w:val="000000"/>
          <w:spacing w:val="-3"/>
        </w:rPr>
        <w:t>}</w:t>
      </w:r>
    </w:p>
    <w:p w:rsidR="0097755C" w:rsidRPr="00787CFD" w:rsidRDefault="0004010A" w:rsidP="0075067A">
      <w:pPr>
        <w:pStyle w:val="Standard"/>
        <w:ind w:left="810"/>
        <w:rPr>
          <w:rFonts w:ascii="Times New Roman" w:hAnsi="Times New Roman" w:cs="Times New Roman"/>
        </w:rPr>
      </w:pPr>
      <w:r w:rsidRPr="00787CFD">
        <w:rPr>
          <w:rFonts w:ascii="Times New Roman" w:hAnsi="Times New Roman" w:cs="Times New Roman"/>
          <w:color w:val="000000"/>
          <w:spacing w:val="-3"/>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w:t>
      </w:r>
    </w:p>
    <w:p w:rsidR="00431686" w:rsidRDefault="00431686">
      <w:pPr>
        <w:pStyle w:val="Standard"/>
        <w:rPr>
          <w:rFonts w:ascii="Times New Roman" w:hAnsi="Times New Roman" w:cs="Times New Roman"/>
          <w:b/>
          <w:bCs/>
          <w:color w:val="000000"/>
          <w:spacing w:val="-3"/>
        </w:rPr>
      </w:pPr>
    </w:p>
    <w:p w:rsidR="0097755C" w:rsidRPr="00787CFD" w:rsidRDefault="0004010A">
      <w:pPr>
        <w:pStyle w:val="Standard"/>
        <w:rPr>
          <w:rFonts w:ascii="Times New Roman" w:hAnsi="Times New Roman" w:cs="Times New Roman"/>
          <w:b/>
          <w:bCs/>
        </w:rPr>
      </w:pPr>
      <w:r w:rsidRPr="00787CFD">
        <w:rPr>
          <w:rFonts w:ascii="Times New Roman" w:hAnsi="Times New Roman" w:cs="Times New Roman"/>
          <w:b/>
          <w:bCs/>
          <w:color w:val="000000"/>
          <w:spacing w:val="-3"/>
        </w:rPr>
        <w:t>MANAGER</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#include&lt;stdio.h&gt;</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#include&lt;sys/types.h&gt;</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#include&lt;netinet/in.h&gt;</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main()</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int csd,cport,len,i;</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char sendmsg[20],rcvmsg[100],rmsg[100],oid[100];</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 xml:space="preserve"> struct sockaddr_in servaddr;</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printf("Enter the port\n");</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scanf("%d",&amp;cport);</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csd=socket(AF_INET,SOCK_STREAM,0);</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if(csd&lt;0)</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printf("Can't Create\n");</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else</w:t>
      </w:r>
    </w:p>
    <w:p w:rsidR="0097755C" w:rsidRPr="00787CFD" w:rsidRDefault="00B35FD7" w:rsidP="00EF3E1C">
      <w:pPr>
        <w:pStyle w:val="Standard"/>
        <w:ind w:left="900"/>
        <w:rPr>
          <w:rFonts w:ascii="Times New Roman" w:hAnsi="Times New Roman" w:cs="Times New Roman"/>
        </w:rPr>
      </w:pPr>
      <w:r>
        <w:rPr>
          <w:rFonts w:ascii="Times New Roman" w:hAnsi="Times New Roman" w:cs="Times New Roman"/>
          <w:color w:val="000000"/>
          <w:spacing w:val="-3"/>
        </w:rPr>
        <w:t>printf("S</w:t>
      </w:r>
      <w:r w:rsidR="0004010A" w:rsidRPr="00787CFD">
        <w:rPr>
          <w:rFonts w:ascii="Times New Roman" w:hAnsi="Times New Roman" w:cs="Times New Roman"/>
          <w:color w:val="000000"/>
          <w:spacing w:val="-3"/>
        </w:rPr>
        <w:t>ocket is Created\n");</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servaddr.sin_family=AF_INET;</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servaddr.sin_addr.s_addr=htonl(INADDR_ANY);</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servaddr.sin_port=htons(cport);</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if(connect(csd,(struct sockaddr*)&amp;servaddr,sizeof(servaddr))&lt;0)</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printf("Can't Connect\n");</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else</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printf("Connected\n");</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printf("\n 1.TCP Connection\n"); printf("\n 2. System \n");</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printf("Enter the number for the type of inform</w:t>
      </w:r>
      <w:r w:rsidR="00005325">
        <w:rPr>
          <w:rFonts w:ascii="Times New Roman" w:hAnsi="Times New Roman" w:cs="Times New Roman"/>
          <w:color w:val="000000"/>
          <w:spacing w:val="-3"/>
        </w:rPr>
        <w:t>a</w:t>
      </w:r>
      <w:r w:rsidRPr="00787CFD">
        <w:rPr>
          <w:rFonts w:ascii="Times New Roman" w:hAnsi="Times New Roman" w:cs="Times New Roman"/>
          <w:color w:val="000000"/>
          <w:spacing w:val="-3"/>
        </w:rPr>
        <w:t>tion needed....\n");</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scanf("%d",&amp;i);</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if(i==1)</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w:t>
      </w:r>
    </w:p>
    <w:p w:rsidR="0097755C" w:rsidRPr="00787CFD" w:rsidRDefault="0004010A" w:rsidP="00EF3E1C">
      <w:pPr>
        <w:pStyle w:val="Standard"/>
        <w:ind w:left="1530"/>
        <w:rPr>
          <w:rFonts w:ascii="Times New Roman" w:hAnsi="Times New Roman" w:cs="Times New Roman"/>
        </w:rPr>
      </w:pPr>
      <w:r w:rsidRPr="00787CFD">
        <w:rPr>
          <w:rFonts w:ascii="Times New Roman" w:hAnsi="Times New Roman" w:cs="Times New Roman"/>
          <w:color w:val="000000"/>
          <w:spacing w:val="-3"/>
        </w:rPr>
        <w:t>printf("Enter the Object ID for Client\n");</w:t>
      </w:r>
    </w:p>
    <w:p w:rsidR="0097755C" w:rsidRPr="00787CFD" w:rsidRDefault="0004010A" w:rsidP="00EF3E1C">
      <w:pPr>
        <w:pStyle w:val="Standard"/>
        <w:ind w:left="1530"/>
        <w:rPr>
          <w:rFonts w:ascii="Times New Roman" w:hAnsi="Times New Roman" w:cs="Times New Roman"/>
        </w:rPr>
      </w:pPr>
      <w:r w:rsidRPr="00787CFD">
        <w:rPr>
          <w:rFonts w:ascii="Times New Roman" w:hAnsi="Times New Roman" w:cs="Times New Roman"/>
          <w:color w:val="000000"/>
          <w:spacing w:val="-3"/>
        </w:rPr>
        <w:t>scanf("%s",oid);</w:t>
      </w:r>
    </w:p>
    <w:p w:rsidR="0097755C" w:rsidRPr="00787CFD" w:rsidRDefault="0004010A" w:rsidP="00EF3E1C">
      <w:pPr>
        <w:pStyle w:val="Standard"/>
        <w:ind w:left="1530"/>
        <w:rPr>
          <w:rFonts w:ascii="Times New Roman" w:hAnsi="Times New Roman" w:cs="Times New Roman"/>
        </w:rPr>
      </w:pPr>
      <w:r w:rsidRPr="00787CFD">
        <w:rPr>
          <w:rFonts w:ascii="Times New Roman" w:hAnsi="Times New Roman" w:cs="Times New Roman"/>
          <w:color w:val="000000"/>
          <w:spacing w:val="-3"/>
        </w:rPr>
        <w:t>send(csd,oid,100,0);</w:t>
      </w:r>
    </w:p>
    <w:p w:rsidR="0097755C" w:rsidRPr="00787CFD" w:rsidRDefault="0004010A" w:rsidP="00EF3E1C">
      <w:pPr>
        <w:pStyle w:val="Standard"/>
        <w:ind w:left="1530"/>
        <w:rPr>
          <w:rFonts w:ascii="Times New Roman" w:hAnsi="Times New Roman" w:cs="Times New Roman"/>
        </w:rPr>
      </w:pPr>
      <w:r w:rsidRPr="00787CFD">
        <w:rPr>
          <w:rFonts w:ascii="Times New Roman" w:hAnsi="Times New Roman" w:cs="Times New Roman"/>
          <w:color w:val="000000"/>
          <w:spacing w:val="-3"/>
        </w:rPr>
        <w:t>recv(csd,rmsg,100,0);</w:t>
      </w:r>
    </w:p>
    <w:p w:rsidR="0097755C" w:rsidRPr="00787CFD" w:rsidRDefault="0004010A" w:rsidP="00EF3E1C">
      <w:pPr>
        <w:pStyle w:val="Standard"/>
        <w:ind w:left="1530"/>
        <w:rPr>
          <w:rFonts w:ascii="Times New Roman" w:hAnsi="Times New Roman" w:cs="Times New Roman"/>
        </w:rPr>
      </w:pPr>
      <w:r w:rsidRPr="00787CFD">
        <w:rPr>
          <w:rFonts w:ascii="Times New Roman" w:hAnsi="Times New Roman" w:cs="Times New Roman"/>
          <w:color w:val="000000"/>
          <w:spacing w:val="-3"/>
        </w:rPr>
        <w:t>printf("\n The window size of %s is %s",oid,rmsg);</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else</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w:t>
      </w:r>
    </w:p>
    <w:p w:rsidR="0097755C" w:rsidRPr="00787CFD" w:rsidRDefault="0004010A" w:rsidP="00EF3E1C">
      <w:pPr>
        <w:pStyle w:val="Standard"/>
        <w:ind w:left="1530"/>
        <w:rPr>
          <w:rFonts w:ascii="Times New Roman" w:hAnsi="Times New Roman" w:cs="Times New Roman"/>
        </w:rPr>
      </w:pPr>
      <w:r w:rsidRPr="00787CFD">
        <w:rPr>
          <w:rFonts w:ascii="Times New Roman" w:hAnsi="Times New Roman" w:cs="Times New Roman"/>
          <w:color w:val="000000"/>
          <w:spacing w:val="-3"/>
        </w:rPr>
        <w:t>printf("\nEnter the Object ID for the System\n");</w:t>
      </w:r>
    </w:p>
    <w:p w:rsidR="0097755C" w:rsidRPr="00787CFD" w:rsidRDefault="0004010A" w:rsidP="00EF3E1C">
      <w:pPr>
        <w:pStyle w:val="Standard"/>
        <w:ind w:left="1530"/>
        <w:rPr>
          <w:rFonts w:ascii="Times New Roman" w:hAnsi="Times New Roman" w:cs="Times New Roman"/>
        </w:rPr>
      </w:pPr>
      <w:r w:rsidRPr="00787CFD">
        <w:rPr>
          <w:rFonts w:ascii="Times New Roman" w:hAnsi="Times New Roman" w:cs="Times New Roman"/>
          <w:color w:val="000000"/>
          <w:spacing w:val="-3"/>
        </w:rPr>
        <w:t>scanf("%s",oid);</w:t>
      </w:r>
    </w:p>
    <w:p w:rsidR="0097755C" w:rsidRPr="00787CFD" w:rsidRDefault="0004010A" w:rsidP="00EF3E1C">
      <w:pPr>
        <w:pStyle w:val="Standard"/>
        <w:ind w:left="1530"/>
        <w:rPr>
          <w:rFonts w:ascii="Times New Roman" w:hAnsi="Times New Roman" w:cs="Times New Roman"/>
        </w:rPr>
      </w:pPr>
      <w:r w:rsidRPr="00787CFD">
        <w:rPr>
          <w:rFonts w:ascii="Times New Roman" w:hAnsi="Times New Roman" w:cs="Times New Roman"/>
          <w:color w:val="000000"/>
          <w:spacing w:val="-3"/>
        </w:rPr>
        <w:t>send(csd,oid,100,0);</w:t>
      </w:r>
    </w:p>
    <w:p w:rsidR="0097755C" w:rsidRPr="00787CFD" w:rsidRDefault="0004010A" w:rsidP="00EF3E1C">
      <w:pPr>
        <w:pStyle w:val="Standard"/>
        <w:ind w:left="1530"/>
        <w:rPr>
          <w:rFonts w:ascii="Times New Roman" w:hAnsi="Times New Roman" w:cs="Times New Roman"/>
        </w:rPr>
      </w:pPr>
      <w:r w:rsidRPr="00787CFD">
        <w:rPr>
          <w:rFonts w:ascii="Times New Roman" w:hAnsi="Times New Roman" w:cs="Times New Roman"/>
          <w:color w:val="000000"/>
          <w:spacing w:val="-3"/>
        </w:rPr>
        <w:t>recv(csd,rmsg,100,0);</w:t>
      </w:r>
    </w:p>
    <w:p w:rsidR="0097755C" w:rsidRPr="00787CFD" w:rsidRDefault="0004010A" w:rsidP="00EF3E1C">
      <w:pPr>
        <w:pStyle w:val="Standard"/>
        <w:ind w:left="1530"/>
        <w:rPr>
          <w:rFonts w:ascii="Times New Roman" w:hAnsi="Times New Roman" w:cs="Times New Roman"/>
        </w:rPr>
      </w:pPr>
      <w:r w:rsidRPr="00787CFD">
        <w:rPr>
          <w:rFonts w:ascii="Times New Roman" w:hAnsi="Times New Roman" w:cs="Times New Roman"/>
          <w:color w:val="000000"/>
          <w:spacing w:val="-3"/>
        </w:rPr>
        <w:t>printf("\nThe Manufacturing date for %s is %s",oid,rmsg); recv(csd,rmsg,100,0);</w:t>
      </w:r>
    </w:p>
    <w:p w:rsidR="0097755C" w:rsidRPr="00787CFD" w:rsidRDefault="0004010A" w:rsidP="00EF3E1C">
      <w:pPr>
        <w:pStyle w:val="Standard"/>
        <w:ind w:left="1530"/>
        <w:rPr>
          <w:rFonts w:ascii="Times New Roman" w:hAnsi="Times New Roman" w:cs="Times New Roman"/>
        </w:rPr>
      </w:pPr>
      <w:r w:rsidRPr="00787CFD">
        <w:rPr>
          <w:rFonts w:ascii="Times New Roman" w:hAnsi="Times New Roman" w:cs="Times New Roman"/>
          <w:color w:val="000000"/>
          <w:spacing w:val="-3"/>
        </w:rPr>
        <w:t>printf("\nThe time of Last Utilization for %s is %s",oid,rmsg);</w:t>
      </w:r>
    </w:p>
    <w:p w:rsidR="0097755C" w:rsidRPr="00787CFD" w:rsidRDefault="0004010A" w:rsidP="00EF3E1C">
      <w:pPr>
        <w:pStyle w:val="Standard"/>
        <w:ind w:left="900"/>
        <w:rPr>
          <w:rFonts w:ascii="Times New Roman" w:hAnsi="Times New Roman" w:cs="Times New Roman"/>
        </w:rPr>
      </w:pPr>
      <w:r w:rsidRPr="00787CFD">
        <w:rPr>
          <w:rFonts w:ascii="Times New Roman" w:hAnsi="Times New Roman" w:cs="Times New Roman"/>
          <w:color w:val="000000"/>
          <w:spacing w:val="-3"/>
        </w:rPr>
        <w:t>}</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w:t>
      </w:r>
    </w:p>
    <w:p w:rsidR="0097755C" w:rsidRPr="000D0740" w:rsidRDefault="0004010A">
      <w:pPr>
        <w:pStyle w:val="Standard"/>
        <w:rPr>
          <w:rFonts w:ascii="Times New Roman" w:hAnsi="Times New Roman" w:cs="Times New Roman"/>
          <w:b/>
        </w:rPr>
      </w:pPr>
      <w:r w:rsidRPr="000D0740">
        <w:rPr>
          <w:rFonts w:ascii="Times New Roman" w:hAnsi="Times New Roman" w:cs="Times New Roman"/>
          <w:b/>
          <w:color w:val="000000"/>
          <w:spacing w:val="-3"/>
        </w:rPr>
        <w:t>OUTPUT</w:t>
      </w:r>
    </w:p>
    <w:p w:rsidR="00431686" w:rsidRDefault="00431686">
      <w:pPr>
        <w:pStyle w:val="Standard"/>
        <w:rPr>
          <w:rFonts w:ascii="Times New Roman" w:hAnsi="Times New Roman" w:cs="Times New Roman"/>
          <w:b/>
          <w:color w:val="000000"/>
          <w:spacing w:val="-3"/>
        </w:rPr>
      </w:pPr>
    </w:p>
    <w:p w:rsidR="0097755C" w:rsidRPr="000D0740" w:rsidRDefault="0004010A">
      <w:pPr>
        <w:pStyle w:val="Standard"/>
        <w:rPr>
          <w:rFonts w:ascii="Times New Roman" w:hAnsi="Times New Roman" w:cs="Times New Roman"/>
          <w:b/>
        </w:rPr>
      </w:pPr>
      <w:r w:rsidRPr="000D0740">
        <w:rPr>
          <w:rFonts w:ascii="Times New Roman" w:hAnsi="Times New Roman" w:cs="Times New Roman"/>
          <w:b/>
          <w:color w:val="000000"/>
          <w:spacing w:val="-3"/>
        </w:rPr>
        <w:t>AGENT 1</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[s@localhost ~]$ cc nex9ba1.c</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[s@localhost ~]$ ./a.out</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I'm the Agent - TCP Connection</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Enter the Server port</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____________________</w:t>
      </w:r>
    </w:p>
    <w:p w:rsidR="0097755C" w:rsidRPr="00787CFD" w:rsidRDefault="000D0740">
      <w:pPr>
        <w:pStyle w:val="Standard"/>
        <w:rPr>
          <w:rFonts w:ascii="Times New Roman" w:hAnsi="Times New Roman" w:cs="Times New Roman"/>
        </w:rPr>
      </w:pPr>
      <w:r>
        <w:rPr>
          <w:rFonts w:ascii="Times New Roman" w:hAnsi="Times New Roman" w:cs="Times New Roman"/>
          <w:color w:val="000000"/>
          <w:spacing w:val="-3"/>
        </w:rPr>
        <w:t>84</w:t>
      </w:r>
      <w:r w:rsidR="0004010A" w:rsidRPr="00787CFD">
        <w:rPr>
          <w:rFonts w:ascii="Times New Roman" w:hAnsi="Times New Roman" w:cs="Times New Roman"/>
          <w:color w:val="000000"/>
          <w:spacing w:val="-3"/>
        </w:rPr>
        <w:t>00</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Socket is Created</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 xml:space="preserve"> Binded</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Accepted</w:t>
      </w:r>
    </w:p>
    <w:p w:rsidR="00913934" w:rsidRDefault="00913934">
      <w:pPr>
        <w:pStyle w:val="Standard"/>
        <w:rPr>
          <w:rFonts w:ascii="Times New Roman" w:hAnsi="Times New Roman" w:cs="Times New Roman"/>
          <w:b/>
          <w:color w:val="000000"/>
          <w:spacing w:val="-3"/>
        </w:rPr>
      </w:pPr>
    </w:p>
    <w:p w:rsidR="0097755C" w:rsidRPr="001B2BB0" w:rsidRDefault="0004010A">
      <w:pPr>
        <w:pStyle w:val="Standard"/>
        <w:rPr>
          <w:rFonts w:ascii="Times New Roman" w:hAnsi="Times New Roman" w:cs="Times New Roman"/>
          <w:b/>
        </w:rPr>
      </w:pPr>
      <w:r w:rsidRPr="001B2BB0">
        <w:rPr>
          <w:rFonts w:ascii="Times New Roman" w:hAnsi="Times New Roman" w:cs="Times New Roman"/>
          <w:b/>
          <w:color w:val="000000"/>
          <w:spacing w:val="-3"/>
        </w:rPr>
        <w:t>MANAGER</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[s@localhost ~]$ cc nex9bman.c</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[s@localhost ~]$ ./a.out</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Enter the port</w:t>
      </w:r>
    </w:p>
    <w:p w:rsidR="0097755C" w:rsidRPr="00787CFD" w:rsidRDefault="00EE4586">
      <w:pPr>
        <w:pStyle w:val="Standard"/>
        <w:rPr>
          <w:rFonts w:ascii="Times New Roman" w:hAnsi="Times New Roman" w:cs="Times New Roman"/>
        </w:rPr>
      </w:pPr>
      <w:r>
        <w:rPr>
          <w:rFonts w:ascii="Times New Roman" w:hAnsi="Times New Roman" w:cs="Times New Roman"/>
          <w:color w:val="000000"/>
          <w:spacing w:val="-3"/>
        </w:rPr>
        <w:t>84</w:t>
      </w:r>
      <w:r w:rsidR="0004010A" w:rsidRPr="00787CFD">
        <w:rPr>
          <w:rFonts w:ascii="Times New Roman" w:hAnsi="Times New Roman" w:cs="Times New Roman"/>
          <w:color w:val="000000"/>
          <w:spacing w:val="-3"/>
        </w:rPr>
        <w:t>00</w:t>
      </w:r>
    </w:p>
    <w:p w:rsidR="0097755C" w:rsidRPr="00787CFD" w:rsidRDefault="00B35FD7">
      <w:pPr>
        <w:pStyle w:val="Standard"/>
        <w:rPr>
          <w:rFonts w:ascii="Times New Roman" w:hAnsi="Times New Roman" w:cs="Times New Roman"/>
        </w:rPr>
      </w:pPr>
      <w:r>
        <w:rPr>
          <w:rFonts w:ascii="Times New Roman" w:hAnsi="Times New Roman" w:cs="Times New Roman"/>
          <w:color w:val="000000"/>
          <w:spacing w:val="-3"/>
        </w:rPr>
        <w:t>S</w:t>
      </w:r>
      <w:r w:rsidR="0004010A" w:rsidRPr="00787CFD">
        <w:rPr>
          <w:rFonts w:ascii="Times New Roman" w:hAnsi="Times New Roman" w:cs="Times New Roman"/>
          <w:color w:val="000000"/>
          <w:spacing w:val="-3"/>
        </w:rPr>
        <w:t>ocket is Created</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Connected</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 xml:space="preserve"> 1.</w:t>
      </w:r>
      <w:r w:rsidR="007015AD">
        <w:rPr>
          <w:rFonts w:ascii="Times New Roman" w:hAnsi="Times New Roman" w:cs="Times New Roman"/>
          <w:color w:val="000000"/>
          <w:spacing w:val="-3"/>
        </w:rPr>
        <w:t xml:space="preserve"> </w:t>
      </w:r>
      <w:r w:rsidRPr="00787CFD">
        <w:rPr>
          <w:rFonts w:ascii="Times New Roman" w:hAnsi="Times New Roman" w:cs="Times New Roman"/>
          <w:color w:val="000000"/>
          <w:spacing w:val="-3"/>
        </w:rPr>
        <w:t>TCP Connection</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 xml:space="preserve"> 2. System</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 xml:space="preserve">Enter the number for the type of </w:t>
      </w:r>
      <w:r w:rsidR="00005325" w:rsidRPr="00787CFD">
        <w:rPr>
          <w:rFonts w:ascii="Times New Roman" w:hAnsi="Times New Roman" w:cs="Times New Roman"/>
          <w:color w:val="000000"/>
          <w:spacing w:val="-3"/>
        </w:rPr>
        <w:t>information</w:t>
      </w:r>
      <w:r w:rsidRPr="00787CFD">
        <w:rPr>
          <w:rFonts w:ascii="Times New Roman" w:hAnsi="Times New Roman" w:cs="Times New Roman"/>
          <w:color w:val="000000"/>
          <w:spacing w:val="-3"/>
        </w:rPr>
        <w:t xml:space="preserve"> needed....</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1</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Enter the Object ID for Client</w:t>
      </w:r>
    </w:p>
    <w:p w:rsidR="0097755C" w:rsidRPr="00787CFD" w:rsidRDefault="00095019">
      <w:pPr>
        <w:pStyle w:val="Standard"/>
        <w:rPr>
          <w:rFonts w:ascii="Times New Roman" w:hAnsi="Times New Roman" w:cs="Times New Roman"/>
        </w:rPr>
      </w:pPr>
      <w:r>
        <w:rPr>
          <w:rFonts w:ascii="Times New Roman" w:hAnsi="Times New Roman" w:cs="Times New Roman"/>
          <w:color w:val="000000"/>
          <w:spacing w:val="-3"/>
        </w:rPr>
        <w:t>client2</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 xml:space="preserve"> The window size of client1 is </w:t>
      </w:r>
      <w:r w:rsidR="00095019">
        <w:rPr>
          <w:rFonts w:ascii="Times New Roman" w:hAnsi="Times New Roman" w:cs="Times New Roman"/>
          <w:color w:val="000000"/>
          <w:spacing w:val="-3"/>
        </w:rPr>
        <w:t>10</w:t>
      </w:r>
    </w:p>
    <w:p w:rsidR="0097755C" w:rsidRPr="0039228E" w:rsidRDefault="0004010A">
      <w:pPr>
        <w:pStyle w:val="Standard"/>
        <w:rPr>
          <w:rFonts w:ascii="Times New Roman" w:hAnsi="Times New Roman" w:cs="Times New Roman"/>
          <w:b/>
        </w:rPr>
      </w:pPr>
      <w:r w:rsidRPr="0039228E">
        <w:rPr>
          <w:rFonts w:ascii="Times New Roman" w:hAnsi="Times New Roman" w:cs="Times New Roman"/>
          <w:b/>
          <w:color w:val="000000"/>
          <w:spacing w:val="-3"/>
        </w:rPr>
        <w:t>AGENT 2</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[s@localhost ~]$ cc nex9ba2.c</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[s@localhost ~]$ ./a.out</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Enter the Server port</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_____________________</w:t>
      </w:r>
    </w:p>
    <w:p w:rsidR="0097755C" w:rsidRPr="00787CFD" w:rsidRDefault="0002262E">
      <w:pPr>
        <w:pStyle w:val="Standard"/>
        <w:rPr>
          <w:rFonts w:ascii="Times New Roman" w:hAnsi="Times New Roman" w:cs="Times New Roman"/>
        </w:rPr>
      </w:pPr>
      <w:r>
        <w:rPr>
          <w:rFonts w:ascii="Times New Roman" w:hAnsi="Times New Roman" w:cs="Times New Roman"/>
          <w:color w:val="000000"/>
          <w:spacing w:val="-3"/>
        </w:rPr>
        <w:t>86</w:t>
      </w:r>
      <w:r w:rsidR="0004010A" w:rsidRPr="00787CFD">
        <w:rPr>
          <w:rFonts w:ascii="Times New Roman" w:hAnsi="Times New Roman" w:cs="Times New Roman"/>
          <w:color w:val="000000"/>
          <w:spacing w:val="-3"/>
        </w:rPr>
        <w:t>00</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Socket is Created</w:t>
      </w:r>
    </w:p>
    <w:p w:rsidR="0097755C" w:rsidRPr="00787CFD" w:rsidRDefault="0097755C">
      <w:pPr>
        <w:pStyle w:val="Standard"/>
        <w:rPr>
          <w:rFonts w:ascii="Times New Roman" w:hAnsi="Times New Roman" w:cs="Times New Roman"/>
        </w:rPr>
      </w:pP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 xml:space="preserve"> Binded</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Accepted</w:t>
      </w:r>
    </w:p>
    <w:p w:rsidR="0097755C" w:rsidRPr="00787CFD" w:rsidRDefault="0097755C">
      <w:pPr>
        <w:pStyle w:val="Standard"/>
        <w:rPr>
          <w:rFonts w:ascii="Times New Roman" w:hAnsi="Times New Roman" w:cs="Times New Roman"/>
        </w:rPr>
      </w:pPr>
    </w:p>
    <w:p w:rsidR="0097755C" w:rsidRPr="0039228E" w:rsidRDefault="0004010A">
      <w:pPr>
        <w:pStyle w:val="Standard"/>
        <w:rPr>
          <w:rFonts w:ascii="Times New Roman" w:hAnsi="Times New Roman" w:cs="Times New Roman"/>
          <w:b/>
        </w:rPr>
      </w:pPr>
      <w:r w:rsidRPr="0039228E">
        <w:rPr>
          <w:rFonts w:ascii="Times New Roman" w:hAnsi="Times New Roman" w:cs="Times New Roman"/>
          <w:b/>
          <w:color w:val="000000"/>
          <w:spacing w:val="-3"/>
        </w:rPr>
        <w:t>MANAGER</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[s@localhost ~]$ cc nex9bman.c</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[s@localhost ~]$ ./a.out</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Enter the port</w:t>
      </w:r>
    </w:p>
    <w:p w:rsidR="0097755C" w:rsidRPr="00787CFD" w:rsidRDefault="0002262E">
      <w:pPr>
        <w:pStyle w:val="Standard"/>
        <w:rPr>
          <w:rFonts w:ascii="Times New Roman" w:hAnsi="Times New Roman" w:cs="Times New Roman"/>
        </w:rPr>
      </w:pPr>
      <w:r>
        <w:rPr>
          <w:rFonts w:ascii="Times New Roman" w:hAnsi="Times New Roman" w:cs="Times New Roman"/>
          <w:color w:val="000000"/>
          <w:spacing w:val="-3"/>
        </w:rPr>
        <w:t>86</w:t>
      </w:r>
      <w:r w:rsidR="0004010A" w:rsidRPr="00787CFD">
        <w:rPr>
          <w:rFonts w:ascii="Times New Roman" w:hAnsi="Times New Roman" w:cs="Times New Roman"/>
          <w:color w:val="000000"/>
          <w:spacing w:val="-3"/>
        </w:rPr>
        <w:t>00</w:t>
      </w:r>
    </w:p>
    <w:p w:rsidR="0097755C" w:rsidRPr="00787CFD" w:rsidRDefault="00B35FD7">
      <w:pPr>
        <w:pStyle w:val="Standard"/>
        <w:rPr>
          <w:rFonts w:ascii="Times New Roman" w:hAnsi="Times New Roman" w:cs="Times New Roman"/>
        </w:rPr>
      </w:pPr>
      <w:r>
        <w:rPr>
          <w:rFonts w:ascii="Times New Roman" w:hAnsi="Times New Roman" w:cs="Times New Roman"/>
          <w:color w:val="000000"/>
          <w:spacing w:val="-3"/>
        </w:rPr>
        <w:t>S</w:t>
      </w:r>
      <w:r w:rsidR="0004010A" w:rsidRPr="00787CFD">
        <w:rPr>
          <w:rFonts w:ascii="Times New Roman" w:hAnsi="Times New Roman" w:cs="Times New Roman"/>
          <w:color w:val="000000"/>
          <w:spacing w:val="-3"/>
        </w:rPr>
        <w:t>ocket is Created</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Connected</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 xml:space="preserve"> 1.</w:t>
      </w:r>
      <w:r w:rsidR="00DD28FA">
        <w:rPr>
          <w:rFonts w:ascii="Times New Roman" w:hAnsi="Times New Roman" w:cs="Times New Roman"/>
          <w:color w:val="000000"/>
          <w:spacing w:val="-3"/>
        </w:rPr>
        <w:t xml:space="preserve"> </w:t>
      </w:r>
      <w:r w:rsidRPr="00787CFD">
        <w:rPr>
          <w:rFonts w:ascii="Times New Roman" w:hAnsi="Times New Roman" w:cs="Times New Roman"/>
          <w:color w:val="000000"/>
          <w:spacing w:val="-3"/>
        </w:rPr>
        <w:t>TCP Connection</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 xml:space="preserve"> 2. System</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 xml:space="preserve">Enter the number for the type of </w:t>
      </w:r>
      <w:r w:rsidR="00005325" w:rsidRPr="00787CFD">
        <w:rPr>
          <w:rFonts w:ascii="Times New Roman" w:hAnsi="Times New Roman" w:cs="Times New Roman"/>
          <w:color w:val="000000"/>
          <w:spacing w:val="-3"/>
        </w:rPr>
        <w:t>information</w:t>
      </w:r>
      <w:r w:rsidRPr="00787CFD">
        <w:rPr>
          <w:rFonts w:ascii="Times New Roman" w:hAnsi="Times New Roman" w:cs="Times New Roman"/>
          <w:color w:val="000000"/>
          <w:spacing w:val="-3"/>
        </w:rPr>
        <w:t xml:space="preserve"> needed....</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2</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Enter the Object ID for the System</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System2</w:t>
      </w:r>
    </w:p>
    <w:p w:rsidR="005246CF" w:rsidRDefault="0004010A">
      <w:pPr>
        <w:pStyle w:val="Standard"/>
        <w:rPr>
          <w:rFonts w:ascii="Times New Roman" w:hAnsi="Times New Roman" w:cs="Times New Roman"/>
          <w:color w:val="000000"/>
          <w:spacing w:val="-3"/>
        </w:rPr>
      </w:pPr>
      <w:r w:rsidRPr="00787CFD">
        <w:rPr>
          <w:rFonts w:ascii="Times New Roman" w:hAnsi="Times New Roman" w:cs="Times New Roman"/>
          <w:color w:val="000000"/>
          <w:spacing w:val="-3"/>
        </w:rPr>
        <w:t>Th</w:t>
      </w:r>
      <w:r w:rsidR="005246CF">
        <w:rPr>
          <w:rFonts w:ascii="Times New Roman" w:hAnsi="Times New Roman" w:cs="Times New Roman"/>
          <w:color w:val="000000"/>
          <w:spacing w:val="-3"/>
        </w:rPr>
        <w:t>e Manufacturing date for System1</w:t>
      </w:r>
      <w:r w:rsidRPr="00787CFD">
        <w:rPr>
          <w:rFonts w:ascii="Times New Roman" w:hAnsi="Times New Roman" w:cs="Times New Roman"/>
          <w:color w:val="000000"/>
          <w:spacing w:val="-3"/>
        </w:rPr>
        <w:t xml:space="preserve"> is </w:t>
      </w:r>
      <w:r w:rsidR="005246CF" w:rsidRPr="00787CFD">
        <w:rPr>
          <w:rFonts w:ascii="Times New Roman" w:hAnsi="Times New Roman" w:cs="Times New Roman"/>
          <w:color w:val="000000"/>
          <w:spacing w:val="-3"/>
        </w:rPr>
        <w:t>1-10-05</w:t>
      </w:r>
    </w:p>
    <w:p w:rsidR="0097755C" w:rsidRPr="00787CFD" w:rsidRDefault="0004010A">
      <w:pPr>
        <w:pStyle w:val="Standard"/>
        <w:rPr>
          <w:rFonts w:ascii="Times New Roman" w:hAnsi="Times New Roman" w:cs="Times New Roman"/>
        </w:rPr>
      </w:pPr>
      <w:r w:rsidRPr="00787CFD">
        <w:rPr>
          <w:rFonts w:ascii="Times New Roman" w:hAnsi="Times New Roman" w:cs="Times New Roman"/>
          <w:color w:val="000000"/>
          <w:spacing w:val="-3"/>
        </w:rPr>
        <w:t xml:space="preserve">The time of Last Utilization for </w:t>
      </w:r>
      <w:r w:rsidR="005246CF">
        <w:rPr>
          <w:rFonts w:ascii="Times New Roman" w:hAnsi="Times New Roman" w:cs="Times New Roman"/>
          <w:color w:val="000000"/>
          <w:spacing w:val="-3"/>
        </w:rPr>
        <w:t>System1</w:t>
      </w:r>
      <w:r w:rsidR="00AE3239">
        <w:rPr>
          <w:rFonts w:ascii="Times New Roman" w:hAnsi="Times New Roman" w:cs="Times New Roman"/>
          <w:color w:val="000000"/>
          <w:spacing w:val="-3"/>
        </w:rPr>
        <w:t xml:space="preserve"> is 9</w:t>
      </w:r>
      <w:r w:rsidRPr="00787CFD">
        <w:rPr>
          <w:rFonts w:ascii="Times New Roman" w:hAnsi="Times New Roman" w:cs="Times New Roman"/>
          <w:color w:val="000000"/>
          <w:spacing w:val="-3"/>
        </w:rPr>
        <w:t>pm</w:t>
      </w:r>
    </w:p>
    <w:p w:rsidR="0097755C" w:rsidRDefault="0097755C">
      <w:pPr>
        <w:pStyle w:val="Standard"/>
        <w:rPr>
          <w:rFonts w:ascii="Times New Roman" w:hAnsi="Times New Roman" w:cs="Times New Roman"/>
        </w:rPr>
      </w:pPr>
    </w:p>
    <w:p w:rsidR="00691668" w:rsidRDefault="00691668">
      <w:pPr>
        <w:pStyle w:val="Standard"/>
        <w:rPr>
          <w:rFonts w:ascii="Times New Roman" w:hAnsi="Times New Roman" w:cs="Times New Roman"/>
          <w:b/>
        </w:rPr>
      </w:pPr>
    </w:p>
    <w:p w:rsidR="00691668" w:rsidRDefault="00691668">
      <w:pPr>
        <w:pStyle w:val="Standard"/>
        <w:rPr>
          <w:rFonts w:ascii="Times New Roman" w:hAnsi="Times New Roman" w:cs="Times New Roman"/>
          <w:b/>
        </w:rPr>
      </w:pPr>
    </w:p>
    <w:p w:rsidR="00691668" w:rsidRDefault="00691668">
      <w:pPr>
        <w:pStyle w:val="Standard"/>
        <w:rPr>
          <w:rFonts w:ascii="Times New Roman" w:hAnsi="Times New Roman" w:cs="Times New Roman"/>
          <w:b/>
        </w:rPr>
      </w:pPr>
    </w:p>
    <w:p w:rsidR="00691668" w:rsidRDefault="00691668">
      <w:pPr>
        <w:pStyle w:val="Standard"/>
        <w:rPr>
          <w:rFonts w:ascii="Times New Roman" w:hAnsi="Times New Roman" w:cs="Times New Roman"/>
          <w:b/>
        </w:rPr>
      </w:pPr>
    </w:p>
    <w:p w:rsidR="00691668" w:rsidRDefault="00691668">
      <w:pPr>
        <w:pStyle w:val="Standard"/>
        <w:rPr>
          <w:rFonts w:ascii="Times New Roman" w:hAnsi="Times New Roman" w:cs="Times New Roman"/>
          <w:b/>
        </w:rPr>
      </w:pPr>
    </w:p>
    <w:p w:rsidR="00691668" w:rsidRDefault="00691668">
      <w:pPr>
        <w:pStyle w:val="Standard"/>
        <w:rPr>
          <w:rFonts w:ascii="Times New Roman" w:hAnsi="Times New Roman" w:cs="Times New Roman"/>
          <w:b/>
        </w:rPr>
      </w:pPr>
    </w:p>
    <w:p w:rsidR="00691668" w:rsidRDefault="00691668">
      <w:pPr>
        <w:pStyle w:val="Standard"/>
        <w:rPr>
          <w:rFonts w:ascii="Times New Roman" w:hAnsi="Times New Roman" w:cs="Times New Roman"/>
          <w:b/>
        </w:rPr>
      </w:pPr>
    </w:p>
    <w:p w:rsidR="00691668" w:rsidRDefault="00691668">
      <w:pPr>
        <w:pStyle w:val="Standard"/>
        <w:rPr>
          <w:rFonts w:ascii="Times New Roman" w:hAnsi="Times New Roman" w:cs="Times New Roman"/>
          <w:b/>
        </w:rPr>
      </w:pPr>
    </w:p>
    <w:p w:rsidR="00691668" w:rsidRDefault="00691668">
      <w:pPr>
        <w:pStyle w:val="Standard"/>
        <w:rPr>
          <w:rFonts w:ascii="Times New Roman" w:hAnsi="Times New Roman" w:cs="Times New Roman"/>
          <w:b/>
        </w:rPr>
      </w:pPr>
    </w:p>
    <w:p w:rsidR="00691668" w:rsidRDefault="00691668">
      <w:pPr>
        <w:pStyle w:val="Standard"/>
        <w:rPr>
          <w:rFonts w:ascii="Times New Roman" w:hAnsi="Times New Roman" w:cs="Times New Roman"/>
          <w:b/>
        </w:rPr>
      </w:pPr>
    </w:p>
    <w:p w:rsidR="00691668" w:rsidRDefault="00691668">
      <w:pPr>
        <w:pStyle w:val="Standard"/>
        <w:rPr>
          <w:rFonts w:ascii="Times New Roman" w:hAnsi="Times New Roman" w:cs="Times New Roman"/>
          <w:b/>
        </w:rPr>
      </w:pPr>
    </w:p>
    <w:p w:rsidR="00691668" w:rsidRDefault="00691668">
      <w:pPr>
        <w:pStyle w:val="Standard"/>
        <w:rPr>
          <w:rFonts w:ascii="Times New Roman" w:hAnsi="Times New Roman" w:cs="Times New Roman"/>
          <w:b/>
        </w:rPr>
      </w:pPr>
    </w:p>
    <w:p w:rsidR="00E7363A" w:rsidRDefault="00E7363A">
      <w:pPr>
        <w:pStyle w:val="Standard"/>
        <w:rPr>
          <w:rFonts w:ascii="Times New Roman" w:hAnsi="Times New Roman" w:cs="Times New Roman"/>
          <w:b/>
        </w:rPr>
      </w:pPr>
    </w:p>
    <w:p w:rsidR="00E7363A" w:rsidRDefault="00E7363A">
      <w:pPr>
        <w:pStyle w:val="Standard"/>
        <w:rPr>
          <w:rFonts w:ascii="Times New Roman" w:hAnsi="Times New Roman" w:cs="Times New Roman"/>
          <w:b/>
        </w:rPr>
      </w:pPr>
    </w:p>
    <w:p w:rsidR="00E7363A" w:rsidRDefault="00E7363A">
      <w:pPr>
        <w:pStyle w:val="Standard"/>
        <w:rPr>
          <w:rFonts w:ascii="Times New Roman" w:hAnsi="Times New Roman" w:cs="Times New Roman"/>
          <w:b/>
        </w:rPr>
      </w:pPr>
    </w:p>
    <w:p w:rsidR="00E7363A" w:rsidRDefault="00E7363A">
      <w:pPr>
        <w:pStyle w:val="Standard"/>
        <w:rPr>
          <w:rFonts w:ascii="Times New Roman" w:hAnsi="Times New Roman" w:cs="Times New Roman"/>
          <w:b/>
        </w:rPr>
      </w:pPr>
    </w:p>
    <w:p w:rsidR="00E7363A" w:rsidRDefault="00E7363A">
      <w:pPr>
        <w:pStyle w:val="Standard"/>
        <w:rPr>
          <w:rFonts w:ascii="Times New Roman" w:hAnsi="Times New Roman" w:cs="Times New Roman"/>
          <w:b/>
        </w:rPr>
      </w:pPr>
    </w:p>
    <w:p w:rsidR="00E7363A" w:rsidRDefault="00E7363A">
      <w:pPr>
        <w:pStyle w:val="Standard"/>
        <w:rPr>
          <w:rFonts w:ascii="Times New Roman" w:hAnsi="Times New Roman" w:cs="Times New Roman"/>
          <w:b/>
        </w:rPr>
      </w:pPr>
    </w:p>
    <w:p w:rsidR="00E7363A" w:rsidRDefault="00E7363A">
      <w:pPr>
        <w:pStyle w:val="Standard"/>
        <w:rPr>
          <w:rFonts w:ascii="Times New Roman" w:hAnsi="Times New Roman" w:cs="Times New Roman"/>
          <w:b/>
        </w:rPr>
      </w:pPr>
    </w:p>
    <w:p w:rsidR="00E7363A" w:rsidRDefault="00E7363A">
      <w:pPr>
        <w:pStyle w:val="Standard"/>
        <w:rPr>
          <w:rFonts w:ascii="Times New Roman" w:hAnsi="Times New Roman" w:cs="Times New Roman"/>
          <w:b/>
        </w:rPr>
      </w:pPr>
    </w:p>
    <w:p w:rsidR="00E7363A" w:rsidRDefault="00E7363A">
      <w:pPr>
        <w:pStyle w:val="Standard"/>
        <w:rPr>
          <w:rFonts w:ascii="Times New Roman" w:hAnsi="Times New Roman" w:cs="Times New Roman"/>
          <w:b/>
        </w:rPr>
      </w:pPr>
    </w:p>
    <w:p w:rsidR="00E7363A" w:rsidRDefault="00E7363A">
      <w:pPr>
        <w:pStyle w:val="Standard"/>
        <w:rPr>
          <w:rFonts w:ascii="Times New Roman" w:hAnsi="Times New Roman" w:cs="Times New Roman"/>
          <w:b/>
        </w:rPr>
      </w:pPr>
    </w:p>
    <w:p w:rsidR="00691668" w:rsidRDefault="00691668">
      <w:pPr>
        <w:pStyle w:val="Standard"/>
        <w:rPr>
          <w:rFonts w:ascii="Times New Roman" w:hAnsi="Times New Roman" w:cs="Times New Roman"/>
          <w:b/>
        </w:rPr>
      </w:pPr>
    </w:p>
    <w:p w:rsidR="00691668" w:rsidRDefault="00691668">
      <w:pPr>
        <w:pStyle w:val="Standard"/>
        <w:rPr>
          <w:rFonts w:ascii="Times New Roman" w:hAnsi="Times New Roman" w:cs="Times New Roman"/>
          <w:b/>
        </w:rPr>
      </w:pPr>
    </w:p>
    <w:p w:rsidR="00691668" w:rsidRDefault="00691668">
      <w:pPr>
        <w:pStyle w:val="Standard"/>
        <w:rPr>
          <w:rFonts w:ascii="Times New Roman" w:hAnsi="Times New Roman" w:cs="Times New Roman"/>
          <w:b/>
        </w:rPr>
      </w:pPr>
    </w:p>
    <w:p w:rsidR="00851B2A" w:rsidRDefault="005557F0">
      <w:pPr>
        <w:pStyle w:val="Standard"/>
        <w:rPr>
          <w:rFonts w:ascii="Times New Roman" w:hAnsi="Times New Roman" w:cs="Times New Roman"/>
          <w:b/>
        </w:rPr>
      </w:pPr>
      <w:r w:rsidRPr="005557F0">
        <w:rPr>
          <w:rFonts w:ascii="Times New Roman" w:hAnsi="Times New Roman" w:cs="Times New Roman"/>
          <w:b/>
        </w:rPr>
        <w:t>RESULT</w:t>
      </w:r>
      <w:r>
        <w:rPr>
          <w:rFonts w:ascii="Times New Roman" w:hAnsi="Times New Roman" w:cs="Times New Roman"/>
          <w:b/>
        </w:rPr>
        <w:t>:</w:t>
      </w:r>
    </w:p>
    <w:p w:rsidR="00851B2A" w:rsidRDefault="00851B2A">
      <w:pPr>
        <w:widowControl/>
        <w:suppressAutoHyphens w:val="0"/>
        <w:autoSpaceDN/>
        <w:textAlignment w:val="auto"/>
        <w:rPr>
          <w:rFonts w:ascii="Times New Roman" w:hAnsi="Times New Roman" w:cs="Times New Roman"/>
          <w:b/>
        </w:rPr>
      </w:pPr>
      <w:r>
        <w:rPr>
          <w:rFonts w:ascii="Times New Roman" w:hAnsi="Times New Roman" w:cs="Times New Roman"/>
          <w:b/>
        </w:rPr>
        <w:br w:type="page"/>
      </w:r>
    </w:p>
    <w:p w:rsidR="00851B2A" w:rsidRPr="001F1AAA" w:rsidRDefault="00851B2A" w:rsidP="00851B2A">
      <w:pPr>
        <w:tabs>
          <w:tab w:val="center" w:pos="900"/>
          <w:tab w:val="left" w:pos="1620"/>
        </w:tabs>
        <w:spacing w:line="360" w:lineRule="auto"/>
        <w:ind w:right="229"/>
        <w:jc w:val="both"/>
        <w:rPr>
          <w:rFonts w:ascii="Times New Roman" w:hAnsi="Times New Roman" w:cs="Times New Roman"/>
          <w:b/>
        </w:rPr>
      </w:pPr>
      <w:r w:rsidRPr="001F1AAA">
        <w:rPr>
          <w:rFonts w:ascii="Times New Roman" w:hAnsi="Times New Roman" w:cs="Times New Roman"/>
          <w:b/>
        </w:rPr>
        <w:t>EX: NO:</w:t>
      </w:r>
      <w:r>
        <w:rPr>
          <w:rFonts w:ascii="Times New Roman" w:hAnsi="Times New Roman" w:cs="Times New Roman"/>
          <w:b/>
        </w:rPr>
        <w:t xml:space="preserve"> </w:t>
      </w:r>
      <w:r w:rsidRPr="001F1AAA">
        <w:rPr>
          <w:rFonts w:ascii="Times New Roman" w:hAnsi="Times New Roman" w:cs="Times New Roman"/>
          <w:b/>
        </w:rPr>
        <w:t>10                        STUDY OF NETWORK SIMULATOR (NS)</w:t>
      </w:r>
    </w:p>
    <w:p w:rsidR="00851B2A" w:rsidRPr="001F1AAA" w:rsidRDefault="00851B2A" w:rsidP="00851B2A">
      <w:pPr>
        <w:spacing w:line="360" w:lineRule="auto"/>
        <w:ind w:right="229"/>
        <w:rPr>
          <w:rFonts w:ascii="Times New Roman" w:hAnsi="Times New Roman" w:cs="Times New Roman"/>
        </w:rPr>
      </w:pPr>
      <w:r w:rsidRPr="001F1AAA">
        <w:rPr>
          <w:rFonts w:ascii="Times New Roman" w:hAnsi="Times New Roman" w:cs="Times New Roman"/>
          <w:b/>
        </w:rPr>
        <w:t xml:space="preserve">AIM: </w:t>
      </w:r>
      <w:r w:rsidRPr="001F1AAA">
        <w:rPr>
          <w:rFonts w:ascii="Times New Roman" w:hAnsi="Times New Roman" w:cs="Times New Roman"/>
        </w:rPr>
        <w:t>To study of ns2 in detail.</w:t>
      </w:r>
    </w:p>
    <w:p w:rsidR="00851B2A" w:rsidRPr="001F1AAA" w:rsidRDefault="00851B2A" w:rsidP="00851B2A">
      <w:pPr>
        <w:ind w:right="229"/>
        <w:rPr>
          <w:rFonts w:ascii="Times New Roman" w:hAnsi="Times New Roman" w:cs="Times New Roman"/>
          <w:b/>
        </w:rPr>
      </w:pPr>
      <w:r w:rsidRPr="001F1AAA">
        <w:rPr>
          <w:rFonts w:ascii="Times New Roman" w:hAnsi="Times New Roman" w:cs="Times New Roman"/>
          <w:b/>
        </w:rPr>
        <w:t>DESCRIPTION:</w:t>
      </w:r>
    </w:p>
    <w:p w:rsidR="00851B2A" w:rsidRPr="001F1AAA" w:rsidRDefault="00851B2A" w:rsidP="00851B2A">
      <w:pPr>
        <w:autoSpaceDE w:val="0"/>
        <w:ind w:right="229"/>
        <w:jc w:val="both"/>
        <w:rPr>
          <w:rFonts w:ascii="Times New Roman" w:hAnsi="Times New Roman" w:cs="Times New Roman"/>
        </w:rPr>
      </w:pPr>
      <w:r w:rsidRPr="001F1AAA">
        <w:rPr>
          <w:rFonts w:ascii="Times New Roman" w:hAnsi="Times New Roman" w:cs="Times New Roman"/>
        </w:rPr>
        <w:tab/>
        <w:t xml:space="preserve"> </w:t>
      </w:r>
      <w:r w:rsidRPr="001F1AAA">
        <w:rPr>
          <w:rFonts w:ascii="Times New Roman" w:hAnsi="Times New Roman" w:cs="Times New Roman"/>
          <w:i/>
          <w:iCs/>
        </w:rPr>
        <w:t xml:space="preserve">ns </w:t>
      </w:r>
      <w:r w:rsidRPr="001F1AAA">
        <w:rPr>
          <w:rFonts w:ascii="Times New Roman" w:hAnsi="Times New Roman" w:cs="Times New Roman"/>
        </w:rPr>
        <w:t xml:space="preserve">is an object oriented simulator, written in C++, with an OTcl interpreter as a frontend. The simulator supports a class hierarchy in C++ (also called the compiled hierarchy in this document), and a similar class hierarchy within the OTcl interpreter (also called the interpreted hierarchy in this document). The two hierarchies are closely related to each other; from the user’s perspective, there is a one-to-one correspondence between a class in the interpreted hierarchy and one in the compiled hierarchy. </w:t>
      </w:r>
    </w:p>
    <w:p w:rsidR="00851B2A" w:rsidRPr="001F1AAA" w:rsidRDefault="00851B2A" w:rsidP="00851B2A">
      <w:pPr>
        <w:autoSpaceDE w:val="0"/>
        <w:ind w:right="229" w:firstLine="720"/>
        <w:jc w:val="both"/>
        <w:rPr>
          <w:rFonts w:ascii="Times New Roman" w:hAnsi="Times New Roman" w:cs="Times New Roman"/>
        </w:rPr>
      </w:pPr>
      <w:r w:rsidRPr="001F1AAA">
        <w:rPr>
          <w:rFonts w:ascii="Times New Roman" w:hAnsi="Times New Roman" w:cs="Times New Roman"/>
        </w:rPr>
        <w:t>The root of this hierarchy is the class TclObject. Users create new simulator objects through the interpreter; these objects are instantiated within the interpreter, and are closely mirrored by a corresponding object in the compiled hierarchy. The interpreted class hierarchy is automatically established through methods defined in the class TclClass. User instantiated objects are mirrored through methods defined in the class TclObject. There are other hierarchies in the C++ code and OTcl scripts; these other hierarchies are not mirrored in the manner of TclObject.</w:t>
      </w:r>
    </w:p>
    <w:p w:rsidR="00851B2A" w:rsidRPr="001F1AAA" w:rsidRDefault="00851B2A" w:rsidP="00851B2A">
      <w:pPr>
        <w:autoSpaceDE w:val="0"/>
        <w:spacing w:line="360" w:lineRule="auto"/>
        <w:ind w:right="229"/>
        <w:jc w:val="both"/>
        <w:rPr>
          <w:rFonts w:ascii="Times New Roman" w:hAnsi="Times New Roman" w:cs="Times New Roman"/>
          <w:bCs/>
        </w:rPr>
      </w:pPr>
    </w:p>
    <w:p w:rsidR="00851B2A" w:rsidRPr="001F1AAA" w:rsidRDefault="00851B2A" w:rsidP="00851B2A">
      <w:pPr>
        <w:autoSpaceDE w:val="0"/>
        <w:spacing w:line="360" w:lineRule="auto"/>
        <w:ind w:right="229"/>
        <w:rPr>
          <w:rFonts w:ascii="Times New Roman" w:hAnsi="Times New Roman" w:cs="Times New Roman"/>
          <w:b/>
          <w:bCs/>
        </w:rPr>
      </w:pPr>
      <w:r w:rsidRPr="001F1AAA">
        <w:rPr>
          <w:rFonts w:ascii="Times New Roman" w:hAnsi="Times New Roman" w:cs="Times New Roman"/>
          <w:b/>
          <w:bCs/>
        </w:rPr>
        <w:t xml:space="preserve"> CONCEPT OVERVIEW:</w:t>
      </w:r>
    </w:p>
    <w:p w:rsidR="00851B2A" w:rsidRPr="001F1AAA" w:rsidRDefault="00851B2A" w:rsidP="00851B2A">
      <w:pPr>
        <w:autoSpaceDE w:val="0"/>
        <w:ind w:right="229" w:firstLine="720"/>
        <w:jc w:val="both"/>
        <w:rPr>
          <w:rFonts w:ascii="Times New Roman" w:hAnsi="Times New Roman" w:cs="Times New Roman"/>
          <w:bCs/>
        </w:rPr>
      </w:pPr>
      <w:r w:rsidRPr="001F1AAA">
        <w:rPr>
          <w:rFonts w:ascii="Times New Roman" w:hAnsi="Times New Roman" w:cs="Times New Roman"/>
          <w:bCs/>
        </w:rPr>
        <w:t>ns uses two languages because simulator has two different kinds of things it needs to do. On one hand, detailed simulations of protocols require a systems programming language which can efficiently manipulate bytes, packet headers, and implement algorithms that run over large data sets. For these tasks run-time speed is important and turn-around time (run simulation, find bug, fix bug, recompile, re-run) is less important. On the other hand, a large part of network research involves slightly varying parameters or configurations, or quickly exploring</w:t>
      </w:r>
      <w:r>
        <w:rPr>
          <w:rFonts w:ascii="Times New Roman" w:hAnsi="Times New Roman" w:cs="Times New Roman"/>
          <w:bCs/>
        </w:rPr>
        <w:t xml:space="preserve"> a</w:t>
      </w:r>
      <w:r w:rsidRPr="001F1AAA">
        <w:rPr>
          <w:rFonts w:ascii="Times New Roman" w:hAnsi="Times New Roman" w:cs="Times New Roman"/>
          <w:bCs/>
        </w:rPr>
        <w:t xml:space="preserve"> number of scenarios. </w:t>
      </w:r>
    </w:p>
    <w:p w:rsidR="00851B2A" w:rsidRPr="001F1AAA" w:rsidRDefault="00851B2A" w:rsidP="00851B2A">
      <w:pPr>
        <w:autoSpaceDE w:val="0"/>
        <w:ind w:right="229" w:firstLine="720"/>
        <w:jc w:val="both"/>
        <w:rPr>
          <w:rFonts w:ascii="Times New Roman" w:hAnsi="Times New Roman" w:cs="Times New Roman"/>
          <w:bCs/>
        </w:rPr>
      </w:pPr>
      <w:r w:rsidRPr="001F1AAA">
        <w:rPr>
          <w:rFonts w:ascii="Times New Roman" w:hAnsi="Times New Roman" w:cs="Times New Roman"/>
          <w:bCs/>
        </w:rPr>
        <w:t>In these cases, iteration time (change the model and re-run) is more important. Since configuration runs once (at the beginning of the simulation), run-time of this part of the task is less important. ns meets both of these needs with two languages, C++ and OTcl. C++ is fast to run but slower to change, making it suitable for detailed protocol implementation. OTcl runs much slower but can be changed very quickly (and interactively), making it ideal for simulation configuration. ns (via tclcl) provides glue to make objects and variables appear on both languages.</w:t>
      </w:r>
    </w:p>
    <w:p w:rsidR="00851B2A" w:rsidRPr="001F1AAA" w:rsidRDefault="00851B2A" w:rsidP="00851B2A">
      <w:pPr>
        <w:autoSpaceDE w:val="0"/>
        <w:spacing w:line="360" w:lineRule="auto"/>
        <w:ind w:right="229"/>
        <w:jc w:val="both"/>
        <w:rPr>
          <w:rFonts w:ascii="Times New Roman" w:hAnsi="Times New Roman" w:cs="Times New Roman"/>
          <w:bCs/>
        </w:rPr>
      </w:pPr>
    </w:p>
    <w:p w:rsidR="00851B2A" w:rsidRPr="001F1AAA" w:rsidRDefault="00851B2A" w:rsidP="00851B2A">
      <w:pPr>
        <w:autoSpaceDE w:val="0"/>
        <w:spacing w:line="360" w:lineRule="auto"/>
        <w:ind w:right="229"/>
        <w:rPr>
          <w:rFonts w:ascii="Times New Roman" w:hAnsi="Times New Roman" w:cs="Times New Roman"/>
          <w:b/>
          <w:bCs/>
        </w:rPr>
      </w:pPr>
      <w:r w:rsidRPr="001F1AAA">
        <w:rPr>
          <w:rFonts w:ascii="Times New Roman" w:hAnsi="Times New Roman" w:cs="Times New Roman"/>
          <w:b/>
          <w:bCs/>
        </w:rPr>
        <w:t>SIMULATOR INITIALIZATION:</w:t>
      </w:r>
    </w:p>
    <w:p w:rsidR="00851B2A" w:rsidRPr="001F1AAA" w:rsidRDefault="00851B2A" w:rsidP="00851B2A">
      <w:pPr>
        <w:autoSpaceDE w:val="0"/>
        <w:ind w:right="229" w:firstLine="720"/>
        <w:rPr>
          <w:rFonts w:ascii="Times New Roman" w:hAnsi="Times New Roman" w:cs="Times New Roman"/>
        </w:rPr>
      </w:pPr>
      <w:r w:rsidRPr="001F1AAA">
        <w:rPr>
          <w:rFonts w:ascii="Times New Roman" w:hAnsi="Times New Roman" w:cs="Times New Roman"/>
        </w:rPr>
        <w:t>When a new simulation object is created in tcl, the initialization procedure performs the following operations:</w:t>
      </w:r>
    </w:p>
    <w:p w:rsidR="00851B2A" w:rsidRPr="001F1AAA" w:rsidRDefault="00851B2A" w:rsidP="00851B2A">
      <w:pPr>
        <w:autoSpaceDE w:val="0"/>
        <w:ind w:right="229"/>
        <w:rPr>
          <w:rFonts w:ascii="Times New Roman" w:hAnsi="Times New Roman" w:cs="Times New Roman"/>
        </w:rPr>
      </w:pPr>
      <w:r w:rsidRPr="001F1AAA">
        <w:rPr>
          <w:rFonts w:ascii="Times New Roman" w:eastAsia="CMSY10" w:hAnsi="Times New Roman" w:cs="Times New Roman"/>
        </w:rPr>
        <w:t xml:space="preserve">• </w:t>
      </w:r>
      <w:r w:rsidRPr="001F1AAA">
        <w:rPr>
          <w:rFonts w:ascii="Times New Roman" w:hAnsi="Times New Roman" w:cs="Times New Roman"/>
        </w:rPr>
        <w:t>initialize the packet format (calls create_packetformat)</w:t>
      </w:r>
    </w:p>
    <w:p w:rsidR="00851B2A" w:rsidRPr="001F1AAA" w:rsidRDefault="00851B2A" w:rsidP="00851B2A">
      <w:pPr>
        <w:autoSpaceDE w:val="0"/>
        <w:ind w:right="229"/>
        <w:rPr>
          <w:rFonts w:ascii="Times New Roman" w:hAnsi="Times New Roman" w:cs="Times New Roman"/>
        </w:rPr>
      </w:pPr>
      <w:r w:rsidRPr="001F1AAA">
        <w:rPr>
          <w:rFonts w:ascii="Times New Roman" w:eastAsia="CMSY10" w:hAnsi="Times New Roman" w:cs="Times New Roman"/>
        </w:rPr>
        <w:t xml:space="preserve">• </w:t>
      </w:r>
      <w:r w:rsidRPr="001F1AAA">
        <w:rPr>
          <w:rFonts w:ascii="Times New Roman" w:hAnsi="Times New Roman" w:cs="Times New Roman"/>
        </w:rPr>
        <w:t>create a scheduler (defaults to a calendar scheduler)</w:t>
      </w:r>
    </w:p>
    <w:p w:rsidR="00851B2A" w:rsidRPr="001F1AAA" w:rsidRDefault="00851B2A" w:rsidP="00851B2A">
      <w:pPr>
        <w:autoSpaceDE w:val="0"/>
        <w:ind w:right="229"/>
        <w:rPr>
          <w:rFonts w:ascii="Times New Roman" w:hAnsi="Times New Roman" w:cs="Times New Roman"/>
        </w:rPr>
      </w:pPr>
      <w:r w:rsidRPr="001F1AAA">
        <w:rPr>
          <w:rFonts w:ascii="Times New Roman" w:eastAsia="CMSY10" w:hAnsi="Times New Roman" w:cs="Times New Roman"/>
        </w:rPr>
        <w:t xml:space="preserve">• </w:t>
      </w:r>
      <w:r w:rsidRPr="001F1AAA">
        <w:rPr>
          <w:rFonts w:ascii="Times New Roman" w:hAnsi="Times New Roman" w:cs="Times New Roman"/>
        </w:rPr>
        <w:t>create a “null agent” (a discard sink used in various places)</w:t>
      </w:r>
    </w:p>
    <w:p w:rsidR="00851B2A" w:rsidRPr="001F1AAA" w:rsidRDefault="00851B2A" w:rsidP="00851B2A">
      <w:pPr>
        <w:autoSpaceDE w:val="0"/>
        <w:spacing w:line="360" w:lineRule="auto"/>
        <w:ind w:right="229"/>
        <w:rPr>
          <w:rFonts w:ascii="Times New Roman" w:hAnsi="Times New Roman" w:cs="Times New Roman"/>
          <w:b/>
          <w:bCs/>
        </w:rPr>
      </w:pPr>
    </w:p>
    <w:p w:rsidR="00851B2A" w:rsidRPr="001F1AAA" w:rsidRDefault="00851B2A" w:rsidP="00851B2A">
      <w:pPr>
        <w:autoSpaceDE w:val="0"/>
        <w:spacing w:line="360" w:lineRule="auto"/>
        <w:ind w:right="229"/>
        <w:rPr>
          <w:rFonts w:ascii="Times New Roman" w:hAnsi="Times New Roman" w:cs="Times New Roman"/>
          <w:b/>
          <w:bCs/>
        </w:rPr>
      </w:pPr>
      <w:r w:rsidRPr="001F1AAA">
        <w:rPr>
          <w:rFonts w:ascii="Times New Roman" w:hAnsi="Times New Roman" w:cs="Times New Roman"/>
          <w:b/>
          <w:bCs/>
        </w:rPr>
        <w:t>SCHEDULERS AND EVENTS:</w:t>
      </w:r>
    </w:p>
    <w:p w:rsidR="00851B2A" w:rsidRPr="001F1AAA" w:rsidRDefault="00851B2A" w:rsidP="00851B2A">
      <w:pPr>
        <w:autoSpaceDE w:val="0"/>
        <w:ind w:right="229" w:firstLine="720"/>
        <w:jc w:val="both"/>
        <w:rPr>
          <w:rFonts w:ascii="Times New Roman" w:hAnsi="Times New Roman" w:cs="Times New Roman"/>
        </w:rPr>
      </w:pPr>
      <w:r w:rsidRPr="001F1AAA">
        <w:rPr>
          <w:rFonts w:ascii="Times New Roman" w:hAnsi="Times New Roman" w:cs="Times New Roman"/>
        </w:rPr>
        <w:t>The simulator is an event-driven simulator. There are presently four schedulers available in the simulator, each of which is implemented using a different data structure: a simple linked-list, heap, calendar queue (default), and a special type call called “real-time”. Each of these is described below. The scheduler runs by selecting the next earliest event, executing it to completion and returning to execute the next event.</w:t>
      </w:r>
      <w:r>
        <w:rPr>
          <w:rFonts w:ascii="Times New Roman" w:hAnsi="Times New Roman" w:cs="Times New Roman"/>
        </w:rPr>
        <w:t xml:space="preserve"> </w:t>
      </w:r>
      <w:r w:rsidRPr="001F1AAA">
        <w:rPr>
          <w:rFonts w:ascii="Times New Roman" w:hAnsi="Times New Roman" w:cs="Times New Roman"/>
        </w:rPr>
        <w:t>Unit of time used by scheduler is seconds. Presently, the simulator is single-threaded and only one event in execution at any given time. If more than one event are scheduled to execute at the same time, their execution is performed on the first scheduled – first dispatched manner. Simultaneous events are not reordered anymore by schedulers (as it was in earlier versions) and all schedulers should yeild the same order of dispatching given the same input.</w:t>
      </w:r>
    </w:p>
    <w:p w:rsidR="002A65E1" w:rsidRDefault="002A65E1" w:rsidP="00851B2A">
      <w:pPr>
        <w:autoSpaceDE w:val="0"/>
        <w:spacing w:line="360" w:lineRule="auto"/>
        <w:ind w:right="229"/>
        <w:rPr>
          <w:rFonts w:ascii="Times New Roman" w:hAnsi="Times New Roman" w:cs="Times New Roman"/>
          <w:b/>
          <w:bCs/>
        </w:rPr>
      </w:pPr>
    </w:p>
    <w:p w:rsidR="00851B2A" w:rsidRPr="001F1AAA" w:rsidRDefault="00851B2A" w:rsidP="00851B2A">
      <w:pPr>
        <w:autoSpaceDE w:val="0"/>
        <w:spacing w:line="360" w:lineRule="auto"/>
        <w:ind w:right="229"/>
        <w:rPr>
          <w:rFonts w:ascii="Times New Roman" w:hAnsi="Times New Roman" w:cs="Times New Roman"/>
          <w:b/>
          <w:bCs/>
        </w:rPr>
      </w:pPr>
      <w:r w:rsidRPr="001F1AAA">
        <w:rPr>
          <w:rFonts w:ascii="Times New Roman" w:hAnsi="Times New Roman" w:cs="Times New Roman"/>
          <w:b/>
          <w:bCs/>
        </w:rPr>
        <w:t>NODE BASICS:</w:t>
      </w:r>
    </w:p>
    <w:p w:rsidR="00851B2A" w:rsidRPr="001F1AAA" w:rsidRDefault="00851B2A" w:rsidP="00851B2A">
      <w:pPr>
        <w:autoSpaceDE w:val="0"/>
        <w:ind w:right="229"/>
        <w:rPr>
          <w:rFonts w:ascii="Times New Roman" w:hAnsi="Times New Roman" w:cs="Times New Roman"/>
        </w:rPr>
      </w:pPr>
      <w:r w:rsidRPr="001F1AAA">
        <w:rPr>
          <w:rFonts w:ascii="Times New Roman" w:hAnsi="Times New Roman" w:cs="Times New Roman"/>
        </w:rPr>
        <w:t>The basic primitive for creating a node is</w:t>
      </w:r>
    </w:p>
    <w:p w:rsidR="00851B2A" w:rsidRPr="001F1AAA" w:rsidRDefault="00851B2A" w:rsidP="00851B2A">
      <w:pPr>
        <w:autoSpaceDE w:val="0"/>
        <w:ind w:right="229" w:firstLine="709"/>
        <w:rPr>
          <w:rFonts w:ascii="Times New Roman" w:hAnsi="Times New Roman" w:cs="Times New Roman"/>
        </w:rPr>
      </w:pPr>
      <w:r w:rsidRPr="001F1AAA">
        <w:rPr>
          <w:rFonts w:ascii="Times New Roman" w:hAnsi="Times New Roman" w:cs="Times New Roman"/>
        </w:rPr>
        <w:t>set ns [new Simulator]</w:t>
      </w:r>
    </w:p>
    <w:p w:rsidR="00851B2A" w:rsidRPr="001F1AAA" w:rsidRDefault="00851B2A" w:rsidP="00851B2A">
      <w:pPr>
        <w:autoSpaceDE w:val="0"/>
        <w:ind w:right="229" w:firstLine="709"/>
        <w:rPr>
          <w:rFonts w:ascii="Times New Roman" w:hAnsi="Times New Roman" w:cs="Times New Roman"/>
          <w:bCs/>
        </w:rPr>
      </w:pPr>
      <w:r w:rsidRPr="001F1AAA">
        <w:rPr>
          <w:rFonts w:ascii="Times New Roman" w:hAnsi="Times New Roman" w:cs="Times New Roman"/>
        </w:rPr>
        <w:t xml:space="preserve">$ns </w:t>
      </w:r>
      <w:r w:rsidRPr="001F1AAA">
        <w:rPr>
          <w:rFonts w:ascii="Times New Roman" w:hAnsi="Times New Roman" w:cs="Times New Roman"/>
          <w:bCs/>
        </w:rPr>
        <w:t>node</w:t>
      </w:r>
    </w:p>
    <w:p w:rsidR="00851B2A" w:rsidRPr="001F1AAA" w:rsidRDefault="00851B2A" w:rsidP="00851B2A">
      <w:pPr>
        <w:autoSpaceDE w:val="0"/>
        <w:ind w:right="229"/>
        <w:jc w:val="both"/>
        <w:rPr>
          <w:rFonts w:ascii="Times New Roman" w:hAnsi="Times New Roman" w:cs="Times New Roman"/>
        </w:rPr>
      </w:pPr>
      <w:r w:rsidRPr="001F1AAA">
        <w:rPr>
          <w:rFonts w:ascii="Times New Roman" w:hAnsi="Times New Roman" w:cs="Times New Roman"/>
        </w:rPr>
        <w:t>The instance procedure node constructs a node out of simpler classifier objects (Section 5.4). The Node itself is a standalone class in OTcl. However, most of the components of the node are themselves TclObjects. The typical structure of a (unicast) node is as shown in Figure 5.1. This simple structure consists of two TclObjects: an address classifer (classifer_) and a port classifier (dmux_). The function of these classifiers is to distribute incoming packets to the correct agent or outgoing link.</w:t>
      </w:r>
    </w:p>
    <w:p w:rsidR="00851B2A" w:rsidRPr="001F1AAA" w:rsidRDefault="00851B2A" w:rsidP="00851B2A">
      <w:pPr>
        <w:autoSpaceDE w:val="0"/>
        <w:ind w:right="229"/>
        <w:jc w:val="both"/>
        <w:rPr>
          <w:rFonts w:ascii="Times New Roman" w:hAnsi="Times New Roman" w:cs="Times New Roman"/>
        </w:rPr>
      </w:pPr>
      <w:r w:rsidRPr="001F1AAA">
        <w:rPr>
          <w:rFonts w:ascii="Times New Roman" w:hAnsi="Times New Roman" w:cs="Times New Roman"/>
        </w:rPr>
        <w:t>All nodes contain at least the following components:</w:t>
      </w:r>
    </w:p>
    <w:p w:rsidR="00851B2A" w:rsidRPr="001F1AAA" w:rsidRDefault="00851B2A" w:rsidP="00851B2A">
      <w:pPr>
        <w:autoSpaceDE w:val="0"/>
        <w:ind w:right="229"/>
        <w:rPr>
          <w:rFonts w:ascii="Times New Roman" w:hAnsi="Times New Roman" w:cs="Times New Roman"/>
        </w:rPr>
      </w:pPr>
      <w:r w:rsidRPr="001F1AAA">
        <w:rPr>
          <w:rFonts w:ascii="Times New Roman" w:eastAsia="CMSY10" w:hAnsi="Times New Roman" w:cs="Times New Roman"/>
        </w:rPr>
        <w:t xml:space="preserve">• </w:t>
      </w:r>
      <w:r w:rsidRPr="001F1AAA">
        <w:rPr>
          <w:rFonts w:ascii="Times New Roman" w:hAnsi="Times New Roman" w:cs="Times New Roman"/>
        </w:rPr>
        <w:t>an address or id_, monotonically increasing by 1 (from initial value 0) across the simulation namespace as nodes are created,</w:t>
      </w:r>
    </w:p>
    <w:p w:rsidR="00851B2A" w:rsidRPr="001F1AAA" w:rsidRDefault="00851B2A" w:rsidP="00851B2A">
      <w:pPr>
        <w:autoSpaceDE w:val="0"/>
        <w:ind w:right="229"/>
        <w:rPr>
          <w:rFonts w:ascii="Times New Roman" w:hAnsi="Times New Roman" w:cs="Times New Roman"/>
        </w:rPr>
      </w:pPr>
      <w:r w:rsidRPr="001F1AAA">
        <w:rPr>
          <w:rFonts w:ascii="Times New Roman" w:eastAsia="CMSY10" w:hAnsi="Times New Roman" w:cs="Times New Roman"/>
        </w:rPr>
        <w:t xml:space="preserve">• </w:t>
      </w:r>
      <w:r w:rsidRPr="001F1AAA">
        <w:rPr>
          <w:rFonts w:ascii="Times New Roman" w:hAnsi="Times New Roman" w:cs="Times New Roman"/>
        </w:rPr>
        <w:t>a list of neighbors (neighbor_)</w:t>
      </w:r>
    </w:p>
    <w:p w:rsidR="00851B2A" w:rsidRPr="001F1AAA" w:rsidRDefault="00851B2A" w:rsidP="00851B2A">
      <w:pPr>
        <w:spacing w:line="360" w:lineRule="auto"/>
        <w:ind w:right="229"/>
        <w:jc w:val="both"/>
        <w:rPr>
          <w:rFonts w:ascii="Times New Roman" w:hAnsi="Times New Roman" w:cs="Times New Roman"/>
        </w:rPr>
      </w:pPr>
    </w:p>
    <w:p w:rsidR="00851B2A" w:rsidRPr="001F1AAA" w:rsidRDefault="00851B2A" w:rsidP="00851B2A">
      <w:pPr>
        <w:spacing w:line="360" w:lineRule="auto"/>
        <w:ind w:right="229"/>
        <w:jc w:val="both"/>
        <w:rPr>
          <w:rFonts w:ascii="Times New Roman" w:hAnsi="Times New Roman" w:cs="Times New Roman"/>
          <w:b/>
        </w:rPr>
      </w:pPr>
      <w:r w:rsidRPr="001F1AAA">
        <w:rPr>
          <w:rFonts w:ascii="Times New Roman" w:hAnsi="Times New Roman" w:cs="Times New Roman"/>
          <w:b/>
        </w:rPr>
        <w:t>BASIC COMMANDS IN NS2:</w:t>
      </w:r>
    </w:p>
    <w:p w:rsidR="00851B2A" w:rsidRPr="001F1AAA" w:rsidRDefault="00851B2A" w:rsidP="00851B2A">
      <w:pPr>
        <w:widowControl/>
        <w:numPr>
          <w:ilvl w:val="0"/>
          <w:numId w:val="27"/>
        </w:numPr>
        <w:autoSpaceDN/>
        <w:ind w:left="540" w:right="229"/>
        <w:jc w:val="both"/>
        <w:textAlignment w:val="auto"/>
        <w:rPr>
          <w:rFonts w:ascii="Times New Roman" w:eastAsia="Times New Roman" w:hAnsi="Times New Roman" w:cs="Times New Roman"/>
        </w:rPr>
      </w:pPr>
      <w:r w:rsidRPr="001F1AAA">
        <w:rPr>
          <w:rFonts w:ascii="Times New Roman" w:eastAsia="Times New Roman" w:hAnsi="Times New Roman" w:cs="Times New Roman"/>
        </w:rPr>
        <w:t xml:space="preserve">set </w:t>
      </w:r>
      <w:r w:rsidRPr="001F1AAA">
        <w:rPr>
          <w:rFonts w:ascii="Times New Roman" w:eastAsia="Times New Roman" w:hAnsi="Times New Roman" w:cs="Times New Roman"/>
          <w:i/>
          <w:iCs/>
        </w:rPr>
        <w:t>ns</w:t>
      </w:r>
      <w:r w:rsidRPr="001F1AAA">
        <w:rPr>
          <w:rFonts w:ascii="Times New Roman" w:eastAsia="Times New Roman" w:hAnsi="Times New Roman" w:cs="Times New Roman"/>
        </w:rPr>
        <w:t xml:space="preserve"> [new Simulator]: generates an NS simulator object instance, and assigns it to variable </w:t>
      </w:r>
      <w:r w:rsidRPr="001F1AAA">
        <w:rPr>
          <w:rFonts w:ascii="Times New Roman" w:eastAsia="Times New Roman" w:hAnsi="Times New Roman" w:cs="Times New Roman"/>
          <w:i/>
          <w:iCs/>
        </w:rPr>
        <w:t>ns</w:t>
      </w:r>
      <w:r w:rsidRPr="001F1AAA">
        <w:rPr>
          <w:rFonts w:ascii="Times New Roman" w:eastAsia="Times New Roman" w:hAnsi="Times New Roman" w:cs="Times New Roman"/>
        </w:rPr>
        <w:t>.The "Simulator" object has member functions that do the following:</w:t>
      </w:r>
    </w:p>
    <w:p w:rsidR="00851B2A" w:rsidRPr="001F1AAA" w:rsidRDefault="00851B2A" w:rsidP="00851B2A">
      <w:pPr>
        <w:widowControl/>
        <w:numPr>
          <w:ilvl w:val="1"/>
          <w:numId w:val="26"/>
        </w:numPr>
        <w:autoSpaceDN/>
        <w:ind w:right="229"/>
        <w:jc w:val="both"/>
        <w:textAlignment w:val="auto"/>
        <w:rPr>
          <w:rFonts w:ascii="Times New Roman" w:eastAsia="Times New Roman" w:hAnsi="Times New Roman" w:cs="Times New Roman"/>
        </w:rPr>
      </w:pPr>
      <w:r w:rsidRPr="001F1AAA">
        <w:rPr>
          <w:rFonts w:ascii="Times New Roman" w:eastAsia="Times New Roman" w:hAnsi="Times New Roman" w:cs="Times New Roman"/>
        </w:rPr>
        <w:t xml:space="preserve">Create compound objects such as nodes and links (described later) </w:t>
      </w:r>
    </w:p>
    <w:p w:rsidR="00851B2A" w:rsidRPr="001F1AAA" w:rsidRDefault="00851B2A" w:rsidP="00851B2A">
      <w:pPr>
        <w:widowControl/>
        <w:numPr>
          <w:ilvl w:val="1"/>
          <w:numId w:val="26"/>
        </w:numPr>
        <w:autoSpaceDN/>
        <w:ind w:right="229"/>
        <w:jc w:val="both"/>
        <w:textAlignment w:val="auto"/>
        <w:rPr>
          <w:rFonts w:ascii="Times New Roman" w:eastAsia="Times New Roman" w:hAnsi="Times New Roman" w:cs="Times New Roman"/>
        </w:rPr>
      </w:pPr>
      <w:r w:rsidRPr="001F1AAA">
        <w:rPr>
          <w:rFonts w:ascii="Times New Roman" w:eastAsia="Times New Roman" w:hAnsi="Times New Roman" w:cs="Times New Roman"/>
        </w:rPr>
        <w:t xml:space="preserve">Connect network component objects created (ex. attach-agent) </w:t>
      </w:r>
    </w:p>
    <w:p w:rsidR="00851B2A" w:rsidRPr="001F1AAA" w:rsidRDefault="00851B2A" w:rsidP="00851B2A">
      <w:pPr>
        <w:widowControl/>
        <w:numPr>
          <w:ilvl w:val="1"/>
          <w:numId w:val="26"/>
        </w:numPr>
        <w:autoSpaceDN/>
        <w:ind w:right="229"/>
        <w:jc w:val="both"/>
        <w:textAlignment w:val="auto"/>
        <w:rPr>
          <w:rFonts w:ascii="Times New Roman" w:eastAsia="Times New Roman" w:hAnsi="Times New Roman" w:cs="Times New Roman"/>
        </w:rPr>
      </w:pPr>
      <w:r w:rsidRPr="001F1AAA">
        <w:rPr>
          <w:rFonts w:ascii="Times New Roman" w:eastAsia="Times New Roman" w:hAnsi="Times New Roman" w:cs="Times New Roman"/>
        </w:rPr>
        <w:t xml:space="preserve">Set network component parameters (mostly for compound objects) </w:t>
      </w:r>
    </w:p>
    <w:p w:rsidR="00851B2A" w:rsidRPr="001F1AAA" w:rsidRDefault="00851B2A" w:rsidP="00851B2A">
      <w:pPr>
        <w:widowControl/>
        <w:numPr>
          <w:ilvl w:val="1"/>
          <w:numId w:val="26"/>
        </w:numPr>
        <w:autoSpaceDN/>
        <w:ind w:right="229"/>
        <w:jc w:val="both"/>
        <w:textAlignment w:val="auto"/>
        <w:rPr>
          <w:rFonts w:ascii="Times New Roman" w:eastAsia="Times New Roman" w:hAnsi="Times New Roman" w:cs="Times New Roman"/>
        </w:rPr>
      </w:pPr>
      <w:r w:rsidRPr="001F1AAA">
        <w:rPr>
          <w:rFonts w:ascii="Times New Roman" w:eastAsia="Times New Roman" w:hAnsi="Times New Roman" w:cs="Times New Roman"/>
        </w:rPr>
        <w:t xml:space="preserve">Create connections between agents (ex. make connection between a "tcp" and "sink") </w:t>
      </w:r>
    </w:p>
    <w:p w:rsidR="00851B2A" w:rsidRDefault="00851B2A" w:rsidP="00851B2A">
      <w:pPr>
        <w:widowControl/>
        <w:numPr>
          <w:ilvl w:val="1"/>
          <w:numId w:val="26"/>
        </w:numPr>
        <w:autoSpaceDN/>
        <w:ind w:right="229"/>
        <w:jc w:val="both"/>
        <w:textAlignment w:val="auto"/>
        <w:rPr>
          <w:rFonts w:ascii="Times New Roman" w:eastAsia="Times New Roman" w:hAnsi="Times New Roman" w:cs="Times New Roman"/>
        </w:rPr>
      </w:pPr>
      <w:r w:rsidRPr="001F1AAA">
        <w:rPr>
          <w:rFonts w:ascii="Times New Roman" w:eastAsia="Times New Roman" w:hAnsi="Times New Roman" w:cs="Times New Roman"/>
        </w:rPr>
        <w:t xml:space="preserve">Specify NAM display options </w:t>
      </w:r>
    </w:p>
    <w:p w:rsidR="00851B2A" w:rsidRPr="00D46A79" w:rsidRDefault="00851B2A" w:rsidP="00851B2A">
      <w:pPr>
        <w:widowControl/>
        <w:numPr>
          <w:ilvl w:val="1"/>
          <w:numId w:val="26"/>
        </w:numPr>
        <w:autoSpaceDN/>
        <w:ind w:right="229"/>
        <w:jc w:val="both"/>
        <w:textAlignment w:val="auto"/>
        <w:rPr>
          <w:rFonts w:ascii="Times New Roman" w:eastAsia="Times New Roman" w:hAnsi="Times New Roman" w:cs="Times New Roman"/>
        </w:rPr>
      </w:pPr>
      <w:r w:rsidRPr="00D46A79">
        <w:rPr>
          <w:rFonts w:ascii="Times New Roman" w:eastAsia="Times New Roman" w:hAnsi="Times New Roman" w:cs="Times New Roman"/>
        </w:rPr>
        <w:t xml:space="preserve">Most of member functions are for simulation setup (referred to as plumbing functions in the Overview section) and scheduling, however some of them are for the NAM display. The "Simulator" object member function implementations are located in the file "ns-2/tcl/lib/ns-lib.tcl" </w:t>
      </w:r>
      <w:r w:rsidRPr="00D46A79">
        <w:rPr>
          <w:rFonts w:ascii="Times New Roman" w:eastAsia="Times New Roman" w:hAnsi="Times New Roman" w:cs="Times New Roman"/>
        </w:rPr>
        <w:br/>
        <w:t xml:space="preserve">  </w:t>
      </w:r>
    </w:p>
    <w:p w:rsidR="00851B2A" w:rsidRPr="001F1AAA" w:rsidRDefault="00851B2A" w:rsidP="00851B2A">
      <w:pPr>
        <w:widowControl/>
        <w:numPr>
          <w:ilvl w:val="0"/>
          <w:numId w:val="28"/>
        </w:numPr>
        <w:autoSpaceDN/>
        <w:ind w:left="540" w:right="229"/>
        <w:textAlignment w:val="auto"/>
        <w:rPr>
          <w:rFonts w:ascii="Times New Roman" w:eastAsia="Times New Roman" w:hAnsi="Times New Roman" w:cs="Times New Roman"/>
        </w:rPr>
      </w:pPr>
      <w:r w:rsidRPr="001F1AAA">
        <w:rPr>
          <w:rFonts w:ascii="Times New Roman" w:eastAsia="Times New Roman" w:hAnsi="Times New Roman" w:cs="Times New Roman"/>
          <w:i/>
          <w:iCs/>
        </w:rPr>
        <w:t>$ns</w:t>
      </w:r>
      <w:r w:rsidRPr="001F1AAA">
        <w:rPr>
          <w:rFonts w:ascii="Times New Roman" w:eastAsia="Times New Roman" w:hAnsi="Times New Roman" w:cs="Times New Roman"/>
        </w:rPr>
        <w:t xml:space="preserve"> color </w:t>
      </w:r>
      <w:r w:rsidRPr="001F1AAA">
        <w:rPr>
          <w:rFonts w:ascii="Times New Roman" w:eastAsia="Times New Roman" w:hAnsi="Times New Roman" w:cs="Times New Roman"/>
          <w:i/>
          <w:iCs/>
        </w:rPr>
        <w:t>fid color</w:t>
      </w:r>
      <w:r w:rsidRPr="001F1AAA">
        <w:rPr>
          <w:rFonts w:ascii="Times New Roman" w:eastAsia="Times New Roman" w:hAnsi="Times New Roman" w:cs="Times New Roman"/>
        </w:rPr>
        <w:t xml:space="preserve">: is to set color of the packets for a flow specified by the flow id (fid). This member function of "Simulator" object is for the NAM display, and has no effect on the actual simulation. </w:t>
      </w:r>
      <w:r w:rsidRPr="001F1AAA">
        <w:rPr>
          <w:rFonts w:ascii="Times New Roman" w:eastAsia="Times New Roman" w:hAnsi="Times New Roman" w:cs="Times New Roman"/>
        </w:rPr>
        <w:br/>
        <w:t xml:space="preserve">  </w:t>
      </w:r>
    </w:p>
    <w:p w:rsidR="00851B2A" w:rsidRDefault="00851B2A" w:rsidP="00851B2A">
      <w:pPr>
        <w:widowControl/>
        <w:numPr>
          <w:ilvl w:val="0"/>
          <w:numId w:val="29"/>
        </w:numPr>
        <w:autoSpaceDN/>
        <w:ind w:right="229"/>
        <w:jc w:val="both"/>
        <w:textAlignment w:val="auto"/>
        <w:rPr>
          <w:rFonts w:ascii="Times New Roman" w:eastAsia="Times New Roman" w:hAnsi="Times New Roman" w:cs="Times New Roman"/>
        </w:rPr>
      </w:pPr>
      <w:r w:rsidRPr="001F1AAA">
        <w:rPr>
          <w:rFonts w:ascii="Times New Roman" w:eastAsia="Times New Roman" w:hAnsi="Times New Roman" w:cs="Times New Roman"/>
          <w:i/>
          <w:iCs/>
        </w:rPr>
        <w:t>$ns</w:t>
      </w:r>
      <w:r w:rsidRPr="001F1AAA">
        <w:rPr>
          <w:rFonts w:ascii="Times New Roman" w:eastAsia="Times New Roman" w:hAnsi="Times New Roman" w:cs="Times New Roman"/>
        </w:rPr>
        <w:t xml:space="preserve"> namtrace-all </w:t>
      </w:r>
      <w:r w:rsidRPr="001F1AAA">
        <w:rPr>
          <w:rFonts w:ascii="Times New Roman" w:eastAsia="Times New Roman" w:hAnsi="Times New Roman" w:cs="Times New Roman"/>
          <w:i/>
          <w:iCs/>
        </w:rPr>
        <w:t>file-descriptor</w:t>
      </w:r>
      <w:r w:rsidRPr="001F1AAA">
        <w:rPr>
          <w:rFonts w:ascii="Times New Roman" w:eastAsia="Times New Roman" w:hAnsi="Times New Roman" w:cs="Times New Roman"/>
        </w:rPr>
        <w:t xml:space="preserve">: This member function tells the simulator to record simulation traces in NAM input format. It also gives the file name that the trace will be written to later by the command </w:t>
      </w:r>
      <w:r w:rsidRPr="001F1AAA">
        <w:rPr>
          <w:rFonts w:ascii="Times New Roman" w:eastAsia="Times New Roman" w:hAnsi="Times New Roman" w:cs="Times New Roman"/>
          <w:i/>
          <w:iCs/>
        </w:rPr>
        <w:t>$ns</w:t>
      </w:r>
      <w:r w:rsidRPr="001F1AAA">
        <w:rPr>
          <w:rFonts w:ascii="Times New Roman" w:eastAsia="Times New Roman" w:hAnsi="Times New Roman" w:cs="Times New Roman"/>
        </w:rPr>
        <w:t xml:space="preserve"> flush-trace. Similarly, the member function trace-all is for recording the simulation </w:t>
      </w:r>
      <w:r w:rsidRPr="00F63DD3">
        <w:rPr>
          <w:rFonts w:ascii="Times New Roman" w:eastAsia="Times New Roman" w:hAnsi="Times New Roman" w:cs="Times New Roman"/>
        </w:rPr>
        <w:t>trace in a general format</w:t>
      </w:r>
    </w:p>
    <w:p w:rsidR="00851B2A" w:rsidRDefault="00851B2A" w:rsidP="00851B2A">
      <w:pPr>
        <w:widowControl/>
        <w:autoSpaceDN/>
        <w:ind w:left="540" w:right="229"/>
        <w:jc w:val="both"/>
        <w:textAlignment w:val="auto"/>
        <w:rPr>
          <w:rFonts w:ascii="Times New Roman" w:eastAsia="Times New Roman" w:hAnsi="Times New Roman" w:cs="Times New Roman"/>
        </w:rPr>
      </w:pPr>
    </w:p>
    <w:p w:rsidR="00851B2A" w:rsidRDefault="00851B2A" w:rsidP="00851B2A">
      <w:pPr>
        <w:widowControl/>
        <w:numPr>
          <w:ilvl w:val="0"/>
          <w:numId w:val="29"/>
        </w:numPr>
        <w:autoSpaceDN/>
        <w:ind w:right="229"/>
        <w:jc w:val="both"/>
        <w:textAlignment w:val="auto"/>
        <w:rPr>
          <w:rFonts w:ascii="Times New Roman" w:eastAsia="Times New Roman" w:hAnsi="Times New Roman" w:cs="Times New Roman"/>
        </w:rPr>
      </w:pPr>
      <w:r w:rsidRPr="004E3B22">
        <w:rPr>
          <w:rFonts w:ascii="Times New Roman" w:eastAsia="Times New Roman" w:hAnsi="Times New Roman" w:cs="Times New Roman"/>
        </w:rPr>
        <w:t xml:space="preserve">proc </w:t>
      </w:r>
      <w:r w:rsidRPr="004E3B22">
        <w:rPr>
          <w:rFonts w:ascii="Times New Roman" w:eastAsia="Times New Roman" w:hAnsi="Times New Roman" w:cs="Times New Roman"/>
          <w:i/>
          <w:iCs/>
        </w:rPr>
        <w:t>finish</w:t>
      </w:r>
      <w:r w:rsidRPr="004E3B22">
        <w:rPr>
          <w:rFonts w:ascii="Times New Roman" w:eastAsia="Times New Roman" w:hAnsi="Times New Roman" w:cs="Times New Roman"/>
        </w:rPr>
        <w:t xml:space="preserve"> {}: is called after this simulation is over by the command </w:t>
      </w:r>
      <w:r w:rsidRPr="004E3B22">
        <w:rPr>
          <w:rFonts w:ascii="Times New Roman" w:eastAsia="Times New Roman" w:hAnsi="Times New Roman" w:cs="Times New Roman"/>
          <w:i/>
          <w:iCs/>
        </w:rPr>
        <w:t>$ns</w:t>
      </w:r>
      <w:r w:rsidRPr="004E3B22">
        <w:rPr>
          <w:rFonts w:ascii="Times New Roman" w:eastAsia="Times New Roman" w:hAnsi="Times New Roman" w:cs="Times New Roman"/>
        </w:rPr>
        <w:t xml:space="preserve"> at 5.0 "</w:t>
      </w:r>
      <w:r w:rsidRPr="004E3B22">
        <w:rPr>
          <w:rFonts w:ascii="Times New Roman" w:eastAsia="Times New Roman" w:hAnsi="Times New Roman" w:cs="Times New Roman"/>
          <w:i/>
          <w:iCs/>
        </w:rPr>
        <w:t>finish</w:t>
      </w:r>
      <w:r w:rsidRPr="004E3B22">
        <w:rPr>
          <w:rFonts w:ascii="Times New Roman" w:eastAsia="Times New Roman" w:hAnsi="Times New Roman" w:cs="Times New Roman"/>
        </w:rPr>
        <w:t>". In this function, post-simu</w:t>
      </w:r>
      <w:r>
        <w:rPr>
          <w:rFonts w:ascii="Times New Roman" w:eastAsia="Times New Roman" w:hAnsi="Times New Roman" w:cs="Times New Roman"/>
        </w:rPr>
        <w:t>lation processes are specified.</w:t>
      </w:r>
    </w:p>
    <w:p w:rsidR="00851B2A" w:rsidRPr="004E3B22" w:rsidRDefault="00851B2A" w:rsidP="00851B2A">
      <w:pPr>
        <w:widowControl/>
        <w:autoSpaceDN/>
        <w:ind w:right="229"/>
        <w:jc w:val="both"/>
        <w:textAlignment w:val="auto"/>
        <w:rPr>
          <w:rFonts w:ascii="Times New Roman" w:eastAsia="Times New Roman" w:hAnsi="Times New Roman" w:cs="Times New Roman"/>
        </w:rPr>
      </w:pPr>
    </w:p>
    <w:p w:rsidR="00851B2A" w:rsidRDefault="00851B2A" w:rsidP="00851B2A">
      <w:pPr>
        <w:widowControl/>
        <w:numPr>
          <w:ilvl w:val="0"/>
          <w:numId w:val="29"/>
        </w:numPr>
        <w:autoSpaceDN/>
        <w:ind w:right="229"/>
        <w:jc w:val="both"/>
        <w:textAlignment w:val="auto"/>
        <w:rPr>
          <w:rFonts w:ascii="Times New Roman" w:eastAsia="Times New Roman" w:hAnsi="Times New Roman" w:cs="Times New Roman"/>
        </w:rPr>
      </w:pPr>
      <w:r w:rsidRPr="001F1AAA">
        <w:rPr>
          <w:rFonts w:ascii="Times New Roman" w:eastAsia="Times New Roman" w:hAnsi="Times New Roman" w:cs="Times New Roman"/>
        </w:rPr>
        <w:t xml:space="preserve">set </w:t>
      </w:r>
      <w:r w:rsidRPr="001F1AAA">
        <w:rPr>
          <w:rFonts w:ascii="Times New Roman" w:eastAsia="Times New Roman" w:hAnsi="Times New Roman" w:cs="Times New Roman"/>
          <w:i/>
          <w:iCs/>
        </w:rPr>
        <w:t>n0</w:t>
      </w:r>
      <w:r w:rsidRPr="001F1AAA">
        <w:rPr>
          <w:rFonts w:ascii="Times New Roman" w:eastAsia="Times New Roman" w:hAnsi="Times New Roman" w:cs="Times New Roman"/>
        </w:rPr>
        <w:t xml:space="preserve"> [</w:t>
      </w:r>
      <w:r w:rsidRPr="001F1AAA">
        <w:rPr>
          <w:rFonts w:ascii="Times New Roman" w:eastAsia="Times New Roman" w:hAnsi="Times New Roman" w:cs="Times New Roman"/>
          <w:i/>
          <w:iCs/>
        </w:rPr>
        <w:t>$ns</w:t>
      </w:r>
      <w:r w:rsidRPr="001F1AAA">
        <w:rPr>
          <w:rFonts w:ascii="Times New Roman" w:eastAsia="Times New Roman" w:hAnsi="Times New Roman" w:cs="Times New Roman"/>
        </w:rPr>
        <w:t xml:space="preserve"> node]: The member function node creates a node. A node in NS is compound object made of address and port classifiers (described in a later section). Users can create a node by separately creating an address and a port classifier objects and connecting them together. However, this member function of Simulator object makes the job easier.</w:t>
      </w:r>
    </w:p>
    <w:p w:rsidR="00851B2A" w:rsidRDefault="00851B2A" w:rsidP="00851B2A">
      <w:pPr>
        <w:widowControl/>
        <w:numPr>
          <w:ilvl w:val="0"/>
          <w:numId w:val="29"/>
        </w:numPr>
        <w:autoSpaceDN/>
        <w:spacing w:before="280" w:after="280"/>
        <w:ind w:right="229"/>
        <w:jc w:val="both"/>
        <w:textAlignment w:val="auto"/>
        <w:rPr>
          <w:rFonts w:ascii="Times New Roman" w:eastAsia="Times New Roman" w:hAnsi="Times New Roman" w:cs="Times New Roman"/>
        </w:rPr>
      </w:pPr>
      <w:r w:rsidRPr="00833229">
        <w:rPr>
          <w:rFonts w:ascii="Times New Roman" w:eastAsia="Times New Roman" w:hAnsi="Times New Roman" w:cs="Times New Roman"/>
        </w:rPr>
        <w:t>To see how a node is created, look at the files: "ns-2/tcl/libs/ns-lib.tcl"andns-2/tcl/libs/ns-node.tcl".</w:t>
      </w:r>
      <w:r w:rsidRPr="00833229">
        <w:rPr>
          <w:rFonts w:ascii="Times New Roman" w:eastAsia="Times New Roman" w:hAnsi="Times New Roman" w:cs="Times New Roman"/>
        </w:rPr>
        <w:br/>
      </w:r>
      <w:r w:rsidRPr="00833229">
        <w:rPr>
          <w:rFonts w:ascii="Times New Roman" w:eastAsia="Times New Roman" w:hAnsi="Times New Roman" w:cs="Times New Roman"/>
          <w:i/>
          <w:iCs/>
        </w:rPr>
        <w:t>$ns</w:t>
      </w:r>
      <w:r w:rsidRPr="00833229">
        <w:rPr>
          <w:rFonts w:ascii="Times New Roman" w:eastAsia="Times New Roman" w:hAnsi="Times New Roman" w:cs="Times New Roman"/>
        </w:rPr>
        <w:t xml:space="preserve"> duplex-link </w:t>
      </w:r>
      <w:r w:rsidRPr="00833229">
        <w:rPr>
          <w:rFonts w:ascii="Times New Roman" w:eastAsia="Times New Roman" w:hAnsi="Times New Roman" w:cs="Times New Roman"/>
          <w:i/>
          <w:iCs/>
        </w:rPr>
        <w:t>node1 node2 bandwidth delay queue-type</w:t>
      </w:r>
      <w:r w:rsidRPr="00833229">
        <w:rPr>
          <w:rFonts w:ascii="Times New Roman" w:eastAsia="Times New Roman" w:hAnsi="Times New Roman" w:cs="Times New Roman"/>
        </w:rPr>
        <w:t>: creates two simplex links of specified bandwidth and delay, and connects the two specified nodes. In NS, the output queue of a node is implemented as a part of a link, therefore users should specify the queue-type when creating links. In the above simulation script, DropTail queue is used. If the reader wants to use a RED queue, simply replace the word DropTail with RED. The NS implementation of a link is shown in a later section. Like a node, a link is a compound object, and users can create its sub-objects and connect them and the nodes. Link source codes can be found in "ns-2/tcl/libs/ns-lib.tcl" and "ns-2/tcl/libs/ns-link.tcl" files. One thing to note is that you can insert error modules in a link component to simulate a lossy link (actually users can make and insert any network objects)</w:t>
      </w:r>
    </w:p>
    <w:p w:rsidR="00851B2A" w:rsidRDefault="00851B2A" w:rsidP="00851B2A">
      <w:pPr>
        <w:widowControl/>
        <w:numPr>
          <w:ilvl w:val="0"/>
          <w:numId w:val="29"/>
        </w:numPr>
        <w:autoSpaceDN/>
        <w:spacing w:before="280" w:after="280"/>
        <w:ind w:left="360" w:right="229"/>
        <w:textAlignment w:val="auto"/>
        <w:rPr>
          <w:rFonts w:ascii="Times New Roman" w:eastAsia="Times New Roman" w:hAnsi="Times New Roman" w:cs="Times New Roman"/>
        </w:rPr>
      </w:pPr>
      <w:r w:rsidRPr="00833229">
        <w:rPr>
          <w:rFonts w:ascii="Times New Roman" w:eastAsia="Times New Roman" w:hAnsi="Times New Roman" w:cs="Times New Roman"/>
          <w:i/>
          <w:iCs/>
        </w:rPr>
        <w:t>$ns</w:t>
      </w:r>
      <w:r w:rsidRPr="00833229">
        <w:rPr>
          <w:rFonts w:ascii="Times New Roman" w:eastAsia="Times New Roman" w:hAnsi="Times New Roman" w:cs="Times New Roman"/>
        </w:rPr>
        <w:t xml:space="preserve"> queue-limit </w:t>
      </w:r>
      <w:r w:rsidRPr="00833229">
        <w:rPr>
          <w:rFonts w:ascii="Times New Roman" w:eastAsia="Times New Roman" w:hAnsi="Times New Roman" w:cs="Times New Roman"/>
          <w:i/>
          <w:iCs/>
        </w:rPr>
        <w:t>node1 node2 number</w:t>
      </w:r>
      <w:r w:rsidRPr="00833229">
        <w:rPr>
          <w:rFonts w:ascii="Times New Roman" w:eastAsia="Times New Roman" w:hAnsi="Times New Roman" w:cs="Times New Roman"/>
        </w:rPr>
        <w:t>: This line sets the queue limit of the two simplex links that connect node1 and node2 to the number specified. At this point, the authors do not know how many of these kinds of member functions of Simulator objects are available and what they are. Please take a look at "ns-2/tcl/libs/ns-lib.tcl" and "ns-2/tcl/libs/ns-link.tcl", or NS.</w:t>
      </w:r>
    </w:p>
    <w:p w:rsidR="00851B2A" w:rsidRPr="00833229" w:rsidRDefault="00851B2A" w:rsidP="00851B2A">
      <w:pPr>
        <w:widowControl/>
        <w:numPr>
          <w:ilvl w:val="0"/>
          <w:numId w:val="29"/>
        </w:numPr>
        <w:autoSpaceDN/>
        <w:spacing w:before="280" w:after="280"/>
        <w:ind w:left="360" w:right="229"/>
        <w:textAlignment w:val="auto"/>
        <w:rPr>
          <w:rFonts w:ascii="Times New Roman" w:eastAsia="Times New Roman" w:hAnsi="Times New Roman" w:cs="Times New Roman"/>
        </w:rPr>
      </w:pPr>
      <w:r w:rsidRPr="00833229">
        <w:rPr>
          <w:rFonts w:ascii="Times New Roman" w:eastAsia="Times New Roman" w:hAnsi="Times New Roman" w:cs="Times New Roman"/>
        </w:rPr>
        <w:t xml:space="preserve">$ns duplex-link-op node1 node2 ...: The next couple of lines are used for the NAM display. To see the effects of these lines, users can comment these lines out and try the simulation. </w:t>
      </w:r>
    </w:p>
    <w:p w:rsidR="00851B2A" w:rsidRDefault="00851B2A" w:rsidP="00851B2A">
      <w:pPr>
        <w:tabs>
          <w:tab w:val="left" w:pos="810"/>
        </w:tabs>
        <w:spacing w:before="280" w:after="280"/>
        <w:ind w:left="360" w:right="229" w:hanging="360"/>
        <w:jc w:val="both"/>
        <w:rPr>
          <w:rFonts w:ascii="Times New Roman" w:eastAsia="Times New Roman" w:hAnsi="Times New Roman" w:cs="Times New Roman"/>
        </w:rPr>
      </w:pPr>
      <w:r w:rsidRPr="001F1AAA">
        <w:rPr>
          <w:rFonts w:ascii="Times New Roman" w:eastAsia="Times New Roman" w:hAnsi="Times New Roman" w:cs="Times New Roman"/>
        </w:rPr>
        <w:tab/>
        <w:t>Now that the basic network setup is done, the next thing to do is to setup traffic agents such as TCP and UDP, traffic sources such as FTP and CBR, and attach them to nodes and agents respectively.</w:t>
      </w:r>
    </w:p>
    <w:p w:rsidR="00851B2A" w:rsidRDefault="00851B2A" w:rsidP="00851B2A">
      <w:pPr>
        <w:pStyle w:val="ListParagraph"/>
        <w:numPr>
          <w:ilvl w:val="0"/>
          <w:numId w:val="31"/>
        </w:numPr>
        <w:tabs>
          <w:tab w:val="left" w:pos="810"/>
        </w:tabs>
        <w:ind w:left="360" w:right="229"/>
        <w:jc w:val="both"/>
        <w:rPr>
          <w:rFonts w:ascii="Times New Roman" w:eastAsia="Times New Roman" w:hAnsi="Times New Roman" w:cs="Times New Roman"/>
        </w:rPr>
      </w:pPr>
      <w:r w:rsidRPr="00614768">
        <w:rPr>
          <w:rFonts w:ascii="Times New Roman" w:eastAsia="Times New Roman" w:hAnsi="Times New Roman" w:cs="Times New Roman"/>
        </w:rPr>
        <w:t xml:space="preserve">set </w:t>
      </w:r>
      <w:r w:rsidRPr="00614768">
        <w:rPr>
          <w:rFonts w:ascii="Times New Roman" w:eastAsia="Times New Roman" w:hAnsi="Times New Roman" w:cs="Times New Roman"/>
          <w:i/>
          <w:iCs/>
        </w:rPr>
        <w:t>tcp</w:t>
      </w:r>
      <w:r w:rsidRPr="00614768">
        <w:rPr>
          <w:rFonts w:ascii="Times New Roman" w:eastAsia="Times New Roman" w:hAnsi="Times New Roman" w:cs="Times New Roman"/>
        </w:rPr>
        <w:t xml:space="preserve"> [new </w:t>
      </w:r>
      <w:r w:rsidRPr="00614768">
        <w:rPr>
          <w:rFonts w:ascii="Times New Roman" w:eastAsia="Times New Roman" w:hAnsi="Times New Roman" w:cs="Times New Roman"/>
          <w:i/>
          <w:iCs/>
        </w:rPr>
        <w:t>Agent/TCP</w:t>
      </w:r>
      <w:r w:rsidRPr="00614768">
        <w:rPr>
          <w:rFonts w:ascii="Times New Roman" w:eastAsia="Times New Roman" w:hAnsi="Times New Roman" w:cs="Times New Roman"/>
        </w:rPr>
        <w:t>]: This line shows how to create a TCP agent. But in general, users can create any agent or traffic sources in this way. Agents and traffic sources are in fact basic objects (not compound objects), mostly implemented in C++ and linked to OTcl. Therefore, there are no specific Simulator object member functions that create these object instances. To create agents or traffic sources, a user should know the class names these objects (Agent/TCP, Agnet/TCPSink, Application/FTP and so on). This information can be found in the NS documentation or partly in this documentation. But one shortcut is to look at the "ns2/tcl/libs/ns-default.tcl" file. This file contains the default configurable parameter value settings for available network objects. Therefore, it works as a good indicator of what kind of network objects is available in NS and what are the configurable parameters.</w:t>
      </w:r>
      <w:r w:rsidRPr="00614768">
        <w:rPr>
          <w:rFonts w:ascii="Times New Roman" w:eastAsia="Times New Roman" w:hAnsi="Times New Roman" w:cs="Times New Roman"/>
        </w:rPr>
        <w:br/>
      </w:r>
    </w:p>
    <w:p w:rsidR="00851B2A" w:rsidRDefault="00851B2A" w:rsidP="00851B2A">
      <w:pPr>
        <w:pStyle w:val="ListParagraph"/>
        <w:numPr>
          <w:ilvl w:val="0"/>
          <w:numId w:val="31"/>
        </w:numPr>
        <w:tabs>
          <w:tab w:val="left" w:pos="810"/>
        </w:tabs>
        <w:spacing w:after="280"/>
        <w:ind w:left="360" w:right="229"/>
        <w:jc w:val="both"/>
        <w:rPr>
          <w:rFonts w:ascii="Times New Roman" w:eastAsia="Times New Roman" w:hAnsi="Times New Roman" w:cs="Times New Roman"/>
        </w:rPr>
      </w:pPr>
      <w:r w:rsidRPr="007E6752">
        <w:rPr>
          <w:rFonts w:ascii="Times New Roman" w:eastAsia="Times New Roman" w:hAnsi="Times New Roman" w:cs="Times New Roman"/>
          <w:i/>
          <w:iCs/>
        </w:rPr>
        <w:t>$ns</w:t>
      </w:r>
      <w:r w:rsidRPr="007E6752">
        <w:rPr>
          <w:rFonts w:ascii="Times New Roman" w:eastAsia="Times New Roman" w:hAnsi="Times New Roman" w:cs="Times New Roman"/>
        </w:rPr>
        <w:t xml:space="preserve"> attach-agent </w:t>
      </w:r>
      <w:r w:rsidRPr="007E6752">
        <w:rPr>
          <w:rFonts w:ascii="Times New Roman" w:eastAsia="Times New Roman" w:hAnsi="Times New Roman" w:cs="Times New Roman"/>
          <w:i/>
          <w:iCs/>
        </w:rPr>
        <w:t>node agent</w:t>
      </w:r>
      <w:r w:rsidRPr="007E6752">
        <w:rPr>
          <w:rFonts w:ascii="Times New Roman" w:eastAsia="Times New Roman" w:hAnsi="Times New Roman" w:cs="Times New Roman"/>
        </w:rPr>
        <w:t xml:space="preserve">: The attach-agent member function attaches an agent object created to a node object. Actually, what this function does is call the attach member function of specified node, which attaches the given agent to itself. Therefore, a user can do the same thing by, for example, $n0 attach $tcp. Similarly, each agent object has a member function .  </w:t>
      </w:r>
    </w:p>
    <w:p w:rsidR="00851B2A" w:rsidRPr="001F37CF" w:rsidRDefault="00851B2A" w:rsidP="00851B2A">
      <w:pPr>
        <w:pStyle w:val="ListParagraph"/>
        <w:numPr>
          <w:ilvl w:val="0"/>
          <w:numId w:val="31"/>
        </w:numPr>
        <w:tabs>
          <w:tab w:val="left" w:pos="810"/>
        </w:tabs>
        <w:ind w:left="360" w:right="229"/>
        <w:jc w:val="both"/>
        <w:rPr>
          <w:rFonts w:ascii="Times New Roman" w:eastAsia="Times New Roman" w:hAnsi="Times New Roman" w:cs="Times New Roman"/>
        </w:rPr>
      </w:pPr>
      <w:r w:rsidRPr="001F37CF">
        <w:rPr>
          <w:rFonts w:ascii="Times New Roman" w:eastAsia="Times New Roman" w:hAnsi="Times New Roman" w:cs="Times New Roman"/>
          <w:i/>
          <w:iCs/>
        </w:rPr>
        <w:t>$ns</w:t>
      </w:r>
      <w:r w:rsidRPr="001F37CF">
        <w:rPr>
          <w:rFonts w:ascii="Times New Roman" w:eastAsia="Times New Roman" w:hAnsi="Times New Roman" w:cs="Times New Roman"/>
        </w:rPr>
        <w:t xml:space="preserve"> connect </w:t>
      </w:r>
      <w:r w:rsidRPr="001F37CF">
        <w:rPr>
          <w:rFonts w:ascii="Times New Roman" w:eastAsia="Times New Roman" w:hAnsi="Times New Roman" w:cs="Times New Roman"/>
          <w:i/>
          <w:iCs/>
        </w:rPr>
        <w:t>agent1 agent2</w:t>
      </w:r>
      <w:r w:rsidRPr="001F37CF">
        <w:rPr>
          <w:rFonts w:ascii="Times New Roman" w:eastAsia="Times New Roman" w:hAnsi="Times New Roman" w:cs="Times New Roman"/>
        </w:rPr>
        <w:t xml:space="preserve">: After two agents that will communicate with each other are created, the next thing is to establish a logical network connection between them. This line establishes a network connection by setting the destination address to each others' network and port address pair. </w:t>
      </w:r>
    </w:p>
    <w:p w:rsidR="00851B2A" w:rsidRPr="001F1AAA" w:rsidRDefault="00851B2A" w:rsidP="00851B2A">
      <w:pPr>
        <w:ind w:left="360" w:right="229"/>
        <w:jc w:val="both"/>
        <w:rPr>
          <w:rFonts w:ascii="Times New Roman" w:eastAsia="Times New Roman" w:hAnsi="Times New Roman" w:cs="Times New Roman"/>
        </w:rPr>
      </w:pPr>
      <w:r w:rsidRPr="001F1AAA">
        <w:rPr>
          <w:rFonts w:ascii="Times New Roman" w:eastAsia="Times New Roman" w:hAnsi="Times New Roman" w:cs="Times New Roman"/>
        </w:rPr>
        <w:t>Assuming that all the network configuration is done, the next thing to do is write a simulation scenario (i.e. simulation scheduling). The Simulator object has many scheduling member functions. However, the one that is mostly used is the following:</w:t>
      </w:r>
    </w:p>
    <w:p w:rsidR="00851B2A" w:rsidRPr="001F37CF" w:rsidRDefault="00851B2A" w:rsidP="00851B2A">
      <w:pPr>
        <w:pStyle w:val="ListParagraph"/>
        <w:numPr>
          <w:ilvl w:val="0"/>
          <w:numId w:val="31"/>
        </w:numPr>
        <w:spacing w:before="280"/>
        <w:ind w:left="360" w:right="229"/>
        <w:jc w:val="both"/>
        <w:rPr>
          <w:rFonts w:ascii="Times New Roman" w:eastAsia="Times New Roman" w:hAnsi="Times New Roman" w:cs="Times New Roman"/>
        </w:rPr>
      </w:pPr>
      <w:r w:rsidRPr="001F37CF">
        <w:rPr>
          <w:rFonts w:ascii="Times New Roman" w:eastAsia="Times New Roman" w:hAnsi="Times New Roman" w:cs="Times New Roman"/>
          <w:i/>
          <w:iCs/>
        </w:rPr>
        <w:t>$ns</w:t>
      </w:r>
      <w:r w:rsidRPr="001F37CF">
        <w:rPr>
          <w:rFonts w:ascii="Times New Roman" w:eastAsia="Times New Roman" w:hAnsi="Times New Roman" w:cs="Times New Roman"/>
        </w:rPr>
        <w:t xml:space="preserve"> at </w:t>
      </w:r>
      <w:r w:rsidRPr="001F37CF">
        <w:rPr>
          <w:rFonts w:ascii="Times New Roman" w:eastAsia="Times New Roman" w:hAnsi="Times New Roman" w:cs="Times New Roman"/>
          <w:i/>
          <w:iCs/>
        </w:rPr>
        <w:t>time "string"</w:t>
      </w:r>
      <w:r w:rsidRPr="001F37CF">
        <w:rPr>
          <w:rFonts w:ascii="Times New Roman" w:eastAsia="Times New Roman" w:hAnsi="Times New Roman" w:cs="Times New Roman"/>
        </w:rPr>
        <w:t xml:space="preserve">: This member function of a Simulator object makes the scheduler (scheduler_ is the variable that points the scheduler object created by [new Scheduler] command at the beginning of the script) to schedule the execution of the specified string at given simulation time. For example, </w:t>
      </w:r>
      <w:r w:rsidRPr="001F37CF">
        <w:rPr>
          <w:rFonts w:ascii="Times New Roman" w:eastAsia="Times New Roman" w:hAnsi="Times New Roman" w:cs="Times New Roman"/>
          <w:i/>
          <w:iCs/>
        </w:rPr>
        <w:t>$ns</w:t>
      </w:r>
      <w:r w:rsidRPr="001F37CF">
        <w:rPr>
          <w:rFonts w:ascii="Times New Roman" w:eastAsia="Times New Roman" w:hAnsi="Times New Roman" w:cs="Times New Roman"/>
        </w:rPr>
        <w:t xml:space="preserve"> at </w:t>
      </w:r>
      <w:r w:rsidRPr="001F37CF">
        <w:rPr>
          <w:rFonts w:ascii="Times New Roman" w:eastAsia="Times New Roman" w:hAnsi="Times New Roman" w:cs="Times New Roman"/>
          <w:i/>
          <w:iCs/>
        </w:rPr>
        <w:t>0.1 "$cbr start"</w:t>
      </w:r>
      <w:r w:rsidRPr="001F37CF">
        <w:rPr>
          <w:rFonts w:ascii="Times New Roman" w:eastAsia="Times New Roman" w:hAnsi="Times New Roman" w:cs="Times New Roman"/>
        </w:rPr>
        <w:t xml:space="preserve"> will make the scheduler call a start member function of the CBR traffic source object, which starts the CBR to transmit data. In NS, usually a traffic source does not transmit actual data, but it notifies the underlying agent that it has some amount of data to transmit, and the agent, just knowing how much of the data to transfer, creates packets and sends them. </w:t>
      </w:r>
    </w:p>
    <w:p w:rsidR="00851B2A" w:rsidRPr="001F1AAA" w:rsidRDefault="00851B2A" w:rsidP="00851B2A">
      <w:pPr>
        <w:ind w:left="360" w:right="229"/>
        <w:jc w:val="both"/>
        <w:rPr>
          <w:rFonts w:ascii="Times New Roman" w:eastAsia="Times New Roman" w:hAnsi="Times New Roman" w:cs="Times New Roman"/>
        </w:rPr>
      </w:pPr>
      <w:r w:rsidRPr="001F1AAA">
        <w:rPr>
          <w:rFonts w:ascii="Times New Roman" w:eastAsia="Times New Roman" w:hAnsi="Times New Roman" w:cs="Times New Roman"/>
        </w:rPr>
        <w:t xml:space="preserve">After all network configurations, scheduling and post-simulation procedure specifications are done, the only thing left is to run the simulation. This is done by </w:t>
      </w:r>
      <w:r w:rsidRPr="001F1AAA">
        <w:rPr>
          <w:rFonts w:ascii="Times New Roman" w:eastAsia="Times New Roman" w:hAnsi="Times New Roman" w:cs="Times New Roman"/>
          <w:i/>
          <w:iCs/>
        </w:rPr>
        <w:t>$ns</w:t>
      </w:r>
      <w:r w:rsidRPr="001F1AAA">
        <w:rPr>
          <w:rFonts w:ascii="Times New Roman" w:eastAsia="Times New Roman" w:hAnsi="Times New Roman" w:cs="Times New Roman"/>
        </w:rPr>
        <w:t xml:space="preserve"> run.</w:t>
      </w:r>
    </w:p>
    <w:p w:rsidR="00851B2A" w:rsidRPr="001F1AAA" w:rsidRDefault="00851B2A" w:rsidP="00851B2A">
      <w:pPr>
        <w:spacing w:before="280" w:after="280"/>
        <w:ind w:right="229"/>
        <w:jc w:val="both"/>
        <w:rPr>
          <w:rFonts w:ascii="Times New Roman" w:eastAsia="Times New Roman" w:hAnsi="Times New Roman" w:cs="Times New Roman"/>
          <w:b/>
        </w:rPr>
      </w:pPr>
      <w:r w:rsidRPr="001F1AAA">
        <w:rPr>
          <w:rFonts w:ascii="Times New Roman" w:eastAsia="Times New Roman" w:hAnsi="Times New Roman" w:cs="Times New Roman"/>
          <w:b/>
        </w:rPr>
        <w:t>RESULT:</w:t>
      </w:r>
    </w:p>
    <w:p w:rsidR="00E7363A" w:rsidRDefault="00E7363A" w:rsidP="00851B2A">
      <w:pPr>
        <w:spacing w:line="360" w:lineRule="auto"/>
        <w:ind w:right="229"/>
        <w:rPr>
          <w:rFonts w:ascii="Times New Roman" w:hAnsi="Times New Roman" w:cs="Times New Roman"/>
          <w:b/>
        </w:rPr>
      </w:pPr>
    </w:p>
    <w:p w:rsidR="00E7363A" w:rsidRDefault="00E7363A" w:rsidP="00851B2A">
      <w:pPr>
        <w:spacing w:line="360" w:lineRule="auto"/>
        <w:ind w:right="229"/>
        <w:rPr>
          <w:rFonts w:ascii="Times New Roman" w:hAnsi="Times New Roman" w:cs="Times New Roman"/>
          <w:b/>
        </w:rPr>
      </w:pPr>
    </w:p>
    <w:p w:rsidR="00BF2845" w:rsidRDefault="00BF2845" w:rsidP="00BF2845">
      <w:pPr>
        <w:spacing w:line="360" w:lineRule="auto"/>
        <w:ind w:right="409"/>
        <w:rPr>
          <w:rFonts w:ascii="Times New Roman" w:hAnsi="Times New Roman" w:cs="Times New Roman"/>
          <w:b/>
        </w:rPr>
      </w:pPr>
      <w:r>
        <w:rPr>
          <w:rFonts w:ascii="Times New Roman" w:hAnsi="Times New Roman" w:cs="Times New Roman"/>
          <w:b/>
        </w:rPr>
        <w:t>EX NO: 11                CASE STUDY ON DIFFERENT ROUTING ALGORITHMS</w:t>
      </w:r>
    </w:p>
    <w:p w:rsidR="00BF2845" w:rsidRDefault="00BF2845" w:rsidP="00BF2845">
      <w:pPr>
        <w:ind w:right="409"/>
        <w:rPr>
          <w:rFonts w:ascii="Times New Roman" w:hAnsi="Times New Roman"/>
          <w:b/>
        </w:rPr>
      </w:pPr>
    </w:p>
    <w:p w:rsidR="00BF2845" w:rsidRPr="006B3365" w:rsidRDefault="00BF2845" w:rsidP="00BF2845">
      <w:pPr>
        <w:ind w:right="409"/>
        <w:rPr>
          <w:rFonts w:ascii="Times New Roman" w:hAnsi="Times New Roman"/>
          <w:b/>
        </w:rPr>
      </w:pPr>
      <w:r w:rsidRPr="006B3365">
        <w:rPr>
          <w:rFonts w:ascii="Times New Roman" w:hAnsi="Times New Roman"/>
          <w:b/>
        </w:rPr>
        <w:t>INRODUCTION</w:t>
      </w:r>
    </w:p>
    <w:p w:rsidR="00BF2845" w:rsidRDefault="00BF2845" w:rsidP="00BF2845">
      <w:pPr>
        <w:pStyle w:val="NormalWeb"/>
        <w:shd w:val="clear" w:color="auto" w:fill="FFFFFF"/>
        <w:spacing w:before="96" w:after="0"/>
        <w:ind w:right="409"/>
        <w:jc w:val="both"/>
        <w:rPr>
          <w:color w:val="000000"/>
          <w:sz w:val="22"/>
          <w:szCs w:val="22"/>
        </w:rPr>
      </w:pPr>
      <w:r w:rsidRPr="006B3365">
        <w:rPr>
          <w:color w:val="000000"/>
          <w:sz w:val="22"/>
          <w:szCs w:val="22"/>
        </w:rPr>
        <w:t>Routing algorithms can be differentiated based on several key characteristics. First, the particular goals of the algorithm designer affect the operation of the resulting routing protocol. Second, various types of routing algorithms exist, and each algorithm has a different impact on network and router resources. Finally, routing algorithms use a variety of metrics that affect calculation of optimal routes. The following sections analyze these routing algorithm attributes.</w:t>
      </w:r>
    </w:p>
    <w:p w:rsidR="00BF2845" w:rsidRPr="006B3365" w:rsidRDefault="00BF2845" w:rsidP="00BF2845">
      <w:pPr>
        <w:pStyle w:val="NormalWeb"/>
        <w:shd w:val="clear" w:color="auto" w:fill="FFFFFF"/>
        <w:spacing w:before="96" w:after="0"/>
        <w:ind w:right="409"/>
        <w:jc w:val="both"/>
        <w:rPr>
          <w:color w:val="000000"/>
          <w:sz w:val="22"/>
          <w:szCs w:val="22"/>
        </w:rPr>
      </w:pPr>
    </w:p>
    <w:p w:rsidR="00BF2845" w:rsidRPr="00BF2845" w:rsidRDefault="00BF2845" w:rsidP="00BF2845">
      <w:pPr>
        <w:pStyle w:val="Heading3"/>
        <w:shd w:val="clear" w:color="auto" w:fill="FFFFFF"/>
        <w:spacing w:before="0"/>
        <w:ind w:right="409"/>
        <w:jc w:val="both"/>
        <w:rPr>
          <w:rFonts w:ascii="Times New Roman" w:hAnsi="Times New Roman" w:cs="Times New Roman"/>
          <w:color w:val="000000"/>
        </w:rPr>
      </w:pPr>
      <w:r w:rsidRPr="00BF2845">
        <w:rPr>
          <w:rStyle w:val="mw-headline"/>
          <w:rFonts w:ascii="Times New Roman" w:hAnsi="Times New Roman" w:cs="Times New Roman"/>
          <w:color w:val="000000"/>
        </w:rPr>
        <w:t>DESIGN GOALS</w:t>
      </w:r>
    </w:p>
    <w:p w:rsidR="00BF2845" w:rsidRPr="006B3365" w:rsidRDefault="00BF2845" w:rsidP="00BF2845">
      <w:pPr>
        <w:pStyle w:val="NormalWeb"/>
        <w:shd w:val="clear" w:color="auto" w:fill="FFFFFF"/>
        <w:spacing w:before="96" w:after="0"/>
        <w:ind w:right="409"/>
        <w:jc w:val="both"/>
        <w:rPr>
          <w:color w:val="000000"/>
          <w:sz w:val="22"/>
          <w:szCs w:val="22"/>
        </w:rPr>
      </w:pPr>
      <w:r w:rsidRPr="006B3365">
        <w:rPr>
          <w:color w:val="000000"/>
          <w:sz w:val="22"/>
          <w:szCs w:val="22"/>
        </w:rPr>
        <w:t>Routing algorithms often have one or more of the following design goals:</w:t>
      </w:r>
    </w:p>
    <w:p w:rsidR="00BF2845" w:rsidRPr="006B3365" w:rsidRDefault="00BF2845" w:rsidP="00BF2845">
      <w:pPr>
        <w:widowControl/>
        <w:numPr>
          <w:ilvl w:val="0"/>
          <w:numId w:val="35"/>
        </w:numPr>
        <w:shd w:val="clear" w:color="auto" w:fill="FFFFFF"/>
        <w:suppressAutoHyphens w:val="0"/>
        <w:autoSpaceDN/>
        <w:spacing w:before="100" w:beforeAutospacing="1"/>
        <w:ind w:left="360" w:right="409"/>
        <w:jc w:val="both"/>
        <w:textAlignment w:val="auto"/>
        <w:rPr>
          <w:rFonts w:ascii="Times New Roman" w:hAnsi="Times New Roman"/>
          <w:color w:val="000000"/>
        </w:rPr>
      </w:pPr>
      <w:r w:rsidRPr="006B3365">
        <w:rPr>
          <w:rFonts w:ascii="Times New Roman" w:hAnsi="Times New Roman"/>
          <w:color w:val="000000"/>
        </w:rPr>
        <w:t>Optimality</w:t>
      </w:r>
    </w:p>
    <w:p w:rsidR="00BF2845" w:rsidRPr="006B3365" w:rsidRDefault="00BF2845" w:rsidP="00BF2845">
      <w:pPr>
        <w:widowControl/>
        <w:numPr>
          <w:ilvl w:val="0"/>
          <w:numId w:val="35"/>
        </w:numPr>
        <w:shd w:val="clear" w:color="auto" w:fill="FFFFFF"/>
        <w:suppressAutoHyphens w:val="0"/>
        <w:autoSpaceDN/>
        <w:spacing w:before="100" w:beforeAutospacing="1"/>
        <w:ind w:left="360" w:right="409"/>
        <w:jc w:val="both"/>
        <w:textAlignment w:val="auto"/>
        <w:rPr>
          <w:rFonts w:ascii="Times New Roman" w:hAnsi="Times New Roman"/>
          <w:color w:val="000000"/>
        </w:rPr>
      </w:pPr>
      <w:r w:rsidRPr="006B3365">
        <w:rPr>
          <w:rFonts w:ascii="Times New Roman" w:hAnsi="Times New Roman"/>
          <w:color w:val="000000"/>
        </w:rPr>
        <w:t>Simplicity and low overhead</w:t>
      </w:r>
    </w:p>
    <w:p w:rsidR="00BF2845" w:rsidRPr="006B3365" w:rsidRDefault="00BF2845" w:rsidP="00BF2845">
      <w:pPr>
        <w:widowControl/>
        <w:numPr>
          <w:ilvl w:val="0"/>
          <w:numId w:val="35"/>
        </w:numPr>
        <w:shd w:val="clear" w:color="auto" w:fill="FFFFFF"/>
        <w:suppressAutoHyphens w:val="0"/>
        <w:autoSpaceDN/>
        <w:spacing w:before="100" w:beforeAutospacing="1"/>
        <w:ind w:left="360" w:right="409"/>
        <w:jc w:val="both"/>
        <w:textAlignment w:val="auto"/>
        <w:rPr>
          <w:rFonts w:ascii="Times New Roman" w:hAnsi="Times New Roman"/>
          <w:color w:val="000000"/>
        </w:rPr>
      </w:pPr>
      <w:r w:rsidRPr="006B3365">
        <w:rPr>
          <w:rFonts w:ascii="Times New Roman" w:hAnsi="Times New Roman"/>
          <w:color w:val="000000"/>
        </w:rPr>
        <w:t>Robustness and stability</w:t>
      </w:r>
    </w:p>
    <w:p w:rsidR="00BF2845" w:rsidRPr="006B3365" w:rsidRDefault="00BF2845" w:rsidP="00BF2845">
      <w:pPr>
        <w:widowControl/>
        <w:numPr>
          <w:ilvl w:val="0"/>
          <w:numId w:val="35"/>
        </w:numPr>
        <w:shd w:val="clear" w:color="auto" w:fill="FFFFFF"/>
        <w:suppressAutoHyphens w:val="0"/>
        <w:autoSpaceDN/>
        <w:spacing w:before="100" w:beforeAutospacing="1"/>
        <w:ind w:left="360" w:right="409"/>
        <w:jc w:val="both"/>
        <w:textAlignment w:val="auto"/>
        <w:rPr>
          <w:rFonts w:ascii="Times New Roman" w:hAnsi="Times New Roman"/>
          <w:color w:val="000000"/>
        </w:rPr>
      </w:pPr>
      <w:r w:rsidRPr="006B3365">
        <w:rPr>
          <w:rFonts w:ascii="Times New Roman" w:hAnsi="Times New Roman"/>
          <w:color w:val="000000"/>
        </w:rPr>
        <w:t>Rapid convergence</w:t>
      </w:r>
    </w:p>
    <w:p w:rsidR="00BF2845" w:rsidRPr="006B3365" w:rsidRDefault="00BF2845" w:rsidP="00BF2845">
      <w:pPr>
        <w:widowControl/>
        <w:numPr>
          <w:ilvl w:val="0"/>
          <w:numId w:val="35"/>
        </w:numPr>
        <w:shd w:val="clear" w:color="auto" w:fill="FFFFFF"/>
        <w:suppressAutoHyphens w:val="0"/>
        <w:autoSpaceDN/>
        <w:spacing w:before="100" w:beforeAutospacing="1"/>
        <w:ind w:left="360" w:right="409"/>
        <w:jc w:val="both"/>
        <w:textAlignment w:val="auto"/>
        <w:rPr>
          <w:rFonts w:ascii="Times New Roman" w:hAnsi="Times New Roman"/>
          <w:color w:val="000000"/>
        </w:rPr>
      </w:pPr>
      <w:r w:rsidRPr="006B3365">
        <w:rPr>
          <w:rFonts w:ascii="Times New Roman" w:hAnsi="Times New Roman"/>
          <w:color w:val="000000"/>
        </w:rPr>
        <w:t>Flexibility</w:t>
      </w:r>
    </w:p>
    <w:p w:rsidR="00BF2845" w:rsidRPr="006B3365" w:rsidRDefault="00BF2845" w:rsidP="00BF2845">
      <w:pPr>
        <w:pStyle w:val="NormalWeb"/>
        <w:shd w:val="clear" w:color="auto" w:fill="FFFFFF"/>
        <w:spacing w:before="96" w:after="0"/>
        <w:ind w:right="409"/>
        <w:jc w:val="both"/>
        <w:rPr>
          <w:color w:val="000000"/>
          <w:sz w:val="22"/>
          <w:szCs w:val="22"/>
        </w:rPr>
      </w:pPr>
      <w:r w:rsidRPr="006B3365">
        <w:rPr>
          <w:color w:val="000000"/>
          <w:sz w:val="22"/>
          <w:szCs w:val="22"/>
        </w:rPr>
        <w:t>Optimality refers to the capability of the routing algorithm to select the best route, which depends on the metrics and metric weightings used to make the calculation. For example, one routing algorithm may use a number of hops and delays, but it may weigh delay more heavily in the calculation. Naturally, routing protocols must define their metric calculation algorithms strictly.</w:t>
      </w:r>
    </w:p>
    <w:p w:rsidR="00BF2845" w:rsidRPr="006B3365" w:rsidRDefault="00BF2845" w:rsidP="00BF2845">
      <w:pPr>
        <w:pStyle w:val="NormalWeb"/>
        <w:shd w:val="clear" w:color="auto" w:fill="FFFFFF"/>
        <w:spacing w:before="96" w:after="0"/>
        <w:ind w:right="409"/>
        <w:jc w:val="both"/>
        <w:rPr>
          <w:color w:val="000000"/>
          <w:sz w:val="22"/>
          <w:szCs w:val="22"/>
        </w:rPr>
      </w:pPr>
      <w:r w:rsidRPr="006B3365">
        <w:rPr>
          <w:color w:val="000000"/>
          <w:sz w:val="22"/>
          <w:szCs w:val="22"/>
        </w:rPr>
        <w:t>Routing algorithms also are designed to be as simple as possible. In other words, the routing algorithm must offer its functionality efficiently, with a minimum of software and utilization overhead. Efficiency is particularly important when the software implementing the routing algorithm must run on a computer with limited physical resources.</w:t>
      </w:r>
      <w:r>
        <w:rPr>
          <w:color w:val="000000"/>
          <w:sz w:val="22"/>
          <w:szCs w:val="22"/>
        </w:rPr>
        <w:t xml:space="preserve"> </w:t>
      </w:r>
      <w:r w:rsidRPr="006B3365">
        <w:rPr>
          <w:color w:val="000000"/>
          <w:sz w:val="22"/>
          <w:szCs w:val="22"/>
        </w:rPr>
        <w:t>Routing algorithms must be robust, which means that they should perform correctly in the face of unusual or unforeseen circumstances, such as hardware failures, high load conditions, and incorrect implementations. Because routers are located at network junction points, they can cause considerable problems when they fail. The best routing algorithms are often those that have withstood the test of time and that have proven stable under a variety of network conditions.</w:t>
      </w:r>
    </w:p>
    <w:p w:rsidR="00BF2845" w:rsidRPr="006B3365" w:rsidRDefault="00BF2845" w:rsidP="00BF2845">
      <w:pPr>
        <w:pStyle w:val="NormalWeb"/>
        <w:shd w:val="clear" w:color="auto" w:fill="FFFFFF"/>
        <w:spacing w:before="96" w:after="0"/>
        <w:ind w:right="409"/>
        <w:jc w:val="both"/>
        <w:rPr>
          <w:color w:val="000000"/>
          <w:sz w:val="22"/>
          <w:szCs w:val="22"/>
        </w:rPr>
      </w:pPr>
      <w:r w:rsidRPr="006B3365">
        <w:rPr>
          <w:color w:val="000000"/>
          <w:sz w:val="22"/>
          <w:szCs w:val="22"/>
        </w:rPr>
        <w:t>In addition, routing algorithms must converge rapidly. Convergence is the process of agreement, by all routers, on optimal routes. When a network event causes routes to either go down or become available, routers distribute routing update messages that permeate networks, stimulating recalculation of optimal routes and eventually causing all routers to agree on these routes. Routing algorithms that converge slowly can cause routing loops or network outages.</w:t>
      </w:r>
    </w:p>
    <w:p w:rsidR="00BF2845" w:rsidRPr="006B3365" w:rsidRDefault="00BF2845" w:rsidP="00BF2845">
      <w:pPr>
        <w:pStyle w:val="NormalWeb"/>
        <w:shd w:val="clear" w:color="auto" w:fill="FFFFFF"/>
        <w:spacing w:before="96" w:after="0"/>
        <w:ind w:right="409"/>
        <w:jc w:val="both"/>
        <w:rPr>
          <w:color w:val="000000"/>
          <w:sz w:val="22"/>
          <w:szCs w:val="22"/>
        </w:rPr>
      </w:pPr>
      <w:r w:rsidRPr="006B3365">
        <w:rPr>
          <w:color w:val="000000"/>
          <w:sz w:val="22"/>
          <w:szCs w:val="22"/>
        </w:rPr>
        <w:t>In the routing loop displayed in</w:t>
      </w:r>
      <w:r w:rsidRPr="006B3365">
        <w:rPr>
          <w:rStyle w:val="apple-converted-space"/>
          <w:color w:val="000000"/>
          <w:sz w:val="22"/>
          <w:szCs w:val="22"/>
        </w:rPr>
        <w:t> </w:t>
      </w:r>
      <w:hyperlink r:id="rId9" w:anchor="Figure:_Slow_Convergence_and_Routing_Loops_Can_Hinder_Progress" w:tooltip="Routing Basics" w:history="1">
        <w:r w:rsidRPr="00CF0406">
          <w:rPr>
            <w:rStyle w:val="Hyperlink"/>
            <w:color w:val="000000"/>
            <w:sz w:val="22"/>
            <w:szCs w:val="22"/>
          </w:rPr>
          <w:t>Figure: Slow Convergence and Routing Loops Can Hinder Progress</w:t>
        </w:r>
      </w:hyperlink>
      <w:r w:rsidRPr="006B3365">
        <w:rPr>
          <w:color w:val="000000"/>
          <w:sz w:val="22"/>
          <w:szCs w:val="22"/>
        </w:rPr>
        <w:t>, a packet arrives at Router 1 at time t1. Router 1 already has been updated and thus knows that the optimal route to the destination calls for Router 2 to be the next stop. Router 1 therefore forwards the packet to Router 2, but because this router has not yet been updated, it believes that the optimal next hop is Router 1. Router 2 therefore forwards the packet back to Router 1, and the packet continues to bounce back and forth between the two routers until Router 2 receives its routing update or until the packet has been switched the maximum number of times allowed.</w:t>
      </w:r>
    </w:p>
    <w:p w:rsidR="00BF2845" w:rsidRDefault="00BF2845" w:rsidP="00BF2845">
      <w:pPr>
        <w:pStyle w:val="NormalWeb"/>
        <w:shd w:val="clear" w:color="auto" w:fill="FFFFFF"/>
        <w:spacing w:before="96" w:after="0"/>
        <w:ind w:right="409"/>
        <w:jc w:val="both"/>
        <w:rPr>
          <w:rStyle w:val="mw-headline"/>
          <w:color w:val="000000"/>
          <w:sz w:val="22"/>
          <w:szCs w:val="22"/>
        </w:rPr>
      </w:pPr>
      <w:r>
        <w:rPr>
          <w:noProof/>
          <w:color w:val="5A3696"/>
          <w:sz w:val="22"/>
          <w:szCs w:val="22"/>
        </w:rPr>
        <w:drawing>
          <wp:inline distT="0" distB="0" distL="0" distR="0" wp14:anchorId="71997254" wp14:editId="26C3F5A1">
            <wp:extent cx="5267326" cy="1562100"/>
            <wp:effectExtent l="0" t="0" r="9525" b="0"/>
            <wp:docPr id="89" name="Picture 89" descr="CT84050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8405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1560781"/>
                    </a:xfrm>
                    <a:prstGeom prst="rect">
                      <a:avLst/>
                    </a:prstGeom>
                    <a:noFill/>
                    <a:ln>
                      <a:noFill/>
                    </a:ln>
                  </pic:spPr>
                </pic:pic>
              </a:graphicData>
            </a:graphic>
          </wp:inline>
        </w:drawing>
      </w:r>
    </w:p>
    <w:p w:rsidR="00BF2845" w:rsidRPr="006B3365" w:rsidRDefault="00BF2845" w:rsidP="00BF2845">
      <w:pPr>
        <w:pStyle w:val="NormalWeb"/>
        <w:shd w:val="clear" w:color="auto" w:fill="FFFFFF"/>
        <w:spacing w:before="96" w:after="0"/>
        <w:ind w:right="409"/>
        <w:jc w:val="center"/>
        <w:rPr>
          <w:color w:val="000000"/>
          <w:sz w:val="22"/>
          <w:szCs w:val="22"/>
        </w:rPr>
      </w:pPr>
      <w:r w:rsidRPr="006B3365">
        <w:rPr>
          <w:rStyle w:val="mw-headline"/>
          <w:color w:val="000000"/>
          <w:sz w:val="22"/>
          <w:szCs w:val="22"/>
        </w:rPr>
        <w:t>Figure: Slow Convergence and Routing Loops Can Hinder Progress</w:t>
      </w:r>
    </w:p>
    <w:p w:rsidR="00BF2845" w:rsidRDefault="00BF2845" w:rsidP="00BF2845">
      <w:pPr>
        <w:ind w:left="720" w:right="409"/>
        <w:jc w:val="both"/>
        <w:rPr>
          <w:rFonts w:ascii="Times New Roman" w:hAnsi="Times New Roman"/>
        </w:rPr>
      </w:pPr>
    </w:p>
    <w:p w:rsidR="00BF2845" w:rsidRDefault="00BF2845" w:rsidP="00E5776D">
      <w:pPr>
        <w:ind w:right="409"/>
        <w:jc w:val="both"/>
        <w:rPr>
          <w:rFonts w:ascii="Times New Roman" w:hAnsi="Times New Roman"/>
        </w:rPr>
      </w:pPr>
      <w:r w:rsidRPr="006B3365">
        <w:rPr>
          <w:rFonts w:ascii="Times New Roman" w:hAnsi="Times New Roman"/>
        </w:rPr>
        <w:t>Routing algorithms should also be flexible, which means that they should quickly and accurately adapt to a variety of network circumstances. Assume, for example, that a network segment has gone down. As many routing algorithms become aware of the problem, they will quickly select the next-best path for all routes normally using that segment. Routing algorithms can be programmed to adapt to changes in network bandwidth, router queue size, and network delay, among other variables.</w:t>
      </w:r>
    </w:p>
    <w:p w:rsidR="00BF2845" w:rsidRPr="006B3365" w:rsidRDefault="00BF2845" w:rsidP="00BF2845">
      <w:pPr>
        <w:ind w:left="720" w:right="409"/>
        <w:jc w:val="both"/>
        <w:rPr>
          <w:rFonts w:ascii="Times New Roman" w:hAnsi="Times New Roman"/>
        </w:rPr>
      </w:pPr>
    </w:p>
    <w:p w:rsidR="00BF2845" w:rsidRDefault="00BF2845" w:rsidP="00BF2845">
      <w:pPr>
        <w:pStyle w:val="Heading4"/>
        <w:shd w:val="clear" w:color="auto" w:fill="FFFFFF"/>
        <w:spacing w:before="0"/>
        <w:ind w:right="409"/>
        <w:jc w:val="both"/>
        <w:rPr>
          <w:rStyle w:val="mw-headline"/>
          <w:rFonts w:ascii="Times New Roman" w:hAnsi="Times New Roman"/>
          <w:i w:val="0"/>
          <w:color w:val="000000"/>
          <w:sz w:val="22"/>
          <w:szCs w:val="22"/>
        </w:rPr>
      </w:pPr>
      <w:r w:rsidRPr="00BF2845">
        <w:rPr>
          <w:rStyle w:val="mw-headline"/>
          <w:rFonts w:ascii="Times New Roman" w:hAnsi="Times New Roman"/>
          <w:i w:val="0"/>
          <w:color w:val="000000"/>
          <w:sz w:val="22"/>
          <w:szCs w:val="22"/>
        </w:rPr>
        <w:t>LINK-STATE VERSUS DISTANCE VECTOR</w:t>
      </w:r>
    </w:p>
    <w:p w:rsidR="002A65E1" w:rsidRPr="002A65E1" w:rsidRDefault="002A65E1" w:rsidP="002A65E1"/>
    <w:p w:rsidR="00BF2845" w:rsidRPr="006B3365" w:rsidRDefault="00BF2845" w:rsidP="00BF2845">
      <w:pPr>
        <w:pStyle w:val="NormalWeb"/>
        <w:shd w:val="clear" w:color="auto" w:fill="FFFFFF"/>
        <w:spacing w:before="96" w:after="0"/>
        <w:ind w:right="409"/>
        <w:jc w:val="both"/>
        <w:rPr>
          <w:color w:val="000000"/>
          <w:sz w:val="22"/>
          <w:szCs w:val="22"/>
        </w:rPr>
      </w:pPr>
      <w:r w:rsidRPr="006B3365">
        <w:rPr>
          <w:color w:val="000000"/>
          <w:sz w:val="22"/>
          <w:szCs w:val="22"/>
        </w:rPr>
        <w:t>Link-state algorithms (also known as shortest path first algorithms) flood routing information to all nodes in the internetwork. Each router, however, sends only the portion of the routing table that describes the state of its own links. In link-state algorithms, each router builds a picture of the entire network in its routing tables. Distance vector algorithms (also known as Bellman-Ford algorithms) call for each router to send all or some portion of its routing table, but only to its neighbors. In essence, link-state algorithms send small updates everywhere, while distance vector algorithms send larger updates only to neighboring routers. Distance vector algorithms know only about their neighbors.</w:t>
      </w:r>
    </w:p>
    <w:p w:rsidR="00BF2845" w:rsidRDefault="00BF2845" w:rsidP="00BF2845">
      <w:pPr>
        <w:pStyle w:val="NormalWeb"/>
        <w:shd w:val="clear" w:color="auto" w:fill="FFFFFF"/>
        <w:spacing w:before="96" w:after="0"/>
        <w:ind w:right="409"/>
        <w:jc w:val="both"/>
        <w:rPr>
          <w:color w:val="000000"/>
          <w:sz w:val="22"/>
          <w:szCs w:val="22"/>
        </w:rPr>
      </w:pPr>
      <w:r w:rsidRPr="006B3365">
        <w:rPr>
          <w:color w:val="000000"/>
          <w:sz w:val="22"/>
          <w:szCs w:val="22"/>
        </w:rPr>
        <w:t>Because they converge more quickly, link-state algorithms are somewhat less prone to routing loops than distance vector algorithms. On the other hand, link-state algorithms require more CPU power and memory than distance vector algorithms. Link-state algorithms, therefore, can be more expensive to implement and support. Link-state protocols are generally more scalable than distance vector protocols.</w:t>
      </w:r>
    </w:p>
    <w:p w:rsidR="00E5776D" w:rsidRDefault="00E5776D" w:rsidP="00BF2845">
      <w:pPr>
        <w:pStyle w:val="NormalWeb"/>
        <w:shd w:val="clear" w:color="auto" w:fill="FFFFFF"/>
        <w:spacing w:before="96" w:after="0"/>
        <w:ind w:right="409"/>
        <w:jc w:val="both"/>
        <w:rPr>
          <w:color w:val="000000"/>
          <w:sz w:val="22"/>
          <w:szCs w:val="22"/>
        </w:rPr>
      </w:pPr>
    </w:p>
    <w:p w:rsidR="00BF2845" w:rsidRDefault="00BF2845" w:rsidP="00BF2845">
      <w:pPr>
        <w:pStyle w:val="NormalWeb"/>
        <w:shd w:val="clear" w:color="auto" w:fill="FFFFFF"/>
        <w:spacing w:before="96" w:after="0"/>
        <w:ind w:right="409"/>
        <w:jc w:val="both"/>
        <w:rPr>
          <w:b/>
          <w:color w:val="000000"/>
          <w:sz w:val="22"/>
          <w:szCs w:val="22"/>
        </w:rPr>
      </w:pPr>
      <w:r w:rsidRPr="00BF2845">
        <w:rPr>
          <w:b/>
          <w:color w:val="000000"/>
          <w:sz w:val="22"/>
          <w:szCs w:val="22"/>
        </w:rPr>
        <w:t>FLOODING</w:t>
      </w:r>
    </w:p>
    <w:p w:rsidR="002A65E1" w:rsidRPr="00BF2845" w:rsidRDefault="002A65E1" w:rsidP="00BF2845">
      <w:pPr>
        <w:pStyle w:val="NormalWeb"/>
        <w:shd w:val="clear" w:color="auto" w:fill="FFFFFF"/>
        <w:spacing w:before="96" w:after="0"/>
        <w:ind w:right="409"/>
        <w:jc w:val="both"/>
        <w:rPr>
          <w:b/>
          <w:color w:val="000000"/>
          <w:sz w:val="22"/>
          <w:szCs w:val="22"/>
        </w:rPr>
      </w:pPr>
    </w:p>
    <w:p w:rsidR="00BF2845" w:rsidRDefault="00BF2845" w:rsidP="0078331B">
      <w:pPr>
        <w:ind w:right="409"/>
        <w:jc w:val="both"/>
        <w:rPr>
          <w:rFonts w:ascii="Times New Roman" w:hAnsi="Times New Roman"/>
        </w:rPr>
      </w:pPr>
      <w:r w:rsidRPr="007D7C09">
        <w:rPr>
          <w:rFonts w:ascii="Times New Roman" w:hAnsi="Times New Roman"/>
        </w:rPr>
        <w:t>Flooding is a simple routing algorithm.</w:t>
      </w:r>
      <w:r>
        <w:rPr>
          <w:rFonts w:ascii="Times New Roman" w:hAnsi="Times New Roman"/>
        </w:rPr>
        <w:t xml:space="preserve"> </w:t>
      </w:r>
      <w:r w:rsidRPr="007D7C09">
        <w:rPr>
          <w:rFonts w:ascii="Times New Roman" w:hAnsi="Times New Roman"/>
        </w:rPr>
        <w:t>Flooding is used in bridging and in systems such as Usenet and peer-to-peer file sharing and as part of some routing protocols, including OSPF, DVMRP, and those used in ad-hoc wireless networks.</w:t>
      </w:r>
      <w:r>
        <w:rPr>
          <w:rFonts w:ascii="Times New Roman" w:hAnsi="Times New Roman"/>
        </w:rPr>
        <w:t xml:space="preserve"> </w:t>
      </w:r>
      <w:r w:rsidRPr="007D7C09">
        <w:rPr>
          <w:rFonts w:ascii="Times New Roman" w:hAnsi="Times New Roman"/>
        </w:rPr>
        <w:t>There are generally two types of flooding available, Uncontrolled Flooding and Controlled Flooding.</w:t>
      </w:r>
      <w:r>
        <w:rPr>
          <w:rFonts w:ascii="Times New Roman" w:hAnsi="Times New Roman"/>
        </w:rPr>
        <w:t xml:space="preserve"> </w:t>
      </w:r>
      <w:r w:rsidRPr="007D7C09">
        <w:rPr>
          <w:rFonts w:ascii="Times New Roman" w:hAnsi="Times New Roman"/>
        </w:rPr>
        <w:t>Each node acts as both a transmitter and a receiver.</w:t>
      </w:r>
      <w:r>
        <w:rPr>
          <w:rFonts w:ascii="Times New Roman" w:hAnsi="Times New Roman"/>
        </w:rPr>
        <w:t xml:space="preserve"> </w:t>
      </w:r>
      <w:r w:rsidRPr="007D7C09">
        <w:rPr>
          <w:rFonts w:ascii="Times New Roman" w:hAnsi="Times New Roman"/>
        </w:rPr>
        <w:t>Each node tries to forward every message to every one of its neighbours except the source node.</w:t>
      </w:r>
      <w:r>
        <w:rPr>
          <w:rFonts w:ascii="Times New Roman" w:hAnsi="Times New Roman"/>
        </w:rPr>
        <w:t xml:space="preserve"> </w:t>
      </w:r>
      <w:r w:rsidRPr="007D7C09">
        <w:rPr>
          <w:rFonts w:ascii="Times New Roman" w:hAnsi="Times New Roman"/>
        </w:rPr>
        <w:t>This results in every message eventually being delivered to all reachable parts of the network.</w:t>
      </w:r>
      <w:r>
        <w:rPr>
          <w:rFonts w:ascii="Times New Roman" w:hAnsi="Times New Roman"/>
        </w:rPr>
        <w:t xml:space="preserve"> </w:t>
      </w:r>
      <w:r w:rsidRPr="007D7C09">
        <w:rPr>
          <w:rFonts w:ascii="Times New Roman" w:hAnsi="Times New Roman"/>
        </w:rPr>
        <w:t>Algorithms may need to be more complex than this, since, in some case, precautions have to be taken to avoid wasted duplicate deliveries and infinite loops, and to allow messages to eventually expire from the system. A variant of flooding called selective flooding partially addresses these issues by only sending packets to routers in the same direction. In selective flooding the routers don't send every incoming packet on every line but only on those lines which are going approximately in the right direction.</w:t>
      </w:r>
    </w:p>
    <w:p w:rsidR="00BF2845" w:rsidRDefault="00BF2845" w:rsidP="00BF2845">
      <w:pPr>
        <w:spacing w:line="360" w:lineRule="auto"/>
        <w:ind w:right="409"/>
        <w:rPr>
          <w:rFonts w:ascii="Times New Roman" w:eastAsia="Times New Roman" w:hAnsi="Times New Roman"/>
          <w:color w:val="000000"/>
          <w:sz w:val="22"/>
          <w:szCs w:val="22"/>
        </w:rPr>
      </w:pPr>
    </w:p>
    <w:p w:rsidR="0078331B" w:rsidRDefault="0078331B" w:rsidP="00BF2845">
      <w:pPr>
        <w:spacing w:line="360" w:lineRule="auto"/>
        <w:ind w:right="409"/>
        <w:rPr>
          <w:rFonts w:ascii="Times New Roman" w:eastAsia="Times New Roman" w:hAnsi="Times New Roman"/>
          <w:color w:val="000000"/>
          <w:sz w:val="22"/>
          <w:szCs w:val="22"/>
        </w:rPr>
      </w:pPr>
    </w:p>
    <w:p w:rsidR="0078331B" w:rsidRDefault="0078331B" w:rsidP="00BF2845">
      <w:pPr>
        <w:spacing w:line="360" w:lineRule="auto"/>
        <w:ind w:right="409"/>
        <w:rPr>
          <w:rFonts w:ascii="Times New Roman" w:eastAsia="Times New Roman" w:hAnsi="Times New Roman"/>
          <w:color w:val="000000"/>
          <w:sz w:val="22"/>
          <w:szCs w:val="22"/>
        </w:rPr>
      </w:pPr>
    </w:p>
    <w:p w:rsidR="0078331B" w:rsidRDefault="0078331B" w:rsidP="00BF2845">
      <w:pPr>
        <w:spacing w:line="360" w:lineRule="auto"/>
        <w:ind w:right="409"/>
        <w:rPr>
          <w:rFonts w:ascii="Times New Roman" w:eastAsia="Times New Roman" w:hAnsi="Times New Roman"/>
          <w:color w:val="000000"/>
          <w:sz w:val="22"/>
          <w:szCs w:val="22"/>
        </w:rPr>
      </w:pPr>
    </w:p>
    <w:p w:rsidR="0078331B" w:rsidRDefault="0078331B" w:rsidP="00BF2845">
      <w:pPr>
        <w:spacing w:line="360" w:lineRule="auto"/>
        <w:ind w:right="409"/>
        <w:rPr>
          <w:rFonts w:ascii="Times New Roman" w:eastAsia="Times New Roman" w:hAnsi="Times New Roman"/>
          <w:color w:val="000000"/>
          <w:sz w:val="22"/>
          <w:szCs w:val="22"/>
        </w:rPr>
      </w:pPr>
    </w:p>
    <w:p w:rsidR="0078331B" w:rsidRDefault="0078331B" w:rsidP="00BF2845">
      <w:pPr>
        <w:spacing w:line="360" w:lineRule="auto"/>
        <w:ind w:right="409"/>
        <w:rPr>
          <w:rFonts w:ascii="Times New Roman" w:eastAsia="Times New Roman" w:hAnsi="Times New Roman"/>
          <w:color w:val="000000"/>
          <w:sz w:val="22"/>
          <w:szCs w:val="22"/>
        </w:rPr>
      </w:pPr>
    </w:p>
    <w:p w:rsidR="0078331B" w:rsidRDefault="0078331B" w:rsidP="00BF2845">
      <w:pPr>
        <w:spacing w:line="360" w:lineRule="auto"/>
        <w:ind w:right="409"/>
        <w:rPr>
          <w:rFonts w:ascii="Times New Roman" w:eastAsia="Times New Roman" w:hAnsi="Times New Roman"/>
          <w:color w:val="000000"/>
          <w:sz w:val="22"/>
          <w:szCs w:val="22"/>
        </w:rPr>
      </w:pPr>
    </w:p>
    <w:p w:rsidR="0078331B" w:rsidRDefault="0078331B" w:rsidP="00BF2845">
      <w:pPr>
        <w:spacing w:line="360" w:lineRule="auto"/>
        <w:ind w:right="409"/>
        <w:rPr>
          <w:rFonts w:ascii="Times New Roman" w:eastAsia="Times New Roman" w:hAnsi="Times New Roman"/>
          <w:color w:val="000000"/>
          <w:sz w:val="22"/>
          <w:szCs w:val="22"/>
        </w:rPr>
      </w:pPr>
    </w:p>
    <w:p w:rsidR="0078331B" w:rsidRDefault="0078331B" w:rsidP="00BF2845">
      <w:pPr>
        <w:spacing w:line="360" w:lineRule="auto"/>
        <w:ind w:right="409"/>
        <w:rPr>
          <w:rFonts w:ascii="Times New Roman" w:eastAsia="Times New Roman" w:hAnsi="Times New Roman"/>
          <w:color w:val="000000"/>
          <w:sz w:val="22"/>
          <w:szCs w:val="22"/>
        </w:rPr>
      </w:pPr>
    </w:p>
    <w:p w:rsidR="0078331B" w:rsidRDefault="0078331B" w:rsidP="00BF2845">
      <w:pPr>
        <w:spacing w:line="360" w:lineRule="auto"/>
        <w:ind w:right="409"/>
        <w:rPr>
          <w:rFonts w:ascii="Times New Roman" w:eastAsia="Times New Roman" w:hAnsi="Times New Roman"/>
          <w:color w:val="000000"/>
          <w:sz w:val="22"/>
          <w:szCs w:val="22"/>
        </w:rPr>
      </w:pPr>
    </w:p>
    <w:p w:rsidR="0078331B" w:rsidRDefault="0078331B" w:rsidP="00BF2845">
      <w:pPr>
        <w:spacing w:line="360" w:lineRule="auto"/>
        <w:ind w:right="409"/>
        <w:rPr>
          <w:rFonts w:ascii="Times New Roman" w:eastAsia="Times New Roman" w:hAnsi="Times New Roman"/>
          <w:color w:val="000000"/>
          <w:sz w:val="22"/>
          <w:szCs w:val="22"/>
        </w:rPr>
      </w:pPr>
    </w:p>
    <w:p w:rsidR="0078331B" w:rsidRDefault="0078331B" w:rsidP="00BF2845">
      <w:pPr>
        <w:spacing w:line="360" w:lineRule="auto"/>
        <w:ind w:right="409"/>
        <w:rPr>
          <w:rFonts w:ascii="Times New Roman" w:hAnsi="Times New Roman" w:cs="Times New Roman"/>
          <w:b/>
        </w:rPr>
      </w:pPr>
    </w:p>
    <w:p w:rsidR="00851B2A" w:rsidRDefault="00851B2A" w:rsidP="00851B2A">
      <w:pPr>
        <w:spacing w:line="360" w:lineRule="auto"/>
        <w:ind w:right="229"/>
        <w:rPr>
          <w:rStyle w:val="a"/>
          <w:rFonts w:ascii="Times New Roman" w:hAnsi="Times New Roman" w:cs="Times New Roman"/>
          <w:b/>
        </w:rPr>
      </w:pPr>
      <w:r w:rsidRPr="001F1AAA">
        <w:rPr>
          <w:rFonts w:ascii="Times New Roman" w:hAnsi="Times New Roman" w:cs="Times New Roman"/>
          <w:b/>
        </w:rPr>
        <w:t>EX NO: 1</w:t>
      </w:r>
      <w:r>
        <w:rPr>
          <w:rFonts w:ascii="Times New Roman" w:hAnsi="Times New Roman" w:cs="Times New Roman"/>
          <w:b/>
        </w:rPr>
        <w:t xml:space="preserve">1A  </w:t>
      </w:r>
      <w:r w:rsidRPr="001F1AAA">
        <w:rPr>
          <w:rStyle w:val="a"/>
          <w:rFonts w:ascii="Times New Roman" w:hAnsi="Times New Roman" w:cs="Times New Roman"/>
          <w:b/>
        </w:rPr>
        <w:t xml:space="preserve">IMPLEMENTATION OF DISTANCE VECTOR ROUTING PROTOCOL </w:t>
      </w:r>
    </w:p>
    <w:p w:rsidR="00851B2A" w:rsidRDefault="00851B2A" w:rsidP="00851B2A">
      <w:pPr>
        <w:spacing w:line="360" w:lineRule="auto"/>
        <w:ind w:left="1890" w:right="229" w:hanging="1800"/>
        <w:rPr>
          <w:rFonts w:ascii="Times New Roman" w:hAnsi="Times New Roman" w:cs="Times New Roman"/>
          <w:b/>
        </w:rPr>
      </w:pPr>
    </w:p>
    <w:p w:rsidR="00851B2A" w:rsidRPr="001F1AAA" w:rsidRDefault="00851B2A" w:rsidP="00851B2A">
      <w:pPr>
        <w:spacing w:line="360" w:lineRule="auto"/>
        <w:ind w:left="1890" w:right="229" w:hanging="1890"/>
        <w:rPr>
          <w:rFonts w:ascii="Times New Roman" w:hAnsi="Times New Roman" w:cs="Times New Roman"/>
        </w:rPr>
      </w:pPr>
      <w:r w:rsidRPr="001F1AAA">
        <w:rPr>
          <w:rFonts w:ascii="Times New Roman" w:hAnsi="Times New Roman" w:cs="Times New Roman"/>
          <w:b/>
        </w:rPr>
        <w:t xml:space="preserve">AIM: </w:t>
      </w:r>
      <w:r w:rsidRPr="001F1AAA">
        <w:rPr>
          <w:rFonts w:ascii="Times New Roman" w:hAnsi="Times New Roman" w:cs="Times New Roman"/>
        </w:rPr>
        <w:t>To perform the simulation of the distance vector routing protocol using NS2.</w:t>
      </w:r>
    </w:p>
    <w:p w:rsidR="0078331B" w:rsidRDefault="0078331B" w:rsidP="00851B2A">
      <w:pPr>
        <w:spacing w:line="360" w:lineRule="auto"/>
        <w:ind w:right="229"/>
        <w:rPr>
          <w:rFonts w:ascii="Times New Roman" w:hAnsi="Times New Roman" w:cs="Times New Roman"/>
          <w:b/>
        </w:rPr>
      </w:pPr>
    </w:p>
    <w:p w:rsidR="00851B2A" w:rsidRPr="001F1AAA" w:rsidRDefault="00851B2A" w:rsidP="00851B2A">
      <w:pPr>
        <w:spacing w:line="360" w:lineRule="auto"/>
        <w:ind w:right="229"/>
        <w:rPr>
          <w:rFonts w:ascii="Times New Roman" w:hAnsi="Times New Roman" w:cs="Times New Roman"/>
          <w:b/>
        </w:rPr>
      </w:pPr>
      <w:r w:rsidRPr="001F1AAA">
        <w:rPr>
          <w:rFonts w:ascii="Times New Roman" w:hAnsi="Times New Roman" w:cs="Times New Roman"/>
          <w:b/>
        </w:rPr>
        <w:t>ALGORITHM:</w:t>
      </w:r>
    </w:p>
    <w:p w:rsidR="00851B2A" w:rsidRPr="00E85F96" w:rsidRDefault="00851B2A" w:rsidP="00851B2A">
      <w:pPr>
        <w:pStyle w:val="ListParagraph"/>
        <w:numPr>
          <w:ilvl w:val="0"/>
          <w:numId w:val="32"/>
        </w:numPr>
        <w:ind w:right="229"/>
        <w:rPr>
          <w:rFonts w:ascii="Times New Roman" w:hAnsi="Times New Roman" w:cs="Times New Roman"/>
        </w:rPr>
      </w:pPr>
      <w:r w:rsidRPr="00E85F96">
        <w:rPr>
          <w:rFonts w:ascii="Times New Roman" w:hAnsi="Times New Roman" w:cs="Times New Roman"/>
        </w:rPr>
        <w:t>Start the program</w:t>
      </w:r>
    </w:p>
    <w:p w:rsidR="00851B2A" w:rsidRPr="00E85F96" w:rsidRDefault="00851B2A" w:rsidP="00851B2A">
      <w:pPr>
        <w:pStyle w:val="ListParagraph"/>
        <w:numPr>
          <w:ilvl w:val="0"/>
          <w:numId w:val="32"/>
        </w:numPr>
        <w:ind w:right="229"/>
        <w:rPr>
          <w:rFonts w:ascii="Times New Roman" w:hAnsi="Times New Roman" w:cs="Times New Roman"/>
        </w:rPr>
      </w:pPr>
      <w:r w:rsidRPr="00E85F96">
        <w:rPr>
          <w:rFonts w:ascii="Times New Roman" w:hAnsi="Times New Roman" w:cs="Times New Roman"/>
        </w:rPr>
        <w:t>Create the trace file and NAM file</w:t>
      </w:r>
    </w:p>
    <w:p w:rsidR="00851B2A" w:rsidRPr="00E85F96" w:rsidRDefault="00851B2A" w:rsidP="00851B2A">
      <w:pPr>
        <w:pStyle w:val="ListParagraph"/>
        <w:numPr>
          <w:ilvl w:val="0"/>
          <w:numId w:val="32"/>
        </w:numPr>
        <w:ind w:right="229"/>
        <w:rPr>
          <w:rFonts w:ascii="Times New Roman" w:hAnsi="Times New Roman" w:cs="Times New Roman"/>
        </w:rPr>
      </w:pPr>
      <w:r w:rsidRPr="00E85F96">
        <w:rPr>
          <w:rFonts w:ascii="Times New Roman" w:hAnsi="Times New Roman" w:cs="Times New Roman"/>
        </w:rPr>
        <w:t xml:space="preserve">Setup the topology object </w:t>
      </w:r>
    </w:p>
    <w:p w:rsidR="00851B2A" w:rsidRPr="00E85F96" w:rsidRDefault="00851B2A" w:rsidP="00851B2A">
      <w:pPr>
        <w:pStyle w:val="ListParagraph"/>
        <w:numPr>
          <w:ilvl w:val="0"/>
          <w:numId w:val="32"/>
        </w:numPr>
        <w:ind w:right="229"/>
        <w:rPr>
          <w:rFonts w:ascii="Times New Roman" w:hAnsi="Times New Roman" w:cs="Times New Roman"/>
        </w:rPr>
      </w:pPr>
      <w:r w:rsidRPr="00E85F96">
        <w:rPr>
          <w:rFonts w:ascii="Times New Roman" w:hAnsi="Times New Roman" w:cs="Times New Roman"/>
        </w:rPr>
        <w:t xml:space="preserve">Create mobile nodes and attach them to the channel </w:t>
      </w:r>
    </w:p>
    <w:p w:rsidR="00851B2A" w:rsidRPr="00E85F96" w:rsidRDefault="00851B2A" w:rsidP="00851B2A">
      <w:pPr>
        <w:pStyle w:val="ListParagraph"/>
        <w:numPr>
          <w:ilvl w:val="0"/>
          <w:numId w:val="32"/>
        </w:numPr>
        <w:ind w:right="229"/>
        <w:rPr>
          <w:rFonts w:ascii="Times New Roman" w:hAnsi="Times New Roman" w:cs="Times New Roman"/>
        </w:rPr>
      </w:pPr>
      <w:r w:rsidRPr="00E85F96">
        <w:rPr>
          <w:rFonts w:ascii="Times New Roman" w:hAnsi="Times New Roman" w:cs="Times New Roman"/>
        </w:rPr>
        <w:t>Configure the nodes and provide initial location of mobile nodes</w:t>
      </w:r>
    </w:p>
    <w:p w:rsidR="00851B2A" w:rsidRPr="00E85F96" w:rsidRDefault="00851B2A" w:rsidP="00851B2A">
      <w:pPr>
        <w:pStyle w:val="ListParagraph"/>
        <w:numPr>
          <w:ilvl w:val="0"/>
          <w:numId w:val="32"/>
        </w:numPr>
        <w:ind w:right="229"/>
        <w:rPr>
          <w:rFonts w:ascii="Times New Roman" w:hAnsi="Times New Roman" w:cs="Times New Roman"/>
        </w:rPr>
      </w:pPr>
      <w:r w:rsidRPr="00E85F96">
        <w:rPr>
          <w:rFonts w:ascii="Times New Roman" w:hAnsi="Times New Roman" w:cs="Times New Roman"/>
        </w:rPr>
        <w:t xml:space="preserve">Set up a TCP Connection between nodes </w:t>
      </w:r>
    </w:p>
    <w:p w:rsidR="00851B2A" w:rsidRPr="00E85F96" w:rsidRDefault="00851B2A" w:rsidP="00851B2A">
      <w:pPr>
        <w:pStyle w:val="ListParagraph"/>
        <w:numPr>
          <w:ilvl w:val="0"/>
          <w:numId w:val="32"/>
        </w:numPr>
        <w:ind w:right="229"/>
        <w:rPr>
          <w:rFonts w:ascii="Times New Roman" w:hAnsi="Times New Roman" w:cs="Times New Roman"/>
        </w:rPr>
      </w:pPr>
      <w:r w:rsidRPr="00E85F96">
        <w:rPr>
          <w:rFonts w:ascii="Times New Roman" w:hAnsi="Times New Roman" w:cs="Times New Roman"/>
        </w:rPr>
        <w:t xml:space="preserve">Define and initialize positions for the NAM window </w:t>
      </w:r>
    </w:p>
    <w:p w:rsidR="00851B2A" w:rsidRPr="00E85F96" w:rsidRDefault="00851B2A" w:rsidP="00851B2A">
      <w:pPr>
        <w:pStyle w:val="ListParagraph"/>
        <w:numPr>
          <w:ilvl w:val="0"/>
          <w:numId w:val="32"/>
        </w:numPr>
        <w:ind w:right="229"/>
        <w:rPr>
          <w:rFonts w:ascii="Times New Roman" w:hAnsi="Times New Roman" w:cs="Times New Roman"/>
        </w:rPr>
      </w:pPr>
      <w:r w:rsidRPr="00E85F96">
        <w:rPr>
          <w:rFonts w:ascii="Times New Roman" w:hAnsi="Times New Roman" w:cs="Times New Roman"/>
        </w:rPr>
        <w:t xml:space="preserve">Specify the end of simulation </w:t>
      </w:r>
    </w:p>
    <w:p w:rsidR="00851B2A" w:rsidRPr="00E85F96" w:rsidRDefault="00851B2A" w:rsidP="00851B2A">
      <w:pPr>
        <w:pStyle w:val="ListParagraph"/>
        <w:numPr>
          <w:ilvl w:val="0"/>
          <w:numId w:val="32"/>
        </w:numPr>
        <w:ind w:right="229"/>
        <w:rPr>
          <w:rFonts w:ascii="Times New Roman" w:hAnsi="Times New Roman" w:cs="Times New Roman"/>
        </w:rPr>
      </w:pPr>
      <w:r w:rsidRPr="00E85F96">
        <w:rPr>
          <w:rFonts w:ascii="Times New Roman" w:hAnsi="Times New Roman" w:cs="Times New Roman"/>
        </w:rPr>
        <w:t>Stop.</w:t>
      </w:r>
    </w:p>
    <w:p w:rsidR="00851B2A" w:rsidRDefault="00851B2A" w:rsidP="00851B2A">
      <w:pPr>
        <w:ind w:right="229"/>
        <w:rPr>
          <w:rFonts w:ascii="Times New Roman" w:hAnsi="Times New Roman" w:cs="Times New Roman"/>
          <w:b/>
        </w:rPr>
      </w:pPr>
    </w:p>
    <w:p w:rsidR="00851B2A" w:rsidRPr="001F1AAA" w:rsidRDefault="00851B2A" w:rsidP="00851B2A">
      <w:pPr>
        <w:ind w:right="229"/>
        <w:rPr>
          <w:rFonts w:ascii="Times New Roman" w:hAnsi="Times New Roman" w:cs="Times New Roman"/>
          <w:b/>
        </w:rPr>
      </w:pPr>
      <w:r w:rsidRPr="001F1AAA">
        <w:rPr>
          <w:rFonts w:ascii="Times New Roman" w:hAnsi="Times New Roman" w:cs="Times New Roman"/>
          <w:b/>
        </w:rPr>
        <w:t>PROGRAM</w:t>
      </w:r>
      <w:r>
        <w:rPr>
          <w:rFonts w:ascii="Times New Roman" w:hAnsi="Times New Roman" w:cs="Times New Roman"/>
          <w:b/>
        </w:rPr>
        <w:t>:</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set ns [new Simulator]</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#Define different colors for data flows (for NAM)</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color 1 Blue</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color 2 Yellow</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#Open the Trace file</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set file1 [open out.tr w]</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trace-all $file1</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#Open the NAM trace file</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set file2 [open out.nam w]</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namtrace-all $file2</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#Define a 'finish' procedure</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proc finish {} {</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 xml:space="preserve">        global ns file1 file2</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 xml:space="preserve">        $ns flush-trace</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 xml:space="preserve">        close $file1</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 xml:space="preserve">        close $file2</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 xml:space="preserve">        exec nam out.nam &amp;</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 xml:space="preserve">        exit 0</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w:t>
      </w:r>
    </w:p>
    <w:p w:rsidR="00851B2A" w:rsidRDefault="00851B2A" w:rsidP="00851B2A">
      <w:pPr>
        <w:ind w:right="229"/>
        <w:rPr>
          <w:rFonts w:ascii="Times New Roman" w:hAnsi="Times New Roman" w:cs="Times New Roman"/>
        </w:rPr>
      </w:pP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 Next line should be commented out to have the static routing</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rtproto DV</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#Create six nodes</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set n0 [$ns node]</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set n1 [$ns node]</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set n2 [$ns node]</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set n3 [$ns node]</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set n4 [$ns node]</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set n5 [$ns node]</w:t>
      </w:r>
    </w:p>
    <w:p w:rsidR="00851B2A" w:rsidRPr="001F1AAA" w:rsidRDefault="00851B2A" w:rsidP="00851B2A">
      <w:pPr>
        <w:ind w:right="229"/>
        <w:rPr>
          <w:rFonts w:ascii="Times New Roman" w:hAnsi="Times New Roman" w:cs="Times New Roman"/>
        </w:rPr>
      </w:pP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#Create links between the nodes</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duplex-link $n0 $n4 0.3Mb 10ms DropTail</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duplex-link $n0 $n1 0.3Mb 10ms DropTail</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duplex-link $n1 $n2 0.3Mb 10ms DropTail</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duplex-link $n2 $n3 0.3Mb 10ms DropTail</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duplex-link $n1 $n4 0.3Mb 10ms DropTail</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duplex-link $n4 $n3 0.5Mb 10ms DropTail</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duplex-link $n3 $n5 0.5Mb 10ms DropTail</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duplex-link $n4 $n5 0.5Mb 10ms DropTail</w:t>
      </w:r>
    </w:p>
    <w:p w:rsidR="00851B2A" w:rsidRPr="001F1AAA" w:rsidRDefault="00851B2A" w:rsidP="00851B2A">
      <w:pPr>
        <w:ind w:right="229"/>
        <w:rPr>
          <w:rFonts w:ascii="Times New Roman" w:hAnsi="Times New Roman" w:cs="Times New Roman"/>
        </w:rPr>
      </w:pP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#Give node position (for NAM)</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duplex-link-op $n0 $n4 orient up</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duplex-link-op $n0 $n1 orient right</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duplex-link-op $n1 $n2 orient right</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duplex-link-op $n2 $n3 orient up</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duplex-link-op $n1 $n4 orient up-left</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duplex-link-op $n4 $n3 orient right</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duplex-link-op $n3 $n5 orient left-up</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duplex-link-op $n4 $n5 orient right-up</w:t>
      </w:r>
    </w:p>
    <w:p w:rsidR="00851B2A" w:rsidRPr="001F1AAA" w:rsidRDefault="00851B2A" w:rsidP="00851B2A">
      <w:pPr>
        <w:ind w:right="229"/>
        <w:rPr>
          <w:rFonts w:ascii="Times New Roman" w:hAnsi="Times New Roman" w:cs="Times New Roman"/>
        </w:rPr>
      </w:pP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#Setup a TCP connection</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set tcp [new Agent/TCP/Newreno]</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attach-agent $n0 $tcp</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set sink [new Agent/TCPSink/DelAck]</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attach-agent $n5 $sink</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connect $tcp $sink</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$tcp set fid_ 1</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#Setup a FTP over TCP connection</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set ftp [new Application/FTP]</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$ftp attach-agent $tcp</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$ftp set type_ FTP</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rtmodel-at 1.0 down $n0 $n4</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rtmodel-at 4.5 up $n0 $n4</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at 0.1 "$ftp start"</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at 6.0 "finish"</w:t>
      </w:r>
    </w:p>
    <w:p w:rsidR="00851B2A" w:rsidRPr="001F1AAA" w:rsidRDefault="00851B2A" w:rsidP="00851B2A">
      <w:pPr>
        <w:ind w:right="229"/>
        <w:rPr>
          <w:rFonts w:ascii="Times New Roman" w:hAnsi="Times New Roman" w:cs="Times New Roman"/>
        </w:rPr>
      </w:pPr>
      <w:r w:rsidRPr="001F1AAA">
        <w:rPr>
          <w:rFonts w:ascii="Times New Roman" w:hAnsi="Times New Roman" w:cs="Times New Roman"/>
        </w:rPr>
        <w:t>$ns run</w:t>
      </w:r>
    </w:p>
    <w:p w:rsidR="00851B2A" w:rsidRDefault="00851B2A" w:rsidP="00851B2A">
      <w:pPr>
        <w:spacing w:line="360" w:lineRule="auto"/>
        <w:ind w:right="229"/>
        <w:rPr>
          <w:rFonts w:ascii="Times New Roman" w:hAnsi="Times New Roman" w:cs="Times New Roman"/>
          <w:b/>
        </w:rPr>
      </w:pPr>
    </w:p>
    <w:p w:rsidR="00851B2A" w:rsidRDefault="00851B2A" w:rsidP="00851B2A">
      <w:pPr>
        <w:spacing w:line="360" w:lineRule="auto"/>
        <w:ind w:right="229"/>
        <w:rPr>
          <w:rFonts w:ascii="Times New Roman" w:hAnsi="Times New Roman" w:cs="Times New Roman"/>
          <w:b/>
        </w:rPr>
      </w:pPr>
      <w:r w:rsidRPr="001F1AAA">
        <w:rPr>
          <w:rFonts w:ascii="Times New Roman" w:hAnsi="Times New Roman" w:cs="Times New Roman"/>
          <w:b/>
        </w:rPr>
        <w:t>OUTPUT:</w:t>
      </w:r>
      <w:r>
        <w:rPr>
          <w:rFonts w:ascii="Times New Roman" w:hAnsi="Times New Roman" w:cs="Times New Roman"/>
          <w:b/>
        </w:rPr>
        <w:t xml:space="preserve"> </w:t>
      </w:r>
    </w:p>
    <w:p w:rsidR="00851B2A" w:rsidRDefault="00851B2A" w:rsidP="00851B2A">
      <w:pPr>
        <w:spacing w:line="360" w:lineRule="auto"/>
        <w:ind w:right="229"/>
        <w:rPr>
          <w:rFonts w:ascii="Times New Roman" w:hAnsi="Times New Roman" w:cs="Times New Roman"/>
          <w:b/>
        </w:rPr>
      </w:pPr>
      <w:r>
        <w:rPr>
          <w:rFonts w:ascii="Times New Roman" w:hAnsi="Times New Roman" w:cs="Times New Roman"/>
          <w:b/>
        </w:rPr>
        <w:t>Up</w:t>
      </w:r>
      <w:r w:rsidRPr="001F1AAA">
        <w:rPr>
          <w:rFonts w:ascii="Times New Roman" w:hAnsi="Times New Roman" w:cs="Times New Roman"/>
          <w:b/>
        </w:rPr>
        <w:t>:</w:t>
      </w:r>
      <w:r w:rsidRPr="001F1AAA">
        <w:rPr>
          <w:rFonts w:ascii="Times New Roman" w:hAnsi="Times New Roman" w:cs="Times New Roman"/>
          <w:b/>
        </w:rPr>
        <w:tab/>
      </w:r>
    </w:p>
    <w:p w:rsidR="00851B2A" w:rsidRPr="001F1AAA" w:rsidRDefault="00851B2A" w:rsidP="00851B2A">
      <w:pPr>
        <w:spacing w:line="360" w:lineRule="auto"/>
        <w:ind w:right="229"/>
        <w:rPr>
          <w:rFonts w:ascii="Times New Roman" w:hAnsi="Times New Roman" w:cs="Times New Roman"/>
          <w:b/>
        </w:rPr>
      </w:pPr>
      <w:r w:rsidRPr="001F1AAA">
        <w:rPr>
          <w:rFonts w:ascii="Times New Roman" w:hAnsi="Times New Roman" w:cs="Times New Roman"/>
          <w:noProof/>
        </w:rPr>
        <w:drawing>
          <wp:anchor distT="0" distB="0" distL="114935" distR="114935" simplePos="0" relativeHeight="251659264" behindDoc="0" locked="0" layoutInCell="1" allowOverlap="1" wp14:anchorId="4DDD3553" wp14:editId="3A538260">
            <wp:simplePos x="0" y="0"/>
            <wp:positionH relativeFrom="column">
              <wp:posOffset>0</wp:posOffset>
            </wp:positionH>
            <wp:positionV relativeFrom="paragraph">
              <wp:posOffset>147955</wp:posOffset>
            </wp:positionV>
            <wp:extent cx="4236720" cy="2226945"/>
            <wp:effectExtent l="0" t="0" r="0" b="1905"/>
            <wp:wrapSquare wrapText="right"/>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6720" cy="22269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1F1AAA">
        <w:rPr>
          <w:rFonts w:ascii="Times New Roman" w:hAnsi="Times New Roman" w:cs="Times New Roman"/>
          <w:b/>
        </w:rPr>
        <w:tab/>
      </w:r>
      <w:r w:rsidRPr="001F1AAA">
        <w:rPr>
          <w:rFonts w:ascii="Times New Roman" w:hAnsi="Times New Roman" w:cs="Times New Roman"/>
          <w:b/>
        </w:rPr>
        <w:tab/>
      </w:r>
      <w:r w:rsidRPr="001F1AAA">
        <w:rPr>
          <w:rFonts w:ascii="Times New Roman" w:hAnsi="Times New Roman" w:cs="Times New Roman"/>
          <w:b/>
        </w:rPr>
        <w:tab/>
      </w:r>
      <w:r w:rsidRPr="001F1AAA">
        <w:rPr>
          <w:rFonts w:ascii="Times New Roman" w:hAnsi="Times New Roman" w:cs="Times New Roman"/>
          <w:b/>
        </w:rPr>
        <w:tab/>
      </w:r>
      <w:r w:rsidRPr="001F1AAA">
        <w:rPr>
          <w:rFonts w:ascii="Times New Roman" w:hAnsi="Times New Roman" w:cs="Times New Roman"/>
          <w:b/>
        </w:rPr>
        <w:tab/>
      </w:r>
    </w:p>
    <w:p w:rsidR="00851B2A" w:rsidRPr="001F1AAA" w:rsidRDefault="00851B2A" w:rsidP="00851B2A">
      <w:pPr>
        <w:spacing w:line="360" w:lineRule="auto"/>
        <w:ind w:right="229"/>
        <w:rPr>
          <w:rFonts w:ascii="Times New Roman" w:hAnsi="Times New Roman" w:cs="Times New Roman"/>
          <w:b/>
        </w:rPr>
      </w:pPr>
    </w:p>
    <w:p w:rsidR="00851B2A" w:rsidRPr="001F1AAA" w:rsidRDefault="00851B2A" w:rsidP="00851B2A">
      <w:pPr>
        <w:spacing w:line="360" w:lineRule="auto"/>
        <w:ind w:right="229"/>
        <w:rPr>
          <w:rFonts w:ascii="Times New Roman" w:hAnsi="Times New Roman" w:cs="Times New Roman"/>
          <w:b/>
        </w:rPr>
      </w:pPr>
    </w:p>
    <w:p w:rsidR="00851B2A" w:rsidRPr="001F1AAA" w:rsidRDefault="00851B2A" w:rsidP="00851B2A">
      <w:pPr>
        <w:spacing w:line="360" w:lineRule="auto"/>
        <w:ind w:right="229"/>
        <w:rPr>
          <w:rFonts w:ascii="Times New Roman" w:hAnsi="Times New Roman" w:cs="Times New Roman"/>
          <w:b/>
        </w:rPr>
      </w:pPr>
    </w:p>
    <w:p w:rsidR="00851B2A" w:rsidRDefault="00851B2A" w:rsidP="00851B2A">
      <w:pPr>
        <w:spacing w:line="360" w:lineRule="auto"/>
        <w:ind w:right="229"/>
        <w:rPr>
          <w:rFonts w:ascii="Times New Roman" w:hAnsi="Times New Roman" w:cs="Times New Roman"/>
          <w:b/>
        </w:rPr>
      </w:pPr>
    </w:p>
    <w:p w:rsidR="00851B2A" w:rsidRDefault="00851B2A" w:rsidP="00851B2A">
      <w:pPr>
        <w:spacing w:line="360" w:lineRule="auto"/>
        <w:ind w:right="229"/>
        <w:rPr>
          <w:rFonts w:ascii="Times New Roman" w:hAnsi="Times New Roman" w:cs="Times New Roman"/>
          <w:b/>
        </w:rPr>
      </w:pPr>
    </w:p>
    <w:p w:rsidR="00851B2A" w:rsidRDefault="00851B2A" w:rsidP="00851B2A">
      <w:pPr>
        <w:spacing w:line="360" w:lineRule="auto"/>
        <w:ind w:right="229"/>
        <w:rPr>
          <w:rFonts w:ascii="Times New Roman" w:hAnsi="Times New Roman" w:cs="Times New Roman"/>
          <w:b/>
        </w:rPr>
      </w:pPr>
    </w:p>
    <w:p w:rsidR="00851B2A" w:rsidRDefault="00851B2A" w:rsidP="00851B2A">
      <w:pPr>
        <w:spacing w:line="360" w:lineRule="auto"/>
        <w:ind w:right="229"/>
        <w:rPr>
          <w:rFonts w:ascii="Times New Roman" w:hAnsi="Times New Roman" w:cs="Times New Roman"/>
          <w:b/>
        </w:rPr>
      </w:pPr>
    </w:p>
    <w:p w:rsidR="0078331B" w:rsidRDefault="0078331B" w:rsidP="00851B2A">
      <w:pPr>
        <w:spacing w:line="360" w:lineRule="auto"/>
        <w:ind w:right="229"/>
        <w:rPr>
          <w:rFonts w:ascii="Times New Roman" w:hAnsi="Times New Roman" w:cs="Times New Roman"/>
          <w:b/>
        </w:rPr>
      </w:pPr>
    </w:p>
    <w:p w:rsidR="0078331B" w:rsidRDefault="0078331B" w:rsidP="00851B2A">
      <w:pPr>
        <w:spacing w:line="360" w:lineRule="auto"/>
        <w:ind w:right="229"/>
        <w:rPr>
          <w:rFonts w:ascii="Times New Roman" w:hAnsi="Times New Roman" w:cs="Times New Roman"/>
          <w:b/>
        </w:rPr>
      </w:pPr>
    </w:p>
    <w:p w:rsidR="00851B2A" w:rsidRPr="001F1AAA" w:rsidRDefault="00851B2A" w:rsidP="00851B2A">
      <w:pPr>
        <w:spacing w:line="360" w:lineRule="auto"/>
        <w:ind w:right="229"/>
        <w:rPr>
          <w:rFonts w:ascii="Times New Roman" w:hAnsi="Times New Roman" w:cs="Times New Roman"/>
          <w:b/>
        </w:rPr>
      </w:pPr>
      <w:r w:rsidRPr="001F1AAA">
        <w:rPr>
          <w:rFonts w:ascii="Times New Roman" w:hAnsi="Times New Roman" w:cs="Times New Roman"/>
          <w:b/>
        </w:rPr>
        <w:t>Down:</w:t>
      </w:r>
    </w:p>
    <w:p w:rsidR="00851B2A" w:rsidRPr="001F1AAA" w:rsidRDefault="00851B2A" w:rsidP="00851B2A">
      <w:pPr>
        <w:spacing w:line="360" w:lineRule="auto"/>
        <w:ind w:right="229"/>
        <w:rPr>
          <w:rFonts w:ascii="Times New Roman" w:hAnsi="Times New Roman" w:cs="Times New Roman"/>
          <w:b/>
        </w:rPr>
      </w:pPr>
      <w:r w:rsidRPr="001F1AAA">
        <w:rPr>
          <w:rFonts w:ascii="Times New Roman" w:hAnsi="Times New Roman" w:cs="Times New Roman"/>
          <w:noProof/>
        </w:rPr>
        <w:drawing>
          <wp:inline distT="0" distB="0" distL="0" distR="0" wp14:anchorId="30BD72D2" wp14:editId="6EEAA2E0">
            <wp:extent cx="4316819" cy="278573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714" cy="2790825"/>
                    </a:xfrm>
                    <a:prstGeom prst="rect">
                      <a:avLst/>
                    </a:prstGeom>
                    <a:solidFill>
                      <a:srgbClr val="FFFFFF"/>
                    </a:solidFill>
                    <a:ln>
                      <a:noFill/>
                    </a:ln>
                  </pic:spPr>
                </pic:pic>
              </a:graphicData>
            </a:graphic>
          </wp:inline>
        </w:drawing>
      </w:r>
    </w:p>
    <w:p w:rsidR="00851B2A" w:rsidRDefault="00851B2A" w:rsidP="00851B2A">
      <w:pPr>
        <w:spacing w:line="360" w:lineRule="auto"/>
        <w:ind w:right="229"/>
        <w:rPr>
          <w:rFonts w:ascii="Times New Roman" w:hAnsi="Times New Roman" w:cs="Times New Roman"/>
          <w:b/>
        </w:rPr>
      </w:pPr>
    </w:p>
    <w:p w:rsidR="00851B2A" w:rsidRDefault="00851B2A" w:rsidP="00851B2A">
      <w:pPr>
        <w:spacing w:line="360" w:lineRule="auto"/>
        <w:ind w:right="229"/>
        <w:rPr>
          <w:rFonts w:ascii="Times New Roman" w:hAnsi="Times New Roman" w:cs="Times New Roman"/>
          <w:b/>
        </w:rPr>
      </w:pPr>
    </w:p>
    <w:p w:rsidR="00851B2A" w:rsidRPr="001F1AAA" w:rsidRDefault="00851B2A" w:rsidP="00851B2A">
      <w:pPr>
        <w:spacing w:line="360" w:lineRule="auto"/>
        <w:ind w:right="229"/>
        <w:rPr>
          <w:rFonts w:ascii="Times New Roman" w:hAnsi="Times New Roman" w:cs="Times New Roman"/>
          <w:b/>
        </w:rPr>
      </w:pPr>
      <w:r>
        <w:rPr>
          <w:rFonts w:ascii="Times New Roman" w:hAnsi="Times New Roman" w:cs="Times New Roman"/>
          <w:b/>
        </w:rPr>
        <w:t>Up</w:t>
      </w:r>
      <w:r w:rsidRPr="001F1AAA">
        <w:rPr>
          <w:rFonts w:ascii="Times New Roman" w:hAnsi="Times New Roman" w:cs="Times New Roman"/>
          <w:b/>
        </w:rPr>
        <w:t>:</w:t>
      </w:r>
    </w:p>
    <w:p w:rsidR="00851B2A" w:rsidRPr="001F1AAA" w:rsidRDefault="00851B2A" w:rsidP="00851B2A">
      <w:pPr>
        <w:spacing w:line="360" w:lineRule="auto"/>
        <w:ind w:right="229"/>
        <w:rPr>
          <w:rFonts w:ascii="Times New Roman" w:hAnsi="Times New Roman" w:cs="Times New Roman"/>
          <w:b/>
        </w:rPr>
      </w:pPr>
      <w:r w:rsidRPr="001F1AAA">
        <w:rPr>
          <w:rFonts w:ascii="Times New Roman" w:hAnsi="Times New Roman" w:cs="Times New Roman"/>
          <w:noProof/>
        </w:rPr>
        <w:drawing>
          <wp:inline distT="0" distB="0" distL="0" distR="0" wp14:anchorId="3A775B3E" wp14:editId="0FF43AB5">
            <wp:extent cx="4401879" cy="28920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7273" cy="2895600"/>
                    </a:xfrm>
                    <a:prstGeom prst="rect">
                      <a:avLst/>
                    </a:prstGeom>
                    <a:solidFill>
                      <a:srgbClr val="FFFFFF"/>
                    </a:solidFill>
                    <a:ln>
                      <a:noFill/>
                    </a:ln>
                  </pic:spPr>
                </pic:pic>
              </a:graphicData>
            </a:graphic>
          </wp:inline>
        </w:drawing>
      </w:r>
    </w:p>
    <w:p w:rsidR="00851B2A" w:rsidRPr="001F1AAA" w:rsidRDefault="00851B2A" w:rsidP="00851B2A">
      <w:pPr>
        <w:spacing w:line="360" w:lineRule="auto"/>
        <w:ind w:right="229"/>
        <w:rPr>
          <w:rFonts w:ascii="Times New Roman" w:hAnsi="Times New Roman" w:cs="Times New Roman"/>
          <w:b/>
        </w:rPr>
      </w:pPr>
    </w:p>
    <w:p w:rsidR="00E7363A" w:rsidRDefault="00E7363A" w:rsidP="00851B2A">
      <w:pPr>
        <w:spacing w:line="360" w:lineRule="auto"/>
        <w:ind w:right="229"/>
        <w:rPr>
          <w:rFonts w:ascii="Times New Roman" w:hAnsi="Times New Roman" w:cs="Times New Roman"/>
          <w:b/>
        </w:rPr>
      </w:pPr>
    </w:p>
    <w:p w:rsidR="00E7363A" w:rsidRDefault="00E7363A" w:rsidP="00851B2A">
      <w:pPr>
        <w:spacing w:line="360" w:lineRule="auto"/>
        <w:ind w:right="229"/>
        <w:rPr>
          <w:rFonts w:ascii="Times New Roman" w:hAnsi="Times New Roman" w:cs="Times New Roman"/>
          <w:b/>
        </w:rPr>
      </w:pPr>
    </w:p>
    <w:p w:rsidR="00E7363A" w:rsidRDefault="00E7363A" w:rsidP="00851B2A">
      <w:pPr>
        <w:spacing w:line="360" w:lineRule="auto"/>
        <w:ind w:right="229"/>
        <w:rPr>
          <w:rFonts w:ascii="Times New Roman" w:hAnsi="Times New Roman" w:cs="Times New Roman"/>
          <w:b/>
        </w:rPr>
      </w:pPr>
    </w:p>
    <w:p w:rsidR="00851B2A" w:rsidRPr="001F1AAA" w:rsidRDefault="00851B2A" w:rsidP="00851B2A">
      <w:pPr>
        <w:spacing w:line="360" w:lineRule="auto"/>
        <w:ind w:right="229"/>
        <w:rPr>
          <w:rFonts w:ascii="Times New Roman" w:hAnsi="Times New Roman" w:cs="Times New Roman"/>
        </w:rPr>
      </w:pPr>
      <w:r w:rsidRPr="001F1AAA">
        <w:rPr>
          <w:rFonts w:ascii="Times New Roman" w:hAnsi="Times New Roman" w:cs="Times New Roman"/>
          <w:b/>
        </w:rPr>
        <w:t>RESULT:</w:t>
      </w:r>
      <w:r w:rsidRPr="001F1AAA">
        <w:rPr>
          <w:rFonts w:ascii="Times New Roman" w:hAnsi="Times New Roman" w:cs="Times New Roman"/>
        </w:rPr>
        <w:t xml:space="preserve"> </w:t>
      </w:r>
    </w:p>
    <w:p w:rsidR="00851B2A" w:rsidRPr="001F1AAA" w:rsidRDefault="00851B2A" w:rsidP="00851B2A">
      <w:pPr>
        <w:tabs>
          <w:tab w:val="left" w:pos="6120"/>
          <w:tab w:val="left" w:pos="6300"/>
        </w:tabs>
        <w:spacing w:line="360" w:lineRule="auto"/>
        <w:ind w:left="180" w:right="229"/>
        <w:rPr>
          <w:rFonts w:ascii="Times New Roman" w:hAnsi="Times New Roman" w:cs="Times New Roman"/>
          <w:b/>
        </w:rPr>
      </w:pPr>
    </w:p>
    <w:p w:rsidR="00851B2A" w:rsidRDefault="00851B2A" w:rsidP="00851B2A">
      <w:pPr>
        <w:tabs>
          <w:tab w:val="left" w:pos="6120"/>
          <w:tab w:val="left" w:pos="6300"/>
        </w:tabs>
        <w:spacing w:line="360" w:lineRule="auto"/>
        <w:ind w:left="180" w:right="229"/>
        <w:rPr>
          <w:rFonts w:ascii="Times New Roman" w:hAnsi="Times New Roman" w:cs="Times New Roman"/>
          <w:b/>
        </w:rPr>
      </w:pPr>
    </w:p>
    <w:p w:rsidR="00851B2A" w:rsidRDefault="00851B2A" w:rsidP="00E61D07">
      <w:pPr>
        <w:tabs>
          <w:tab w:val="left" w:pos="6120"/>
          <w:tab w:val="left" w:pos="6300"/>
        </w:tabs>
        <w:spacing w:line="360" w:lineRule="auto"/>
        <w:ind w:right="229"/>
        <w:rPr>
          <w:rFonts w:ascii="Times New Roman" w:hAnsi="Times New Roman" w:cs="Times New Roman"/>
          <w:b/>
        </w:rPr>
      </w:pPr>
    </w:p>
    <w:p w:rsidR="00851B2A" w:rsidRDefault="00851B2A" w:rsidP="00851B2A">
      <w:pPr>
        <w:tabs>
          <w:tab w:val="left" w:pos="6120"/>
          <w:tab w:val="left" w:pos="6300"/>
        </w:tabs>
        <w:spacing w:line="360" w:lineRule="auto"/>
        <w:ind w:left="1350" w:right="229" w:hanging="1350"/>
        <w:rPr>
          <w:rFonts w:ascii="Times New Roman" w:hAnsi="Times New Roman" w:cs="Times New Roman"/>
          <w:b/>
        </w:rPr>
      </w:pPr>
      <w:r w:rsidRPr="001F1AAA">
        <w:rPr>
          <w:rFonts w:ascii="Times New Roman" w:hAnsi="Times New Roman" w:cs="Times New Roman"/>
          <w:b/>
        </w:rPr>
        <w:t>EX: NO: 11B IMPLEMENTATION OF ROUTING ALGORITHM LINK STATE  ROUTING</w:t>
      </w:r>
    </w:p>
    <w:p w:rsidR="00851B2A" w:rsidRPr="001F1AAA" w:rsidRDefault="00851B2A" w:rsidP="00851B2A">
      <w:pPr>
        <w:spacing w:line="360" w:lineRule="auto"/>
        <w:ind w:right="229"/>
        <w:rPr>
          <w:rFonts w:ascii="Times New Roman" w:hAnsi="Times New Roman" w:cs="Times New Roman"/>
        </w:rPr>
      </w:pPr>
      <w:r w:rsidRPr="001F1AAA">
        <w:rPr>
          <w:rFonts w:ascii="Times New Roman" w:hAnsi="Times New Roman" w:cs="Times New Roman"/>
          <w:b/>
        </w:rPr>
        <w:t xml:space="preserve">AIM: </w:t>
      </w:r>
      <w:r w:rsidRPr="001F1AAA">
        <w:rPr>
          <w:rFonts w:ascii="Times New Roman" w:hAnsi="Times New Roman" w:cs="Times New Roman"/>
        </w:rPr>
        <w:tab/>
        <w:t>To perform the simulation of the link state routing protocol using NS2.</w:t>
      </w:r>
    </w:p>
    <w:p w:rsidR="00851B2A" w:rsidRPr="001F1AAA" w:rsidRDefault="00851B2A" w:rsidP="00851B2A">
      <w:pPr>
        <w:spacing w:line="280" w:lineRule="atLeast"/>
        <w:ind w:right="229"/>
        <w:jc w:val="both"/>
        <w:rPr>
          <w:rFonts w:ascii="Times New Roman" w:hAnsi="Times New Roman" w:cs="Times New Roman"/>
          <w:b/>
          <w:bCs/>
        </w:rPr>
      </w:pPr>
      <w:r w:rsidRPr="001F1AAA">
        <w:rPr>
          <w:rFonts w:ascii="Times New Roman" w:hAnsi="Times New Roman" w:cs="Times New Roman"/>
          <w:b/>
          <w:bCs/>
        </w:rPr>
        <w:t>ALGORITHM:</w:t>
      </w:r>
    </w:p>
    <w:p w:rsidR="00851B2A" w:rsidRPr="001F1AAA" w:rsidRDefault="00851B2A" w:rsidP="00851B2A">
      <w:pPr>
        <w:pStyle w:val="ListParagraph"/>
        <w:widowControl/>
        <w:numPr>
          <w:ilvl w:val="0"/>
          <w:numId w:val="30"/>
        </w:numPr>
        <w:autoSpaceDN/>
        <w:ind w:right="229"/>
        <w:jc w:val="both"/>
        <w:textAlignment w:val="auto"/>
        <w:rPr>
          <w:rFonts w:ascii="Times New Roman" w:hAnsi="Times New Roman" w:cs="Times New Roman"/>
        </w:rPr>
      </w:pPr>
      <w:r w:rsidRPr="001F1AAA">
        <w:rPr>
          <w:rFonts w:ascii="Times New Roman" w:hAnsi="Times New Roman" w:cs="Times New Roman"/>
        </w:rPr>
        <w:t>Define new simualtor</w:t>
      </w:r>
    </w:p>
    <w:p w:rsidR="00851B2A" w:rsidRPr="001F1AAA" w:rsidRDefault="00851B2A" w:rsidP="00851B2A">
      <w:pPr>
        <w:pStyle w:val="ListParagraph"/>
        <w:widowControl/>
        <w:numPr>
          <w:ilvl w:val="0"/>
          <w:numId w:val="30"/>
        </w:numPr>
        <w:autoSpaceDN/>
        <w:ind w:right="229"/>
        <w:jc w:val="both"/>
        <w:textAlignment w:val="auto"/>
        <w:rPr>
          <w:rFonts w:ascii="Times New Roman" w:hAnsi="Times New Roman" w:cs="Times New Roman"/>
        </w:rPr>
      </w:pPr>
      <w:r w:rsidRPr="001F1AAA">
        <w:rPr>
          <w:rFonts w:ascii="Times New Roman" w:hAnsi="Times New Roman" w:cs="Times New Roman"/>
        </w:rPr>
        <w:t>Define different colors for data flows (for NAM)</w:t>
      </w:r>
    </w:p>
    <w:p w:rsidR="00851B2A" w:rsidRPr="001F1AAA" w:rsidRDefault="00851B2A" w:rsidP="00851B2A">
      <w:pPr>
        <w:pStyle w:val="ListParagraph"/>
        <w:widowControl/>
        <w:numPr>
          <w:ilvl w:val="0"/>
          <w:numId w:val="30"/>
        </w:numPr>
        <w:autoSpaceDN/>
        <w:ind w:right="229"/>
        <w:jc w:val="both"/>
        <w:textAlignment w:val="auto"/>
        <w:rPr>
          <w:rFonts w:ascii="Times New Roman" w:hAnsi="Times New Roman" w:cs="Times New Roman"/>
        </w:rPr>
      </w:pPr>
      <w:r w:rsidRPr="001F1AAA">
        <w:rPr>
          <w:rFonts w:ascii="Times New Roman" w:hAnsi="Times New Roman" w:cs="Times New Roman"/>
        </w:rPr>
        <w:t>Define  a new Trace file and open it</w:t>
      </w:r>
    </w:p>
    <w:p w:rsidR="00851B2A" w:rsidRPr="001F1AAA" w:rsidRDefault="00851B2A" w:rsidP="00851B2A">
      <w:pPr>
        <w:pStyle w:val="ListParagraph"/>
        <w:widowControl/>
        <w:numPr>
          <w:ilvl w:val="0"/>
          <w:numId w:val="30"/>
        </w:numPr>
        <w:autoSpaceDN/>
        <w:ind w:right="229"/>
        <w:jc w:val="both"/>
        <w:textAlignment w:val="auto"/>
        <w:rPr>
          <w:rFonts w:ascii="Times New Roman" w:hAnsi="Times New Roman" w:cs="Times New Roman"/>
        </w:rPr>
      </w:pPr>
      <w:r w:rsidRPr="001F1AAA">
        <w:rPr>
          <w:rFonts w:ascii="Times New Roman" w:hAnsi="Times New Roman" w:cs="Times New Roman"/>
        </w:rPr>
        <w:t>Define  a new NAM Trace file and open it</w:t>
      </w:r>
    </w:p>
    <w:p w:rsidR="00851B2A" w:rsidRPr="001F1AAA" w:rsidRDefault="00851B2A" w:rsidP="00851B2A">
      <w:pPr>
        <w:pStyle w:val="ListParagraph"/>
        <w:widowControl/>
        <w:numPr>
          <w:ilvl w:val="0"/>
          <w:numId w:val="30"/>
        </w:numPr>
        <w:autoSpaceDN/>
        <w:ind w:right="229"/>
        <w:jc w:val="both"/>
        <w:textAlignment w:val="auto"/>
        <w:rPr>
          <w:rFonts w:ascii="Times New Roman" w:hAnsi="Times New Roman" w:cs="Times New Roman"/>
        </w:rPr>
      </w:pPr>
      <w:r w:rsidRPr="001F1AAA">
        <w:rPr>
          <w:rFonts w:ascii="Times New Roman" w:hAnsi="Times New Roman" w:cs="Times New Roman"/>
        </w:rPr>
        <w:t>Define a 'finish' procedure – to flush trace record in the `trace and trace output files.</w:t>
      </w:r>
    </w:p>
    <w:p w:rsidR="00851B2A" w:rsidRPr="001F1AAA" w:rsidRDefault="00851B2A" w:rsidP="00851B2A">
      <w:pPr>
        <w:pStyle w:val="ListParagraph"/>
        <w:widowControl/>
        <w:numPr>
          <w:ilvl w:val="0"/>
          <w:numId w:val="30"/>
        </w:numPr>
        <w:autoSpaceDN/>
        <w:ind w:right="229"/>
        <w:jc w:val="both"/>
        <w:textAlignment w:val="auto"/>
        <w:rPr>
          <w:rFonts w:ascii="Times New Roman" w:hAnsi="Times New Roman" w:cs="Times New Roman"/>
        </w:rPr>
      </w:pPr>
      <w:r w:rsidRPr="001F1AAA">
        <w:rPr>
          <w:rFonts w:ascii="Times New Roman" w:hAnsi="Times New Roman" w:cs="Times New Roman"/>
        </w:rPr>
        <w:t>Define the routing protocol as Link State (LS)</w:t>
      </w:r>
    </w:p>
    <w:p w:rsidR="00851B2A" w:rsidRPr="001F1AAA" w:rsidRDefault="00851B2A" w:rsidP="00851B2A">
      <w:pPr>
        <w:pStyle w:val="ListParagraph"/>
        <w:widowControl/>
        <w:numPr>
          <w:ilvl w:val="0"/>
          <w:numId w:val="30"/>
        </w:numPr>
        <w:autoSpaceDN/>
        <w:ind w:right="229"/>
        <w:jc w:val="both"/>
        <w:textAlignment w:val="auto"/>
        <w:rPr>
          <w:rFonts w:ascii="Times New Roman" w:hAnsi="Times New Roman" w:cs="Times New Roman"/>
        </w:rPr>
      </w:pPr>
      <w:r w:rsidRPr="001F1AAA">
        <w:rPr>
          <w:rFonts w:ascii="Times New Roman" w:hAnsi="Times New Roman" w:cs="Times New Roman"/>
        </w:rPr>
        <w:t>Create six nodes – n0,n1,..n5</w:t>
      </w:r>
    </w:p>
    <w:p w:rsidR="00851B2A" w:rsidRPr="001F1AAA" w:rsidRDefault="00851B2A" w:rsidP="00851B2A">
      <w:pPr>
        <w:pStyle w:val="ListParagraph"/>
        <w:widowControl/>
        <w:numPr>
          <w:ilvl w:val="0"/>
          <w:numId w:val="30"/>
        </w:numPr>
        <w:autoSpaceDN/>
        <w:ind w:right="229"/>
        <w:jc w:val="both"/>
        <w:textAlignment w:val="auto"/>
        <w:rPr>
          <w:rFonts w:ascii="Times New Roman" w:hAnsi="Times New Roman" w:cs="Times New Roman"/>
        </w:rPr>
      </w:pPr>
      <w:r w:rsidRPr="001F1AAA">
        <w:rPr>
          <w:rFonts w:ascii="Times New Roman" w:hAnsi="Times New Roman" w:cs="Times New Roman"/>
        </w:rPr>
        <w:t>Create links between the nodes with 0.3Mb and 10 ms Link with DropTail option</w:t>
      </w:r>
    </w:p>
    <w:p w:rsidR="00851B2A" w:rsidRPr="001F1AAA" w:rsidRDefault="00851B2A" w:rsidP="00851B2A">
      <w:pPr>
        <w:pStyle w:val="ListParagraph"/>
        <w:widowControl/>
        <w:numPr>
          <w:ilvl w:val="0"/>
          <w:numId w:val="30"/>
        </w:numPr>
        <w:autoSpaceDN/>
        <w:ind w:right="229"/>
        <w:jc w:val="both"/>
        <w:textAlignment w:val="auto"/>
        <w:rPr>
          <w:rFonts w:ascii="Times New Roman" w:hAnsi="Times New Roman" w:cs="Times New Roman"/>
        </w:rPr>
      </w:pPr>
      <w:r w:rsidRPr="001F1AAA">
        <w:rPr>
          <w:rFonts w:ascii="Times New Roman" w:hAnsi="Times New Roman" w:cs="Times New Roman"/>
        </w:rPr>
        <w:t>Give node position (for NAM)  to place six nodes in the layout</w:t>
      </w:r>
    </w:p>
    <w:p w:rsidR="00851B2A" w:rsidRPr="001F1AAA" w:rsidRDefault="00851B2A" w:rsidP="00851B2A">
      <w:pPr>
        <w:pStyle w:val="ListParagraph"/>
        <w:widowControl/>
        <w:numPr>
          <w:ilvl w:val="0"/>
          <w:numId w:val="30"/>
        </w:numPr>
        <w:autoSpaceDN/>
        <w:ind w:right="229"/>
        <w:jc w:val="both"/>
        <w:textAlignment w:val="auto"/>
        <w:rPr>
          <w:rFonts w:ascii="Times New Roman" w:hAnsi="Times New Roman" w:cs="Times New Roman"/>
        </w:rPr>
      </w:pPr>
      <w:r w:rsidRPr="001F1AAA">
        <w:rPr>
          <w:rFonts w:ascii="Times New Roman" w:hAnsi="Times New Roman" w:cs="Times New Roman"/>
        </w:rPr>
        <w:t>Setup a TCP connection – attach TCP Source Agent to node n0 and TCP sink agent to node n5</w:t>
      </w:r>
    </w:p>
    <w:p w:rsidR="00851B2A" w:rsidRPr="001F1AAA" w:rsidRDefault="00851B2A" w:rsidP="00851B2A">
      <w:pPr>
        <w:pStyle w:val="ListParagraph"/>
        <w:widowControl/>
        <w:numPr>
          <w:ilvl w:val="0"/>
          <w:numId w:val="30"/>
        </w:numPr>
        <w:autoSpaceDN/>
        <w:ind w:right="229"/>
        <w:jc w:val="both"/>
        <w:textAlignment w:val="auto"/>
        <w:rPr>
          <w:rFonts w:ascii="Times New Roman" w:hAnsi="Times New Roman" w:cs="Times New Roman"/>
        </w:rPr>
      </w:pPr>
      <w:r w:rsidRPr="001F1AAA">
        <w:rPr>
          <w:rFonts w:ascii="Times New Roman" w:hAnsi="Times New Roman" w:cs="Times New Roman"/>
        </w:rPr>
        <w:t>Setup a FTP over TCP connection</w:t>
      </w:r>
    </w:p>
    <w:p w:rsidR="00851B2A" w:rsidRPr="001F1AAA" w:rsidRDefault="00851B2A" w:rsidP="00851B2A">
      <w:pPr>
        <w:pStyle w:val="ListParagraph"/>
        <w:widowControl/>
        <w:numPr>
          <w:ilvl w:val="0"/>
          <w:numId w:val="30"/>
        </w:numPr>
        <w:autoSpaceDN/>
        <w:ind w:right="229"/>
        <w:jc w:val="both"/>
        <w:textAlignment w:val="auto"/>
        <w:rPr>
          <w:rFonts w:ascii="Times New Roman" w:hAnsi="Times New Roman" w:cs="Times New Roman"/>
        </w:rPr>
      </w:pPr>
      <w:r w:rsidRPr="001F1AAA">
        <w:rPr>
          <w:rFonts w:ascii="Times New Roman" w:hAnsi="Times New Roman" w:cs="Times New Roman"/>
        </w:rPr>
        <w:t>Define configuration such that link between nodes n1 and n4 to be failed at 1.0 interval, and up again at 4.5 interval</w:t>
      </w:r>
    </w:p>
    <w:p w:rsidR="00851B2A" w:rsidRDefault="00851B2A" w:rsidP="00851B2A">
      <w:pPr>
        <w:pStyle w:val="ListParagraph"/>
        <w:widowControl/>
        <w:numPr>
          <w:ilvl w:val="0"/>
          <w:numId w:val="30"/>
        </w:numPr>
        <w:autoSpaceDN/>
        <w:ind w:right="229"/>
        <w:jc w:val="both"/>
        <w:textAlignment w:val="auto"/>
        <w:rPr>
          <w:rFonts w:ascii="Times New Roman" w:hAnsi="Times New Roman" w:cs="Times New Roman"/>
        </w:rPr>
      </w:pPr>
      <w:r w:rsidRPr="001F1AAA">
        <w:rPr>
          <w:rFonts w:ascii="Times New Roman" w:hAnsi="Times New Roman" w:cs="Times New Roman"/>
        </w:rPr>
        <w:t>Start the simulation</w:t>
      </w:r>
    </w:p>
    <w:p w:rsidR="00851B2A" w:rsidRPr="001F1AAA" w:rsidRDefault="00851B2A" w:rsidP="00851B2A">
      <w:pPr>
        <w:pStyle w:val="ListParagraph"/>
        <w:ind w:right="229"/>
        <w:jc w:val="both"/>
        <w:rPr>
          <w:rFonts w:ascii="Times New Roman" w:hAnsi="Times New Roman" w:cs="Times New Roman"/>
        </w:rPr>
      </w:pPr>
    </w:p>
    <w:p w:rsidR="00851B2A" w:rsidRPr="001F1AAA" w:rsidRDefault="00851B2A" w:rsidP="00851B2A">
      <w:pPr>
        <w:autoSpaceDE w:val="0"/>
        <w:spacing w:line="280" w:lineRule="atLeast"/>
        <w:ind w:right="229"/>
        <w:rPr>
          <w:rFonts w:ascii="Times New Roman" w:hAnsi="Times New Roman" w:cs="Times New Roman"/>
          <w:b/>
          <w:bCs/>
        </w:rPr>
      </w:pPr>
      <w:r w:rsidRPr="001F1AAA">
        <w:rPr>
          <w:rFonts w:ascii="Times New Roman" w:hAnsi="Times New Roman" w:cs="Times New Roman"/>
          <w:b/>
          <w:bCs/>
        </w:rPr>
        <w:t>PROGRAM</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#routing2.tcl</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set ns [new Simulator]</w:t>
      </w:r>
    </w:p>
    <w:p w:rsidR="00851B2A" w:rsidRPr="001F1AAA" w:rsidRDefault="00851B2A" w:rsidP="00851B2A">
      <w:pPr>
        <w:autoSpaceDE w:val="0"/>
        <w:spacing w:line="280" w:lineRule="atLeast"/>
        <w:ind w:right="229"/>
        <w:rPr>
          <w:rFonts w:ascii="Times New Roman" w:hAnsi="Times New Roman" w:cs="Times New Roman"/>
        </w:rPr>
      </w:pP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#Define different colors for data flows (for NAM)</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color 1 Blue</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color 2 Red</w:t>
      </w:r>
    </w:p>
    <w:p w:rsidR="00851B2A" w:rsidRPr="001F1AAA" w:rsidRDefault="00851B2A" w:rsidP="00851B2A">
      <w:pPr>
        <w:autoSpaceDE w:val="0"/>
        <w:spacing w:line="280" w:lineRule="atLeast"/>
        <w:ind w:right="229"/>
        <w:rPr>
          <w:rFonts w:ascii="Times New Roman" w:hAnsi="Times New Roman" w:cs="Times New Roman"/>
        </w:rPr>
      </w:pP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#Open the Trace file</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set file1 [open routing2.tr w]</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trace-all $file1</w:t>
      </w:r>
    </w:p>
    <w:p w:rsidR="00851B2A" w:rsidRPr="001F1AAA" w:rsidRDefault="00851B2A" w:rsidP="00851B2A">
      <w:pPr>
        <w:autoSpaceDE w:val="0"/>
        <w:spacing w:line="280" w:lineRule="atLeast"/>
        <w:ind w:right="229"/>
        <w:rPr>
          <w:rFonts w:ascii="Times New Roman" w:hAnsi="Times New Roman" w:cs="Times New Roman"/>
        </w:rPr>
      </w:pP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#Open the NAM trace file</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set file2 [open routing2.nam w]</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namtrace-all $file2</w:t>
      </w:r>
    </w:p>
    <w:p w:rsidR="00851B2A" w:rsidRPr="001F1AAA" w:rsidRDefault="00851B2A" w:rsidP="00851B2A">
      <w:pPr>
        <w:autoSpaceDE w:val="0"/>
        <w:spacing w:line="280" w:lineRule="atLeast"/>
        <w:ind w:right="229"/>
        <w:rPr>
          <w:rFonts w:ascii="Times New Roman" w:hAnsi="Times New Roman" w:cs="Times New Roman"/>
        </w:rPr>
      </w:pP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#Define a 'finish' procedure</w:t>
      </w:r>
    </w:p>
    <w:p w:rsidR="00851B2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 xml:space="preserve">proc finish {} </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 xml:space="preserve">        global ns file1 file2</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 xml:space="preserve">        $ns flush-trace</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 xml:space="preserve">        close $file1</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 xml:space="preserve">        close $file2</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 xml:space="preserve">        exec nam routing2.nam &amp;</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 xml:space="preserve">        exit 0</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w:t>
      </w:r>
    </w:p>
    <w:p w:rsidR="00851B2A" w:rsidRPr="001F1AAA" w:rsidRDefault="00851B2A" w:rsidP="00851B2A">
      <w:pPr>
        <w:autoSpaceDE w:val="0"/>
        <w:spacing w:line="280" w:lineRule="atLeast"/>
        <w:ind w:right="229"/>
        <w:rPr>
          <w:rFonts w:ascii="Times New Roman" w:hAnsi="Times New Roman" w:cs="Times New Roman"/>
        </w:rPr>
      </w:pP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 Next line should be commented out to have the static routing</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rtproto LS</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#Create six nodes</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set n0 [$ns node]</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set n1 [$ns node]</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set n2 [$ns node]</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set n3 [$ns node]</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set n4 [$ns node]</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set n5 [$ns node]</w:t>
      </w:r>
    </w:p>
    <w:p w:rsidR="00851B2A" w:rsidRPr="001F1AAA" w:rsidRDefault="00851B2A" w:rsidP="00851B2A">
      <w:pPr>
        <w:autoSpaceDE w:val="0"/>
        <w:spacing w:line="280" w:lineRule="atLeast"/>
        <w:ind w:right="229"/>
        <w:rPr>
          <w:rFonts w:ascii="Times New Roman" w:hAnsi="Times New Roman" w:cs="Times New Roman"/>
        </w:rPr>
      </w:pP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#Create links between the nodes</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duplex-link $n0 $n1 0.3Mb 10ms DropTail</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duplex-link $n1 $n2 0.3Mb 10ms DropTail</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duplex-link $n2 $n3 0.3Mb 10ms DropTail</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duplex-link $n1 $n4 0.3Mb 10ms DropTail</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duplex-link $n3 $n5 0.5Mb 10ms DropTail</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duplex-link $n4 $n5 0.5Mb 10ms DropTail</w:t>
      </w:r>
    </w:p>
    <w:p w:rsidR="00851B2A" w:rsidRPr="001F1AAA" w:rsidRDefault="00851B2A" w:rsidP="00851B2A">
      <w:pPr>
        <w:autoSpaceDE w:val="0"/>
        <w:spacing w:line="280" w:lineRule="atLeast"/>
        <w:ind w:right="229"/>
        <w:rPr>
          <w:rFonts w:ascii="Times New Roman" w:hAnsi="Times New Roman" w:cs="Times New Roman"/>
        </w:rPr>
      </w:pP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#Give node position (for NAM)</w:t>
      </w:r>
    </w:p>
    <w:p w:rsidR="00851B2A" w:rsidRPr="001F1AAA" w:rsidRDefault="00851B2A" w:rsidP="00851B2A">
      <w:pPr>
        <w:autoSpaceDE w:val="0"/>
        <w:spacing w:line="280" w:lineRule="atLeast"/>
        <w:ind w:right="229"/>
        <w:rPr>
          <w:rFonts w:ascii="Times New Roman" w:hAnsi="Times New Roman" w:cs="Times New Roman"/>
        </w:rPr>
      </w:pP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duplex-link-op  $n0 $n1 orient right</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duplex-link-op  $n1 $n2 orient right</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duplex-link-op $n2 $n3 orient up-down</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duplex-link-op $n1 $n4 orient up-left</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duplex-link-op  $n3 $n5 orient left-up</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duplex-link-op  $n4 $n5 orient right-up</w:t>
      </w:r>
    </w:p>
    <w:p w:rsidR="00851B2A" w:rsidRPr="001F1AAA" w:rsidRDefault="00851B2A" w:rsidP="00851B2A">
      <w:pPr>
        <w:autoSpaceDE w:val="0"/>
        <w:spacing w:line="280" w:lineRule="atLeast"/>
        <w:ind w:right="229"/>
        <w:rPr>
          <w:rFonts w:ascii="Times New Roman" w:hAnsi="Times New Roman" w:cs="Times New Roman"/>
        </w:rPr>
      </w:pP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#Setup a TCP connection</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set tcp [new Agent/TCP/Newreno]</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attach-agent $n0 $tcp</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set sink [new Agent/TCPSink/DelAck]</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attach-agent $n5 $sink</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connect $tcp $sink</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$tcp set fid_ 1</w:t>
      </w:r>
    </w:p>
    <w:p w:rsidR="00851B2A" w:rsidRPr="001F1AAA" w:rsidRDefault="00851B2A" w:rsidP="00851B2A">
      <w:pPr>
        <w:autoSpaceDE w:val="0"/>
        <w:spacing w:line="280" w:lineRule="atLeast"/>
        <w:ind w:right="229"/>
        <w:rPr>
          <w:rFonts w:ascii="Times New Roman" w:hAnsi="Times New Roman" w:cs="Times New Roman"/>
        </w:rPr>
      </w:pP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#Setup a FTP over TCP connection</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set ftp [new Application/FTP]</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$ftp attach-agent $tcp</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$ftp set type_ FTP</w:t>
      </w:r>
    </w:p>
    <w:p w:rsidR="00851B2A" w:rsidRPr="001F1AAA" w:rsidRDefault="00851B2A" w:rsidP="00851B2A">
      <w:pPr>
        <w:autoSpaceDE w:val="0"/>
        <w:spacing w:line="280" w:lineRule="atLeast"/>
        <w:ind w:right="229"/>
        <w:rPr>
          <w:rFonts w:ascii="Times New Roman" w:hAnsi="Times New Roman" w:cs="Times New Roman"/>
        </w:rPr>
      </w:pP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rtmodel-at 1.0 down $n1 $n4</w:t>
      </w:r>
    </w:p>
    <w:p w:rsidR="00851B2A" w:rsidRPr="001F1AAA" w:rsidRDefault="00851B2A" w:rsidP="00851B2A">
      <w:pPr>
        <w:autoSpaceDE w:val="0"/>
        <w:spacing w:line="280" w:lineRule="atLeast"/>
        <w:ind w:right="229"/>
        <w:rPr>
          <w:rFonts w:ascii="Times New Roman" w:hAnsi="Times New Roman" w:cs="Times New Roman"/>
        </w:rPr>
      </w:pPr>
      <w:r w:rsidRPr="001F1AAA">
        <w:rPr>
          <w:rFonts w:ascii="Times New Roman" w:hAnsi="Times New Roman" w:cs="Times New Roman"/>
        </w:rPr>
        <w:t>$ns rtmodel-at 3.0 up $n1 $n4</w:t>
      </w:r>
    </w:p>
    <w:p w:rsidR="00851B2A" w:rsidRPr="001F1AAA" w:rsidRDefault="00851B2A" w:rsidP="00851B2A">
      <w:pPr>
        <w:autoSpaceDE w:val="0"/>
        <w:spacing w:line="280" w:lineRule="atLeast"/>
        <w:ind w:right="229"/>
        <w:rPr>
          <w:rFonts w:ascii="Times New Roman" w:hAnsi="Times New Roman" w:cs="Times New Roman"/>
        </w:rPr>
      </w:pPr>
    </w:p>
    <w:p w:rsidR="00851B2A" w:rsidRPr="001F1AAA" w:rsidRDefault="00851B2A" w:rsidP="00851B2A">
      <w:pPr>
        <w:autoSpaceDE w:val="0"/>
        <w:ind w:right="229"/>
        <w:rPr>
          <w:rFonts w:ascii="Times New Roman" w:hAnsi="Times New Roman" w:cs="Times New Roman"/>
        </w:rPr>
      </w:pPr>
      <w:r w:rsidRPr="001F1AAA">
        <w:rPr>
          <w:rFonts w:ascii="Times New Roman" w:hAnsi="Times New Roman" w:cs="Times New Roman"/>
        </w:rPr>
        <w:t>$ns at 0.1 "$ftp start"</w:t>
      </w:r>
    </w:p>
    <w:p w:rsidR="00851B2A" w:rsidRPr="001F1AAA" w:rsidRDefault="00851B2A" w:rsidP="00851B2A">
      <w:pPr>
        <w:autoSpaceDE w:val="0"/>
        <w:ind w:right="229"/>
        <w:rPr>
          <w:rFonts w:ascii="Times New Roman" w:hAnsi="Times New Roman" w:cs="Times New Roman"/>
        </w:rPr>
      </w:pPr>
      <w:r w:rsidRPr="001F1AAA">
        <w:rPr>
          <w:rFonts w:ascii="Times New Roman" w:hAnsi="Times New Roman" w:cs="Times New Roman"/>
        </w:rPr>
        <w:t>$ns at 6.0 "finish"</w:t>
      </w:r>
    </w:p>
    <w:p w:rsidR="00851B2A" w:rsidRPr="001F1AAA" w:rsidRDefault="00851B2A" w:rsidP="00851B2A">
      <w:pPr>
        <w:autoSpaceDE w:val="0"/>
        <w:ind w:right="229"/>
        <w:rPr>
          <w:rFonts w:ascii="Times New Roman" w:hAnsi="Times New Roman" w:cs="Times New Roman"/>
        </w:rPr>
      </w:pPr>
      <w:r w:rsidRPr="001F1AAA">
        <w:rPr>
          <w:rFonts w:ascii="Times New Roman" w:hAnsi="Times New Roman" w:cs="Times New Roman"/>
        </w:rPr>
        <w:t>$ns run</w:t>
      </w:r>
    </w:p>
    <w:p w:rsidR="00851B2A" w:rsidRPr="001F1AAA" w:rsidRDefault="00851B2A" w:rsidP="00851B2A">
      <w:pPr>
        <w:spacing w:line="280" w:lineRule="atLeast"/>
        <w:ind w:right="229"/>
        <w:rPr>
          <w:rFonts w:ascii="Times New Roman" w:hAnsi="Times New Roman" w:cs="Times New Roman"/>
          <w:b/>
        </w:rPr>
      </w:pPr>
    </w:p>
    <w:p w:rsidR="00851B2A" w:rsidRDefault="00851B2A" w:rsidP="00851B2A">
      <w:pPr>
        <w:widowControl/>
        <w:suppressAutoHyphens w:val="0"/>
        <w:autoSpaceDN/>
        <w:textAlignment w:val="auto"/>
        <w:rPr>
          <w:rFonts w:ascii="Times New Roman" w:hAnsi="Times New Roman" w:cs="Times New Roman"/>
          <w:b/>
          <w:bCs/>
        </w:rPr>
      </w:pPr>
      <w:r>
        <w:rPr>
          <w:rFonts w:ascii="Times New Roman" w:hAnsi="Times New Roman" w:cs="Times New Roman"/>
          <w:b/>
          <w:bCs/>
        </w:rPr>
        <w:br w:type="page"/>
      </w:r>
    </w:p>
    <w:p w:rsidR="00851B2A" w:rsidRDefault="00851B2A" w:rsidP="00851B2A">
      <w:pPr>
        <w:spacing w:line="280" w:lineRule="atLeast"/>
        <w:ind w:right="229"/>
        <w:rPr>
          <w:rFonts w:ascii="Times New Roman" w:hAnsi="Times New Roman" w:cs="Times New Roman"/>
          <w:b/>
          <w:bCs/>
        </w:rPr>
      </w:pPr>
      <w:r w:rsidRPr="001F1AAA">
        <w:rPr>
          <w:rFonts w:ascii="Times New Roman" w:hAnsi="Times New Roman" w:cs="Times New Roman"/>
          <w:b/>
          <w:bCs/>
        </w:rPr>
        <w:t>OUTPUT</w:t>
      </w:r>
      <w:r>
        <w:rPr>
          <w:rFonts w:ascii="Times New Roman" w:hAnsi="Times New Roman" w:cs="Times New Roman"/>
          <w:b/>
          <w:bCs/>
        </w:rPr>
        <w:t>:</w:t>
      </w:r>
    </w:p>
    <w:p w:rsidR="00851B2A" w:rsidRPr="001F1AAA" w:rsidRDefault="00851B2A" w:rsidP="00851B2A">
      <w:pPr>
        <w:ind w:right="229"/>
        <w:jc w:val="center"/>
        <w:rPr>
          <w:rFonts w:ascii="Times New Roman" w:hAnsi="Times New Roman" w:cs="Times New Roman"/>
          <w:b/>
        </w:rPr>
      </w:pPr>
      <w:r w:rsidRPr="001F1AAA">
        <w:rPr>
          <w:rFonts w:ascii="Times New Roman" w:hAnsi="Times New Roman" w:cs="Times New Roman"/>
          <w:b/>
          <w:bCs/>
          <w:noProof/>
        </w:rPr>
        <w:drawing>
          <wp:inline distT="0" distB="0" distL="0" distR="0" wp14:anchorId="277CFBC9" wp14:editId="00D4132F">
            <wp:extent cx="3571875" cy="25146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71875" cy="2514600"/>
                    </a:xfrm>
                    <a:prstGeom prst="rect">
                      <a:avLst/>
                    </a:prstGeom>
                    <a:solidFill>
                      <a:srgbClr val="FFFFFF"/>
                    </a:solidFill>
                    <a:ln>
                      <a:noFill/>
                    </a:ln>
                  </pic:spPr>
                </pic:pic>
              </a:graphicData>
            </a:graphic>
          </wp:inline>
        </w:drawing>
      </w:r>
    </w:p>
    <w:p w:rsidR="00851B2A" w:rsidRDefault="00851B2A" w:rsidP="00851B2A">
      <w:pPr>
        <w:spacing w:line="280" w:lineRule="atLeast"/>
        <w:ind w:right="229"/>
        <w:jc w:val="center"/>
        <w:rPr>
          <w:rFonts w:ascii="Times New Roman" w:hAnsi="Times New Roman" w:cs="Times New Roman"/>
          <w:b/>
          <w:bCs/>
        </w:rPr>
      </w:pPr>
      <w:r w:rsidRPr="001F1AAA">
        <w:rPr>
          <w:rFonts w:ascii="Times New Roman" w:hAnsi="Times New Roman" w:cs="Times New Roman"/>
          <w:b/>
          <w:bCs/>
        </w:rPr>
        <w:t>Before Link failure between Nodes n1 and n4</w:t>
      </w:r>
    </w:p>
    <w:p w:rsidR="00851B2A" w:rsidRPr="001F1AAA" w:rsidRDefault="00851B2A" w:rsidP="00851B2A">
      <w:pPr>
        <w:spacing w:line="280" w:lineRule="atLeast"/>
        <w:ind w:right="229"/>
        <w:jc w:val="center"/>
        <w:rPr>
          <w:rFonts w:ascii="Times New Roman" w:hAnsi="Times New Roman" w:cs="Times New Roman"/>
          <w:b/>
          <w:bCs/>
        </w:rPr>
      </w:pPr>
      <w:r w:rsidRPr="001F1AAA">
        <w:rPr>
          <w:rFonts w:ascii="Times New Roman" w:hAnsi="Times New Roman" w:cs="Times New Roman"/>
          <w:b/>
          <w:bCs/>
          <w:noProof/>
        </w:rPr>
        <w:drawing>
          <wp:inline distT="0" distB="0" distL="0" distR="0" wp14:anchorId="62F09849" wp14:editId="430F1AC9">
            <wp:extent cx="3583173" cy="2615609"/>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90610" cy="2621038"/>
                    </a:xfrm>
                    <a:prstGeom prst="rect">
                      <a:avLst/>
                    </a:prstGeom>
                    <a:solidFill>
                      <a:srgbClr val="FFFFFF"/>
                    </a:solidFill>
                    <a:ln>
                      <a:noFill/>
                    </a:ln>
                  </pic:spPr>
                </pic:pic>
              </a:graphicData>
            </a:graphic>
          </wp:inline>
        </w:drawing>
      </w:r>
    </w:p>
    <w:p w:rsidR="00851B2A" w:rsidRPr="001F1AAA" w:rsidRDefault="00851B2A" w:rsidP="00851B2A">
      <w:pPr>
        <w:spacing w:line="280" w:lineRule="atLeast"/>
        <w:ind w:right="229"/>
        <w:jc w:val="center"/>
        <w:rPr>
          <w:rFonts w:ascii="Times New Roman" w:hAnsi="Times New Roman" w:cs="Times New Roman"/>
          <w:b/>
          <w:bCs/>
        </w:rPr>
      </w:pPr>
      <w:r w:rsidRPr="001F1AAA">
        <w:rPr>
          <w:rFonts w:ascii="Times New Roman" w:hAnsi="Times New Roman" w:cs="Times New Roman"/>
          <w:b/>
          <w:bCs/>
        </w:rPr>
        <w:t>While Link failure between Nodes n1 and n4</w:t>
      </w:r>
    </w:p>
    <w:p w:rsidR="00851B2A" w:rsidRPr="001F1AAA" w:rsidRDefault="00851B2A" w:rsidP="00851B2A">
      <w:pPr>
        <w:spacing w:line="280" w:lineRule="atLeast"/>
        <w:ind w:right="229"/>
        <w:jc w:val="center"/>
        <w:rPr>
          <w:rFonts w:ascii="Times New Roman" w:hAnsi="Times New Roman" w:cs="Times New Roman"/>
        </w:rPr>
      </w:pPr>
      <w:r w:rsidRPr="001F1AAA">
        <w:rPr>
          <w:rFonts w:ascii="Times New Roman" w:hAnsi="Times New Roman" w:cs="Times New Roman"/>
          <w:noProof/>
        </w:rPr>
        <w:drawing>
          <wp:inline distT="0" distB="0" distL="0" distR="0" wp14:anchorId="35837666" wp14:editId="0F61F7AE">
            <wp:extent cx="3771900" cy="26479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1900" cy="2647950"/>
                    </a:xfrm>
                    <a:prstGeom prst="rect">
                      <a:avLst/>
                    </a:prstGeom>
                    <a:solidFill>
                      <a:srgbClr val="FFFFFF"/>
                    </a:solidFill>
                    <a:ln>
                      <a:noFill/>
                    </a:ln>
                  </pic:spPr>
                </pic:pic>
              </a:graphicData>
            </a:graphic>
          </wp:inline>
        </w:drawing>
      </w:r>
    </w:p>
    <w:p w:rsidR="00851B2A" w:rsidRPr="001F1AAA" w:rsidRDefault="00851B2A" w:rsidP="00851B2A">
      <w:pPr>
        <w:spacing w:line="280" w:lineRule="atLeast"/>
        <w:ind w:right="229"/>
        <w:jc w:val="center"/>
        <w:rPr>
          <w:rFonts w:ascii="Times New Roman" w:hAnsi="Times New Roman" w:cs="Times New Roman"/>
          <w:b/>
          <w:bCs/>
        </w:rPr>
      </w:pPr>
      <w:r w:rsidRPr="001F1AAA">
        <w:rPr>
          <w:rFonts w:ascii="Times New Roman" w:hAnsi="Times New Roman" w:cs="Times New Roman"/>
          <w:b/>
          <w:bCs/>
        </w:rPr>
        <w:t>After failed link between Nodes n1 and n4 up</w:t>
      </w:r>
    </w:p>
    <w:p w:rsidR="00851B2A" w:rsidRPr="00F43787" w:rsidRDefault="00851B2A" w:rsidP="00851B2A">
      <w:pPr>
        <w:autoSpaceDE w:val="0"/>
        <w:ind w:right="229"/>
        <w:rPr>
          <w:rFonts w:ascii="Times New Roman" w:hAnsi="Times New Roman" w:cs="Times New Roman"/>
          <w:b/>
        </w:rPr>
      </w:pPr>
      <w:r w:rsidRPr="001F1AAA">
        <w:rPr>
          <w:rFonts w:ascii="Times New Roman" w:hAnsi="Times New Roman" w:cs="Times New Roman"/>
          <w:b/>
          <w:bCs/>
        </w:rPr>
        <w:t>RESULT:</w:t>
      </w:r>
    </w:p>
    <w:p w:rsidR="005557F0" w:rsidRDefault="005557F0">
      <w:pPr>
        <w:pStyle w:val="Standard"/>
        <w:rPr>
          <w:rFonts w:ascii="Times New Roman" w:hAnsi="Times New Roman" w:cs="Times New Roman"/>
          <w:b/>
        </w:rPr>
      </w:pPr>
    </w:p>
    <w:p w:rsidR="00E7363A" w:rsidRDefault="00E7363A">
      <w:pPr>
        <w:pStyle w:val="Standard"/>
        <w:rPr>
          <w:rFonts w:ascii="Times New Roman" w:hAnsi="Times New Roman" w:cs="Times New Roman"/>
          <w:b/>
        </w:rPr>
      </w:pPr>
    </w:p>
    <w:p w:rsidR="00E7363A" w:rsidRDefault="00E7363A" w:rsidP="00E7363A">
      <w:pPr>
        <w:tabs>
          <w:tab w:val="left" w:pos="6120"/>
          <w:tab w:val="left" w:pos="6300"/>
        </w:tabs>
        <w:spacing w:line="360" w:lineRule="auto"/>
        <w:ind w:left="1350" w:right="229" w:hanging="1350"/>
        <w:rPr>
          <w:rFonts w:ascii="Times New Roman" w:hAnsi="Times New Roman" w:cs="Times New Roman"/>
          <w:b/>
        </w:rPr>
      </w:pPr>
      <w:r>
        <w:rPr>
          <w:rFonts w:ascii="Times New Roman" w:hAnsi="Times New Roman" w:cs="Times New Roman"/>
          <w:b/>
        </w:rPr>
        <w:t>EX: NO: 11C</w:t>
      </w:r>
      <w:r w:rsidR="00F34DAA">
        <w:rPr>
          <w:rFonts w:ascii="Times New Roman" w:hAnsi="Times New Roman" w:cs="Times New Roman"/>
          <w:b/>
        </w:rPr>
        <w:t>(i)</w:t>
      </w:r>
      <w:r w:rsidR="00D165D3">
        <w:rPr>
          <w:rFonts w:ascii="Times New Roman" w:hAnsi="Times New Roman" w:cs="Times New Roman"/>
          <w:b/>
        </w:rPr>
        <w:t xml:space="preserve">     </w:t>
      </w:r>
      <w:r w:rsidR="00CF4524">
        <w:rPr>
          <w:rFonts w:ascii="Times New Roman" w:hAnsi="Times New Roman" w:cs="Times New Roman"/>
          <w:b/>
        </w:rPr>
        <w:t xml:space="preserve">                                   </w:t>
      </w:r>
      <w:r w:rsidR="00D165D3">
        <w:rPr>
          <w:rFonts w:ascii="Times New Roman" w:hAnsi="Times New Roman" w:cs="Times New Roman"/>
          <w:b/>
        </w:rPr>
        <w:t xml:space="preserve">      </w:t>
      </w:r>
      <w:r w:rsidRPr="001F1AAA">
        <w:rPr>
          <w:rFonts w:ascii="Times New Roman" w:hAnsi="Times New Roman" w:cs="Times New Roman"/>
          <w:b/>
        </w:rPr>
        <w:t xml:space="preserve"> </w:t>
      </w:r>
      <w:r>
        <w:rPr>
          <w:rFonts w:ascii="Times New Roman" w:hAnsi="Times New Roman" w:cs="Times New Roman"/>
          <w:b/>
        </w:rPr>
        <w:t>FLOODING</w:t>
      </w:r>
    </w:p>
    <w:p w:rsidR="00D165D3" w:rsidRDefault="00D165D3" w:rsidP="00D165D3">
      <w:pPr>
        <w:rPr>
          <w:rFonts w:ascii="Times New Roman" w:hAnsi="Times New Roman"/>
          <w:b/>
        </w:rPr>
      </w:pPr>
      <w:r w:rsidRPr="006B3365">
        <w:rPr>
          <w:rFonts w:ascii="Times New Roman" w:hAnsi="Times New Roman"/>
          <w:b/>
        </w:rPr>
        <w:t>ALGORITHM:</w:t>
      </w:r>
    </w:p>
    <w:p w:rsidR="00E61D07" w:rsidRPr="006B3365" w:rsidRDefault="00E61D07" w:rsidP="00D165D3">
      <w:pPr>
        <w:rPr>
          <w:rFonts w:ascii="Times New Roman" w:hAnsi="Times New Roman"/>
          <w:b/>
        </w:rPr>
      </w:pPr>
    </w:p>
    <w:p w:rsidR="00D165D3" w:rsidRPr="006B3365" w:rsidRDefault="00E61D07" w:rsidP="00D165D3">
      <w:pPr>
        <w:ind w:left="720"/>
        <w:rPr>
          <w:rFonts w:ascii="Times New Roman" w:hAnsi="Times New Roman"/>
        </w:rPr>
      </w:pPr>
      <w:r>
        <w:rPr>
          <w:rFonts w:ascii="Times New Roman" w:hAnsi="Times New Roman"/>
        </w:rPr>
        <w:t>1.</w:t>
      </w:r>
      <w:r w:rsidR="00D165D3" w:rsidRPr="006B3365">
        <w:rPr>
          <w:rFonts w:ascii="Times New Roman" w:eastAsia="Times New Roman" w:hAnsi="Times New Roman"/>
        </w:rPr>
        <w:t xml:space="preserve"> </w:t>
      </w:r>
      <w:r w:rsidR="00D165D3" w:rsidRPr="006B3365">
        <w:rPr>
          <w:rFonts w:ascii="Times New Roman" w:hAnsi="Times New Roman"/>
        </w:rPr>
        <w:t>Start</w:t>
      </w:r>
      <w:r w:rsidR="00D165D3" w:rsidRPr="006B3365">
        <w:rPr>
          <w:rFonts w:ascii="Times New Roman" w:eastAsia="Times New Roman" w:hAnsi="Times New Roman"/>
        </w:rPr>
        <w:t xml:space="preserve"> </w:t>
      </w:r>
      <w:r w:rsidR="00D165D3" w:rsidRPr="006B3365">
        <w:rPr>
          <w:rFonts w:ascii="Times New Roman" w:hAnsi="Times New Roman"/>
        </w:rPr>
        <w:t>the</w:t>
      </w:r>
      <w:r w:rsidR="00D165D3" w:rsidRPr="006B3365">
        <w:rPr>
          <w:rFonts w:ascii="Times New Roman" w:eastAsia="Times New Roman" w:hAnsi="Times New Roman"/>
        </w:rPr>
        <w:t xml:space="preserve"> </w:t>
      </w:r>
      <w:r w:rsidR="00D165D3" w:rsidRPr="006B3365">
        <w:rPr>
          <w:rFonts w:ascii="Times New Roman" w:hAnsi="Times New Roman"/>
        </w:rPr>
        <w:t>program</w:t>
      </w:r>
    </w:p>
    <w:p w:rsidR="00D165D3" w:rsidRPr="006B3365" w:rsidRDefault="00E61D07" w:rsidP="00D165D3">
      <w:pPr>
        <w:ind w:left="720"/>
        <w:rPr>
          <w:rFonts w:ascii="Times New Roman" w:hAnsi="Times New Roman"/>
        </w:rPr>
      </w:pPr>
      <w:r>
        <w:rPr>
          <w:rFonts w:ascii="Times New Roman" w:hAnsi="Times New Roman"/>
        </w:rPr>
        <w:t>2.</w:t>
      </w:r>
      <w:r w:rsidR="00D165D3" w:rsidRPr="006B3365">
        <w:rPr>
          <w:rFonts w:ascii="Times New Roman" w:eastAsia="Times New Roman" w:hAnsi="Times New Roman"/>
        </w:rPr>
        <w:t xml:space="preserve"> </w:t>
      </w:r>
      <w:r w:rsidR="00D165D3" w:rsidRPr="006B3365">
        <w:rPr>
          <w:rFonts w:ascii="Times New Roman" w:hAnsi="Times New Roman"/>
        </w:rPr>
        <w:t>Create</w:t>
      </w:r>
      <w:r w:rsidR="00D165D3" w:rsidRPr="006B3365">
        <w:rPr>
          <w:rFonts w:ascii="Times New Roman" w:eastAsia="Times New Roman" w:hAnsi="Times New Roman"/>
        </w:rPr>
        <w:t xml:space="preserve"> </w:t>
      </w:r>
      <w:r w:rsidR="00D165D3" w:rsidRPr="006B3365">
        <w:rPr>
          <w:rFonts w:ascii="Times New Roman" w:hAnsi="Times New Roman"/>
        </w:rPr>
        <w:t>the</w:t>
      </w:r>
      <w:r w:rsidR="00D165D3" w:rsidRPr="006B3365">
        <w:rPr>
          <w:rFonts w:ascii="Times New Roman" w:eastAsia="Times New Roman" w:hAnsi="Times New Roman"/>
        </w:rPr>
        <w:t xml:space="preserve"> </w:t>
      </w:r>
      <w:r w:rsidR="00D165D3" w:rsidRPr="006B3365">
        <w:rPr>
          <w:rFonts w:ascii="Times New Roman" w:hAnsi="Times New Roman"/>
        </w:rPr>
        <w:t>trace</w:t>
      </w:r>
      <w:r w:rsidR="00D165D3" w:rsidRPr="006B3365">
        <w:rPr>
          <w:rFonts w:ascii="Times New Roman" w:eastAsia="Times New Roman" w:hAnsi="Times New Roman"/>
        </w:rPr>
        <w:t xml:space="preserve"> </w:t>
      </w:r>
      <w:r w:rsidR="00D165D3" w:rsidRPr="006B3365">
        <w:rPr>
          <w:rFonts w:ascii="Times New Roman" w:hAnsi="Times New Roman"/>
        </w:rPr>
        <w:t>file</w:t>
      </w:r>
      <w:r w:rsidR="00D165D3" w:rsidRPr="006B3365">
        <w:rPr>
          <w:rFonts w:ascii="Times New Roman" w:eastAsia="Times New Roman" w:hAnsi="Times New Roman"/>
        </w:rPr>
        <w:t xml:space="preserve"> </w:t>
      </w:r>
      <w:r w:rsidR="00D165D3" w:rsidRPr="006B3365">
        <w:rPr>
          <w:rFonts w:ascii="Times New Roman" w:hAnsi="Times New Roman"/>
        </w:rPr>
        <w:t>and</w:t>
      </w:r>
      <w:r w:rsidR="00D165D3" w:rsidRPr="006B3365">
        <w:rPr>
          <w:rFonts w:ascii="Times New Roman" w:eastAsia="Times New Roman" w:hAnsi="Times New Roman"/>
        </w:rPr>
        <w:t xml:space="preserve"> </w:t>
      </w:r>
      <w:r w:rsidR="00D165D3" w:rsidRPr="006B3365">
        <w:rPr>
          <w:rFonts w:ascii="Times New Roman" w:hAnsi="Times New Roman"/>
        </w:rPr>
        <w:t>NAM</w:t>
      </w:r>
      <w:r w:rsidR="00D165D3" w:rsidRPr="006B3365">
        <w:rPr>
          <w:rFonts w:ascii="Times New Roman" w:eastAsia="Times New Roman" w:hAnsi="Times New Roman"/>
        </w:rPr>
        <w:t xml:space="preserve"> </w:t>
      </w:r>
      <w:r w:rsidR="00D165D3" w:rsidRPr="006B3365">
        <w:rPr>
          <w:rFonts w:ascii="Times New Roman" w:hAnsi="Times New Roman"/>
        </w:rPr>
        <w:t>file.</w:t>
      </w:r>
    </w:p>
    <w:p w:rsidR="00D165D3" w:rsidRPr="006B3365" w:rsidRDefault="00E61D07" w:rsidP="00D165D3">
      <w:pPr>
        <w:ind w:left="720"/>
        <w:rPr>
          <w:rFonts w:ascii="Times New Roman" w:eastAsia="Times New Roman" w:hAnsi="Times New Roman"/>
        </w:rPr>
      </w:pPr>
      <w:r>
        <w:rPr>
          <w:rFonts w:ascii="Times New Roman" w:hAnsi="Times New Roman"/>
        </w:rPr>
        <w:t>3.</w:t>
      </w:r>
      <w:r w:rsidR="00D165D3" w:rsidRPr="006B3365">
        <w:rPr>
          <w:rFonts w:ascii="Times New Roman" w:eastAsia="Times New Roman" w:hAnsi="Times New Roman"/>
        </w:rPr>
        <w:t xml:space="preserve"> </w:t>
      </w:r>
      <w:r w:rsidR="00D165D3" w:rsidRPr="006B3365">
        <w:rPr>
          <w:rFonts w:ascii="Times New Roman" w:hAnsi="Times New Roman"/>
        </w:rPr>
        <w:t>Setup</w:t>
      </w:r>
      <w:r w:rsidR="00D165D3" w:rsidRPr="006B3365">
        <w:rPr>
          <w:rFonts w:ascii="Times New Roman" w:eastAsia="Times New Roman" w:hAnsi="Times New Roman"/>
        </w:rPr>
        <w:t xml:space="preserve"> </w:t>
      </w:r>
      <w:r w:rsidR="00D165D3" w:rsidRPr="006B3365">
        <w:rPr>
          <w:rFonts w:ascii="Times New Roman" w:hAnsi="Times New Roman"/>
        </w:rPr>
        <w:t>the</w:t>
      </w:r>
      <w:r w:rsidR="00D165D3" w:rsidRPr="006B3365">
        <w:rPr>
          <w:rFonts w:ascii="Times New Roman" w:eastAsia="Times New Roman" w:hAnsi="Times New Roman"/>
        </w:rPr>
        <w:t xml:space="preserve"> </w:t>
      </w:r>
      <w:r w:rsidR="00D165D3">
        <w:rPr>
          <w:rFonts w:ascii="Times New Roman" w:hAnsi="Times New Roman"/>
        </w:rPr>
        <w:t>flooding agent</w:t>
      </w:r>
    </w:p>
    <w:p w:rsidR="00D165D3" w:rsidRPr="006B3365" w:rsidRDefault="00E61D07" w:rsidP="00D165D3">
      <w:pPr>
        <w:ind w:left="720"/>
        <w:rPr>
          <w:rFonts w:ascii="Times New Roman" w:hAnsi="Times New Roman"/>
        </w:rPr>
      </w:pPr>
      <w:r>
        <w:rPr>
          <w:rFonts w:ascii="Times New Roman" w:hAnsi="Times New Roman"/>
        </w:rPr>
        <w:t>4.</w:t>
      </w:r>
      <w:r w:rsidR="00D165D3" w:rsidRPr="006B3365">
        <w:rPr>
          <w:rFonts w:ascii="Times New Roman" w:eastAsia="Times New Roman" w:hAnsi="Times New Roman"/>
        </w:rPr>
        <w:t xml:space="preserve"> </w:t>
      </w:r>
      <w:r w:rsidR="00D165D3" w:rsidRPr="006B3365">
        <w:rPr>
          <w:rFonts w:ascii="Times New Roman" w:hAnsi="Times New Roman"/>
        </w:rPr>
        <w:t>Create</w:t>
      </w:r>
      <w:r w:rsidR="00D165D3" w:rsidRPr="006B3365">
        <w:rPr>
          <w:rFonts w:ascii="Times New Roman" w:eastAsia="Times New Roman" w:hAnsi="Times New Roman"/>
        </w:rPr>
        <w:t xml:space="preserve"> </w:t>
      </w:r>
      <w:r w:rsidR="00D165D3" w:rsidRPr="006B3365">
        <w:rPr>
          <w:rFonts w:ascii="Times New Roman" w:hAnsi="Times New Roman"/>
        </w:rPr>
        <w:t>nodes</w:t>
      </w:r>
      <w:r w:rsidR="00D165D3" w:rsidRPr="006B3365">
        <w:rPr>
          <w:rFonts w:ascii="Times New Roman" w:eastAsia="Times New Roman" w:hAnsi="Times New Roman"/>
        </w:rPr>
        <w:t xml:space="preserve"> </w:t>
      </w:r>
      <w:r w:rsidR="00D165D3" w:rsidRPr="006B3365">
        <w:rPr>
          <w:rFonts w:ascii="Times New Roman" w:hAnsi="Times New Roman"/>
        </w:rPr>
        <w:t>and</w:t>
      </w:r>
      <w:r w:rsidR="00D165D3" w:rsidRPr="006B3365">
        <w:rPr>
          <w:rFonts w:ascii="Times New Roman" w:eastAsia="Times New Roman" w:hAnsi="Times New Roman"/>
        </w:rPr>
        <w:t xml:space="preserve"> </w:t>
      </w:r>
      <w:r w:rsidR="00D165D3" w:rsidRPr="006B3365">
        <w:rPr>
          <w:rFonts w:ascii="Times New Roman" w:hAnsi="Times New Roman"/>
        </w:rPr>
        <w:t>set</w:t>
      </w:r>
      <w:r w:rsidR="00D165D3" w:rsidRPr="006B3365">
        <w:rPr>
          <w:rFonts w:ascii="Times New Roman" w:eastAsia="Times New Roman" w:hAnsi="Times New Roman"/>
        </w:rPr>
        <w:t xml:space="preserve"> </w:t>
      </w:r>
      <w:r w:rsidR="00D165D3" w:rsidRPr="006B3365">
        <w:rPr>
          <w:rFonts w:ascii="Times New Roman" w:hAnsi="Times New Roman"/>
        </w:rPr>
        <w:t>duplex</w:t>
      </w:r>
      <w:r w:rsidR="00D165D3" w:rsidRPr="006B3365">
        <w:rPr>
          <w:rFonts w:ascii="Times New Roman" w:eastAsia="Times New Roman" w:hAnsi="Times New Roman"/>
        </w:rPr>
        <w:t xml:space="preserve"> </w:t>
      </w:r>
      <w:r w:rsidR="00D165D3" w:rsidRPr="006B3365">
        <w:rPr>
          <w:rFonts w:ascii="Times New Roman" w:hAnsi="Times New Roman"/>
        </w:rPr>
        <w:t>links</w:t>
      </w:r>
      <w:r w:rsidR="00D165D3" w:rsidRPr="006B3365">
        <w:rPr>
          <w:rFonts w:ascii="Times New Roman" w:eastAsia="Times New Roman" w:hAnsi="Times New Roman"/>
        </w:rPr>
        <w:t xml:space="preserve"> </w:t>
      </w:r>
      <w:r w:rsidR="00D165D3" w:rsidRPr="006B3365">
        <w:rPr>
          <w:rFonts w:ascii="Times New Roman" w:hAnsi="Times New Roman"/>
        </w:rPr>
        <w:t>between</w:t>
      </w:r>
      <w:r w:rsidR="00D165D3" w:rsidRPr="006B3365">
        <w:rPr>
          <w:rFonts w:ascii="Times New Roman" w:eastAsia="Times New Roman" w:hAnsi="Times New Roman"/>
        </w:rPr>
        <w:t xml:space="preserve"> </w:t>
      </w:r>
      <w:r w:rsidR="00D165D3" w:rsidRPr="006B3365">
        <w:rPr>
          <w:rFonts w:ascii="Times New Roman" w:hAnsi="Times New Roman"/>
        </w:rPr>
        <w:t>the</w:t>
      </w:r>
      <w:r w:rsidR="00D165D3" w:rsidRPr="006B3365">
        <w:rPr>
          <w:rFonts w:ascii="Times New Roman" w:eastAsia="Times New Roman" w:hAnsi="Times New Roman"/>
        </w:rPr>
        <w:t xml:space="preserve"> </w:t>
      </w:r>
      <w:r w:rsidR="00D165D3" w:rsidRPr="006B3365">
        <w:rPr>
          <w:rFonts w:ascii="Times New Roman" w:hAnsi="Times New Roman"/>
        </w:rPr>
        <w:t>nodes.</w:t>
      </w:r>
    </w:p>
    <w:p w:rsidR="00D165D3" w:rsidRPr="006B3365" w:rsidRDefault="00E61D07" w:rsidP="00D165D3">
      <w:pPr>
        <w:ind w:left="720"/>
        <w:rPr>
          <w:rFonts w:ascii="Times New Roman" w:eastAsia="Times New Roman" w:hAnsi="Times New Roman"/>
        </w:rPr>
      </w:pPr>
      <w:r>
        <w:rPr>
          <w:rFonts w:ascii="Times New Roman" w:hAnsi="Times New Roman"/>
        </w:rPr>
        <w:t>5.</w:t>
      </w:r>
      <w:r w:rsidR="00D165D3" w:rsidRPr="006B3365">
        <w:rPr>
          <w:rFonts w:ascii="Times New Roman" w:eastAsia="Times New Roman" w:hAnsi="Times New Roman"/>
        </w:rPr>
        <w:t xml:space="preserve"> </w:t>
      </w:r>
      <w:r w:rsidR="00D165D3" w:rsidRPr="006B3365">
        <w:rPr>
          <w:rFonts w:ascii="Times New Roman" w:hAnsi="Times New Roman"/>
        </w:rPr>
        <w:t>Create</w:t>
      </w:r>
      <w:r w:rsidR="00D165D3" w:rsidRPr="006B3365">
        <w:rPr>
          <w:rFonts w:ascii="Times New Roman" w:eastAsia="Times New Roman" w:hAnsi="Times New Roman"/>
        </w:rPr>
        <w:t xml:space="preserve"> </w:t>
      </w:r>
      <w:r w:rsidR="00D165D3" w:rsidRPr="006B3365">
        <w:rPr>
          <w:rFonts w:ascii="Times New Roman" w:hAnsi="Times New Roman"/>
        </w:rPr>
        <w:t>nodes</w:t>
      </w:r>
      <w:r w:rsidR="00D165D3" w:rsidRPr="006B3365">
        <w:rPr>
          <w:rFonts w:ascii="Times New Roman" w:eastAsia="Times New Roman" w:hAnsi="Times New Roman"/>
        </w:rPr>
        <w:t xml:space="preserve"> </w:t>
      </w:r>
      <w:r w:rsidR="00D165D3" w:rsidRPr="006B3365">
        <w:rPr>
          <w:rFonts w:ascii="Times New Roman" w:hAnsi="Times New Roman"/>
        </w:rPr>
        <w:t>and</w:t>
      </w:r>
      <w:r w:rsidR="00D165D3" w:rsidRPr="006B3365">
        <w:rPr>
          <w:rFonts w:ascii="Times New Roman" w:eastAsia="Times New Roman" w:hAnsi="Times New Roman"/>
        </w:rPr>
        <w:t xml:space="preserve"> </w:t>
      </w:r>
      <w:r w:rsidR="00D165D3" w:rsidRPr="006B3365">
        <w:rPr>
          <w:rFonts w:ascii="Times New Roman" w:hAnsi="Times New Roman"/>
        </w:rPr>
        <w:t>attach</w:t>
      </w:r>
      <w:r w:rsidR="00D165D3" w:rsidRPr="006B3365">
        <w:rPr>
          <w:rFonts w:ascii="Times New Roman" w:eastAsia="Times New Roman" w:hAnsi="Times New Roman"/>
        </w:rPr>
        <w:t xml:space="preserve"> </w:t>
      </w:r>
      <w:r w:rsidR="00D165D3" w:rsidRPr="006B3365">
        <w:rPr>
          <w:rFonts w:ascii="Times New Roman" w:hAnsi="Times New Roman"/>
        </w:rPr>
        <w:t>them</w:t>
      </w:r>
      <w:r w:rsidR="00D165D3" w:rsidRPr="006B3365">
        <w:rPr>
          <w:rFonts w:ascii="Times New Roman" w:eastAsia="Times New Roman" w:hAnsi="Times New Roman"/>
        </w:rPr>
        <w:t xml:space="preserve"> </w:t>
      </w:r>
      <w:r w:rsidR="00D165D3" w:rsidRPr="006B3365">
        <w:rPr>
          <w:rFonts w:ascii="Times New Roman" w:hAnsi="Times New Roman"/>
        </w:rPr>
        <w:t>to</w:t>
      </w:r>
      <w:r w:rsidR="00D165D3" w:rsidRPr="006B3365">
        <w:rPr>
          <w:rFonts w:ascii="Times New Roman" w:eastAsia="Times New Roman" w:hAnsi="Times New Roman"/>
        </w:rPr>
        <w:t xml:space="preserve"> </w:t>
      </w:r>
      <w:r w:rsidR="00D165D3" w:rsidRPr="006B3365">
        <w:rPr>
          <w:rFonts w:ascii="Times New Roman" w:hAnsi="Times New Roman"/>
        </w:rPr>
        <w:t>the</w:t>
      </w:r>
      <w:r w:rsidR="00D165D3" w:rsidRPr="006B3365">
        <w:rPr>
          <w:rFonts w:ascii="Times New Roman" w:eastAsia="Times New Roman" w:hAnsi="Times New Roman"/>
        </w:rPr>
        <w:t xml:space="preserve"> </w:t>
      </w:r>
      <w:r w:rsidR="00D165D3" w:rsidRPr="006B3365">
        <w:rPr>
          <w:rFonts w:ascii="Times New Roman" w:hAnsi="Times New Roman"/>
        </w:rPr>
        <w:t>queue,</w:t>
      </w:r>
      <w:r w:rsidR="00D165D3" w:rsidRPr="006B3365">
        <w:rPr>
          <w:rFonts w:ascii="Times New Roman" w:eastAsia="Times New Roman" w:hAnsi="Times New Roman"/>
        </w:rPr>
        <w:t xml:space="preserve"> </w:t>
      </w:r>
      <w:r w:rsidR="00D165D3" w:rsidRPr="006B3365">
        <w:rPr>
          <w:rFonts w:ascii="Times New Roman" w:hAnsi="Times New Roman"/>
        </w:rPr>
        <w:t>DROPTAIL</w:t>
      </w:r>
      <w:r w:rsidR="00D165D3" w:rsidRPr="006B3365">
        <w:rPr>
          <w:rFonts w:ascii="Times New Roman" w:eastAsia="Times New Roman" w:hAnsi="Times New Roman"/>
        </w:rPr>
        <w:t xml:space="preserve"> </w:t>
      </w:r>
    </w:p>
    <w:p w:rsidR="00D165D3" w:rsidRPr="006B3365" w:rsidRDefault="00E61D07" w:rsidP="00D165D3">
      <w:pPr>
        <w:ind w:left="720"/>
        <w:rPr>
          <w:rFonts w:ascii="Times New Roman" w:hAnsi="Times New Roman"/>
        </w:rPr>
      </w:pPr>
      <w:r>
        <w:rPr>
          <w:rFonts w:ascii="Times New Roman" w:hAnsi="Times New Roman"/>
        </w:rPr>
        <w:t xml:space="preserve">6. </w:t>
      </w:r>
      <w:r w:rsidR="00D165D3" w:rsidRPr="006B3365">
        <w:rPr>
          <w:rFonts w:ascii="Times New Roman" w:hAnsi="Times New Roman"/>
        </w:rPr>
        <w:t>Configure</w:t>
      </w:r>
      <w:r w:rsidR="00D165D3" w:rsidRPr="006B3365">
        <w:rPr>
          <w:rFonts w:ascii="Times New Roman" w:eastAsia="Times New Roman" w:hAnsi="Times New Roman"/>
        </w:rPr>
        <w:t xml:space="preserve"> </w:t>
      </w:r>
      <w:r w:rsidR="00D165D3" w:rsidRPr="006B3365">
        <w:rPr>
          <w:rFonts w:ascii="Times New Roman" w:hAnsi="Times New Roman"/>
        </w:rPr>
        <w:t>the</w:t>
      </w:r>
      <w:r w:rsidR="00D165D3" w:rsidRPr="006B3365">
        <w:rPr>
          <w:rFonts w:ascii="Times New Roman" w:eastAsia="Times New Roman" w:hAnsi="Times New Roman"/>
        </w:rPr>
        <w:t xml:space="preserve"> </w:t>
      </w:r>
      <w:r w:rsidR="00D165D3" w:rsidRPr="006B3365">
        <w:rPr>
          <w:rFonts w:ascii="Times New Roman" w:hAnsi="Times New Roman"/>
        </w:rPr>
        <w:t>nodes</w:t>
      </w:r>
      <w:r w:rsidR="00D165D3" w:rsidRPr="006B3365">
        <w:rPr>
          <w:rFonts w:ascii="Times New Roman" w:eastAsia="Times New Roman" w:hAnsi="Times New Roman"/>
        </w:rPr>
        <w:t xml:space="preserve"> </w:t>
      </w:r>
      <w:r w:rsidR="00D165D3" w:rsidRPr="006B3365">
        <w:rPr>
          <w:rFonts w:ascii="Times New Roman" w:hAnsi="Times New Roman"/>
        </w:rPr>
        <w:t>and</w:t>
      </w:r>
      <w:r w:rsidR="00D165D3" w:rsidRPr="006B3365">
        <w:rPr>
          <w:rFonts w:ascii="Times New Roman" w:eastAsia="Times New Roman" w:hAnsi="Times New Roman"/>
        </w:rPr>
        <w:t xml:space="preserve"> </w:t>
      </w:r>
      <w:r w:rsidR="00D165D3" w:rsidRPr="006B3365">
        <w:rPr>
          <w:rFonts w:ascii="Times New Roman" w:hAnsi="Times New Roman"/>
        </w:rPr>
        <w:t>provides</w:t>
      </w:r>
      <w:r w:rsidR="00D165D3" w:rsidRPr="006B3365">
        <w:rPr>
          <w:rFonts w:ascii="Times New Roman" w:eastAsia="Times New Roman" w:hAnsi="Times New Roman"/>
        </w:rPr>
        <w:t xml:space="preserve"> </w:t>
      </w:r>
      <w:r w:rsidR="00D165D3" w:rsidRPr="006B3365">
        <w:rPr>
          <w:rFonts w:ascii="Times New Roman" w:hAnsi="Times New Roman"/>
        </w:rPr>
        <w:t>initial</w:t>
      </w:r>
      <w:r w:rsidR="00D165D3" w:rsidRPr="006B3365">
        <w:rPr>
          <w:rFonts w:ascii="Times New Roman" w:eastAsia="Times New Roman" w:hAnsi="Times New Roman"/>
        </w:rPr>
        <w:t xml:space="preserve"> </w:t>
      </w:r>
      <w:r w:rsidR="00D165D3" w:rsidRPr="006B3365">
        <w:rPr>
          <w:rFonts w:ascii="Times New Roman" w:hAnsi="Times New Roman"/>
        </w:rPr>
        <w:t>location</w:t>
      </w:r>
      <w:r w:rsidR="00D165D3" w:rsidRPr="006B3365">
        <w:rPr>
          <w:rFonts w:ascii="Times New Roman" w:eastAsia="Times New Roman" w:hAnsi="Times New Roman"/>
        </w:rPr>
        <w:t xml:space="preserve"> </w:t>
      </w:r>
      <w:r w:rsidR="00D165D3" w:rsidRPr="006B3365">
        <w:rPr>
          <w:rFonts w:ascii="Times New Roman" w:hAnsi="Times New Roman"/>
        </w:rPr>
        <w:t>of</w:t>
      </w:r>
      <w:r w:rsidR="00D165D3" w:rsidRPr="006B3365">
        <w:rPr>
          <w:rFonts w:ascii="Times New Roman" w:eastAsia="Times New Roman" w:hAnsi="Times New Roman"/>
        </w:rPr>
        <w:t xml:space="preserve"> </w:t>
      </w:r>
      <w:r w:rsidR="00D165D3" w:rsidRPr="006B3365">
        <w:rPr>
          <w:rFonts w:ascii="Times New Roman" w:hAnsi="Times New Roman"/>
        </w:rPr>
        <w:t>nodes.</w:t>
      </w:r>
      <w:r w:rsidR="00D165D3" w:rsidRPr="006B3365">
        <w:rPr>
          <w:rFonts w:ascii="Times New Roman" w:eastAsia="Times New Roman" w:hAnsi="Times New Roman"/>
        </w:rPr>
        <w:t xml:space="preserve"> </w:t>
      </w:r>
      <w:r w:rsidR="00D165D3" w:rsidRPr="006B3365">
        <w:rPr>
          <w:rFonts w:ascii="Times New Roman" w:hAnsi="Times New Roman"/>
        </w:rPr>
        <w:t>Generation</w:t>
      </w:r>
      <w:r w:rsidR="00D165D3" w:rsidRPr="006B3365">
        <w:rPr>
          <w:rFonts w:ascii="Times New Roman" w:eastAsia="Times New Roman" w:hAnsi="Times New Roman"/>
        </w:rPr>
        <w:t xml:space="preserve"> </w:t>
      </w:r>
      <w:r w:rsidR="00D165D3" w:rsidRPr="006B3365">
        <w:rPr>
          <w:rFonts w:ascii="Times New Roman" w:hAnsi="Times New Roman"/>
        </w:rPr>
        <w:t>of</w:t>
      </w:r>
      <w:r w:rsidR="00D165D3" w:rsidRPr="006B3365">
        <w:rPr>
          <w:rFonts w:ascii="Times New Roman" w:eastAsia="Times New Roman" w:hAnsi="Times New Roman"/>
        </w:rPr>
        <w:t xml:space="preserve"> </w:t>
      </w:r>
      <w:r w:rsidR="00D165D3" w:rsidRPr="006B3365">
        <w:rPr>
          <w:rFonts w:ascii="Times New Roman" w:hAnsi="Times New Roman"/>
        </w:rPr>
        <w:t>movements</w:t>
      </w:r>
      <w:r w:rsidR="00D165D3" w:rsidRPr="006B3365">
        <w:rPr>
          <w:rFonts w:ascii="Times New Roman" w:eastAsia="Times New Roman" w:hAnsi="Times New Roman"/>
        </w:rPr>
        <w:t xml:space="preserve"> </w:t>
      </w:r>
      <w:r w:rsidR="00D165D3" w:rsidRPr="006B3365">
        <w:rPr>
          <w:rFonts w:ascii="Times New Roman" w:hAnsi="Times New Roman"/>
        </w:rPr>
        <w:t>is</w:t>
      </w:r>
      <w:r w:rsidR="00D165D3" w:rsidRPr="006B3365">
        <w:rPr>
          <w:rFonts w:ascii="Times New Roman" w:eastAsia="Times New Roman" w:hAnsi="Times New Roman"/>
        </w:rPr>
        <w:t xml:space="preserve"> </w:t>
      </w:r>
      <w:r w:rsidR="00D165D3" w:rsidRPr="006B3365">
        <w:rPr>
          <w:rFonts w:ascii="Times New Roman" w:hAnsi="Times New Roman"/>
        </w:rPr>
        <w:t>done.</w:t>
      </w:r>
    </w:p>
    <w:p w:rsidR="00D165D3" w:rsidRPr="006B3365" w:rsidRDefault="00E61D07" w:rsidP="00D165D3">
      <w:pPr>
        <w:ind w:left="720"/>
        <w:rPr>
          <w:rFonts w:ascii="Times New Roman" w:eastAsia="Times New Roman" w:hAnsi="Times New Roman"/>
        </w:rPr>
      </w:pPr>
      <w:r>
        <w:rPr>
          <w:rFonts w:ascii="Times New Roman" w:hAnsi="Times New Roman"/>
        </w:rPr>
        <w:t xml:space="preserve">7. </w:t>
      </w:r>
      <w:r w:rsidR="00D165D3" w:rsidRPr="006B3365">
        <w:rPr>
          <w:rFonts w:ascii="Times New Roman" w:hAnsi="Times New Roman"/>
        </w:rPr>
        <w:t>Setup</w:t>
      </w:r>
      <w:r w:rsidR="00D165D3" w:rsidRPr="006B3365">
        <w:rPr>
          <w:rFonts w:ascii="Times New Roman" w:eastAsia="Times New Roman" w:hAnsi="Times New Roman"/>
        </w:rPr>
        <w:t xml:space="preserve"> </w:t>
      </w:r>
      <w:r w:rsidR="00D165D3">
        <w:rPr>
          <w:rFonts w:ascii="Times New Roman" w:hAnsi="Times New Roman"/>
        </w:rPr>
        <w:t>connection between the nodes</w:t>
      </w:r>
    </w:p>
    <w:p w:rsidR="00D165D3" w:rsidRPr="006B3365" w:rsidRDefault="00E61D07" w:rsidP="00D165D3">
      <w:pPr>
        <w:ind w:left="720"/>
        <w:rPr>
          <w:rFonts w:ascii="Times New Roman" w:hAnsi="Times New Roman"/>
        </w:rPr>
      </w:pPr>
      <w:r>
        <w:rPr>
          <w:rFonts w:ascii="Times New Roman" w:hAnsi="Times New Roman"/>
        </w:rPr>
        <w:t xml:space="preserve">8. </w:t>
      </w:r>
      <w:r w:rsidR="00D165D3" w:rsidRPr="006B3365">
        <w:rPr>
          <w:rFonts w:ascii="Times New Roman" w:hAnsi="Times New Roman"/>
        </w:rPr>
        <w:t>Define</w:t>
      </w:r>
      <w:r w:rsidR="00D165D3" w:rsidRPr="006B3365">
        <w:rPr>
          <w:rFonts w:ascii="Times New Roman" w:eastAsia="Times New Roman" w:hAnsi="Times New Roman"/>
        </w:rPr>
        <w:t xml:space="preserve"> </w:t>
      </w:r>
      <w:r w:rsidR="00D165D3" w:rsidRPr="006B3365">
        <w:rPr>
          <w:rFonts w:ascii="Times New Roman" w:hAnsi="Times New Roman"/>
        </w:rPr>
        <w:t>a</w:t>
      </w:r>
      <w:r w:rsidR="00D165D3" w:rsidRPr="006B3365">
        <w:rPr>
          <w:rFonts w:ascii="Times New Roman" w:eastAsia="Times New Roman" w:hAnsi="Times New Roman"/>
        </w:rPr>
        <w:t xml:space="preserve"> </w:t>
      </w:r>
      <w:r w:rsidR="00D165D3" w:rsidRPr="006B3365">
        <w:rPr>
          <w:rFonts w:ascii="Times New Roman" w:hAnsi="Times New Roman"/>
        </w:rPr>
        <w:t>initialize</w:t>
      </w:r>
      <w:r w:rsidR="00D165D3" w:rsidRPr="006B3365">
        <w:rPr>
          <w:rFonts w:ascii="Times New Roman" w:eastAsia="Times New Roman" w:hAnsi="Times New Roman"/>
        </w:rPr>
        <w:t xml:space="preserve"> </w:t>
      </w:r>
      <w:r w:rsidR="00D165D3" w:rsidRPr="006B3365">
        <w:rPr>
          <w:rFonts w:ascii="Times New Roman" w:hAnsi="Times New Roman"/>
        </w:rPr>
        <w:t>positions</w:t>
      </w:r>
      <w:r w:rsidR="00D165D3" w:rsidRPr="006B3365">
        <w:rPr>
          <w:rFonts w:ascii="Times New Roman" w:eastAsia="Times New Roman" w:hAnsi="Times New Roman"/>
        </w:rPr>
        <w:t xml:space="preserve"> </w:t>
      </w:r>
      <w:r w:rsidR="00D165D3" w:rsidRPr="006B3365">
        <w:rPr>
          <w:rFonts w:ascii="Times New Roman" w:hAnsi="Times New Roman"/>
        </w:rPr>
        <w:t>for</w:t>
      </w:r>
      <w:r w:rsidR="00D165D3" w:rsidRPr="006B3365">
        <w:rPr>
          <w:rFonts w:ascii="Times New Roman" w:eastAsia="Times New Roman" w:hAnsi="Times New Roman"/>
        </w:rPr>
        <w:t xml:space="preserve"> </w:t>
      </w:r>
      <w:r w:rsidR="00D165D3" w:rsidRPr="006B3365">
        <w:rPr>
          <w:rFonts w:ascii="Times New Roman" w:hAnsi="Times New Roman"/>
        </w:rPr>
        <w:t>the</w:t>
      </w:r>
      <w:r w:rsidR="00D165D3" w:rsidRPr="006B3365">
        <w:rPr>
          <w:rFonts w:ascii="Times New Roman" w:eastAsia="Times New Roman" w:hAnsi="Times New Roman"/>
        </w:rPr>
        <w:t xml:space="preserve"> </w:t>
      </w:r>
      <w:r w:rsidR="00D165D3" w:rsidRPr="006B3365">
        <w:rPr>
          <w:rFonts w:ascii="Times New Roman" w:hAnsi="Times New Roman"/>
        </w:rPr>
        <w:t>nam</w:t>
      </w:r>
      <w:r w:rsidR="00D165D3" w:rsidRPr="006B3365">
        <w:rPr>
          <w:rFonts w:ascii="Times New Roman" w:eastAsia="Times New Roman" w:hAnsi="Times New Roman"/>
        </w:rPr>
        <w:t xml:space="preserve"> </w:t>
      </w:r>
      <w:r w:rsidR="00D165D3" w:rsidRPr="006B3365">
        <w:rPr>
          <w:rFonts w:ascii="Times New Roman" w:hAnsi="Times New Roman"/>
        </w:rPr>
        <w:t>window.</w:t>
      </w:r>
    </w:p>
    <w:p w:rsidR="00D165D3" w:rsidRDefault="00E61D07" w:rsidP="00D165D3">
      <w:pPr>
        <w:ind w:left="720"/>
        <w:rPr>
          <w:rFonts w:ascii="Times New Roman" w:hAnsi="Times New Roman"/>
        </w:rPr>
      </w:pPr>
      <w:r>
        <w:rPr>
          <w:rFonts w:ascii="Times New Roman" w:hAnsi="Times New Roman"/>
        </w:rPr>
        <w:t xml:space="preserve">9. </w:t>
      </w:r>
      <w:r w:rsidR="00D165D3" w:rsidRPr="006B3365">
        <w:rPr>
          <w:rFonts w:ascii="Times New Roman" w:hAnsi="Times New Roman"/>
        </w:rPr>
        <w:t>Telling</w:t>
      </w:r>
      <w:r w:rsidR="00D165D3" w:rsidRPr="006B3365">
        <w:rPr>
          <w:rFonts w:ascii="Times New Roman" w:eastAsia="Times New Roman" w:hAnsi="Times New Roman"/>
        </w:rPr>
        <w:t xml:space="preserve"> </w:t>
      </w:r>
      <w:r w:rsidR="00D165D3" w:rsidRPr="006B3365">
        <w:rPr>
          <w:rFonts w:ascii="Times New Roman" w:hAnsi="Times New Roman"/>
        </w:rPr>
        <w:t>nodes</w:t>
      </w:r>
      <w:r w:rsidR="00D165D3" w:rsidRPr="006B3365">
        <w:rPr>
          <w:rFonts w:ascii="Times New Roman" w:eastAsia="Times New Roman" w:hAnsi="Times New Roman"/>
        </w:rPr>
        <w:t xml:space="preserve"> </w:t>
      </w:r>
      <w:r w:rsidR="00D165D3" w:rsidRPr="006B3365">
        <w:rPr>
          <w:rFonts w:ascii="Times New Roman" w:hAnsi="Times New Roman"/>
        </w:rPr>
        <w:t>when</w:t>
      </w:r>
      <w:r w:rsidR="00D165D3" w:rsidRPr="006B3365">
        <w:rPr>
          <w:rFonts w:ascii="Times New Roman" w:eastAsia="Times New Roman" w:hAnsi="Times New Roman"/>
        </w:rPr>
        <w:t xml:space="preserve"> </w:t>
      </w:r>
      <w:r w:rsidR="00D165D3" w:rsidRPr="006B3365">
        <w:rPr>
          <w:rFonts w:ascii="Times New Roman" w:hAnsi="Times New Roman"/>
        </w:rPr>
        <w:t>the</w:t>
      </w:r>
      <w:r w:rsidR="00D165D3" w:rsidRPr="006B3365">
        <w:rPr>
          <w:rFonts w:ascii="Times New Roman" w:eastAsia="Times New Roman" w:hAnsi="Times New Roman"/>
        </w:rPr>
        <w:t xml:space="preserve"> </w:t>
      </w:r>
      <w:r w:rsidR="00D165D3" w:rsidRPr="006B3365">
        <w:rPr>
          <w:rFonts w:ascii="Times New Roman" w:hAnsi="Times New Roman"/>
        </w:rPr>
        <w:t>simulation</w:t>
      </w:r>
      <w:r w:rsidR="00D165D3" w:rsidRPr="006B3365">
        <w:rPr>
          <w:rFonts w:ascii="Times New Roman" w:eastAsia="Times New Roman" w:hAnsi="Times New Roman"/>
        </w:rPr>
        <w:t xml:space="preserve"> </w:t>
      </w:r>
      <w:r w:rsidR="00D165D3" w:rsidRPr="006B3365">
        <w:rPr>
          <w:rFonts w:ascii="Times New Roman" w:hAnsi="Times New Roman"/>
        </w:rPr>
        <w:t>ends</w:t>
      </w:r>
    </w:p>
    <w:p w:rsidR="00D165D3" w:rsidRPr="006B3365" w:rsidRDefault="00E61D07" w:rsidP="00E61D07">
      <w:pPr>
        <w:rPr>
          <w:color w:val="000000"/>
        </w:rPr>
      </w:pPr>
      <w:r>
        <w:rPr>
          <w:rFonts w:ascii="Times New Roman" w:hAnsi="Times New Roman"/>
        </w:rPr>
        <w:t xml:space="preserve">        </w:t>
      </w:r>
      <w:r w:rsidR="00CF4524">
        <w:rPr>
          <w:rFonts w:ascii="Times New Roman" w:hAnsi="Times New Roman"/>
        </w:rPr>
        <w:t xml:space="preserve"> </w:t>
      </w:r>
      <w:r w:rsidR="00D165D3" w:rsidRPr="006B3365">
        <w:rPr>
          <w:rFonts w:ascii="Times New Roman" w:eastAsia="Times New Roman" w:hAnsi="Times New Roman"/>
        </w:rPr>
        <w:t xml:space="preserve"> </w:t>
      </w:r>
      <w:r w:rsidR="00CF4524">
        <w:rPr>
          <w:rFonts w:ascii="Times New Roman" w:hAnsi="Times New Roman"/>
        </w:rPr>
        <w:t>10.</w:t>
      </w:r>
      <w:r>
        <w:rPr>
          <w:rFonts w:ascii="Times New Roman" w:hAnsi="Times New Roman"/>
        </w:rPr>
        <w:t xml:space="preserve"> </w:t>
      </w:r>
      <w:r w:rsidR="00D165D3" w:rsidRPr="006B3365">
        <w:rPr>
          <w:rFonts w:ascii="Times New Roman" w:hAnsi="Times New Roman"/>
        </w:rPr>
        <w:t>Ending</w:t>
      </w:r>
      <w:r w:rsidR="00D165D3" w:rsidRPr="006B3365">
        <w:rPr>
          <w:rFonts w:ascii="Times New Roman" w:eastAsia="Times New Roman" w:hAnsi="Times New Roman"/>
        </w:rPr>
        <w:t xml:space="preserve"> </w:t>
      </w:r>
      <w:r w:rsidR="00D165D3" w:rsidRPr="006B3365">
        <w:rPr>
          <w:rFonts w:ascii="Times New Roman" w:hAnsi="Times New Roman"/>
        </w:rPr>
        <w:t>nam</w:t>
      </w:r>
      <w:r w:rsidR="00D165D3" w:rsidRPr="006B3365">
        <w:rPr>
          <w:rFonts w:ascii="Times New Roman" w:eastAsia="Times New Roman" w:hAnsi="Times New Roman"/>
        </w:rPr>
        <w:t xml:space="preserve"> </w:t>
      </w:r>
      <w:r w:rsidR="00D165D3" w:rsidRPr="006B3365">
        <w:rPr>
          <w:rFonts w:ascii="Times New Roman" w:hAnsi="Times New Roman"/>
        </w:rPr>
        <w:t>and</w:t>
      </w:r>
      <w:r w:rsidR="00D165D3" w:rsidRPr="006B3365">
        <w:rPr>
          <w:rFonts w:ascii="Times New Roman" w:eastAsia="Times New Roman" w:hAnsi="Times New Roman"/>
        </w:rPr>
        <w:t xml:space="preserve"> </w:t>
      </w:r>
      <w:r w:rsidR="00D165D3" w:rsidRPr="006B3365">
        <w:rPr>
          <w:rFonts w:ascii="Times New Roman" w:hAnsi="Times New Roman"/>
        </w:rPr>
        <w:t>the</w:t>
      </w:r>
      <w:r w:rsidR="00D165D3" w:rsidRPr="006B3365">
        <w:rPr>
          <w:rFonts w:ascii="Times New Roman" w:eastAsia="Times New Roman" w:hAnsi="Times New Roman"/>
        </w:rPr>
        <w:t xml:space="preserve"> </w:t>
      </w:r>
      <w:r w:rsidR="00D165D3" w:rsidRPr="006B3365">
        <w:rPr>
          <w:rFonts w:ascii="Times New Roman" w:hAnsi="Times New Roman"/>
        </w:rPr>
        <w:t>simulation</w:t>
      </w:r>
    </w:p>
    <w:p w:rsidR="00E61D07" w:rsidRDefault="00E61D07" w:rsidP="00D165D3">
      <w:pPr>
        <w:rPr>
          <w:rFonts w:ascii="Times New Roman" w:hAnsi="Times New Roman"/>
          <w:b/>
        </w:rPr>
      </w:pPr>
    </w:p>
    <w:p w:rsidR="00D165D3" w:rsidRDefault="00D165D3" w:rsidP="00D165D3">
      <w:pPr>
        <w:rPr>
          <w:rFonts w:ascii="Times New Roman" w:hAnsi="Times New Roman"/>
          <w:b/>
        </w:rPr>
      </w:pPr>
      <w:r>
        <w:rPr>
          <w:rFonts w:ascii="Times New Roman" w:hAnsi="Times New Roman"/>
          <w:b/>
        </w:rPr>
        <w:t>PROGRAM</w:t>
      </w:r>
    </w:p>
    <w:p w:rsidR="00CF4524" w:rsidRDefault="00CF4524" w:rsidP="00D165D3">
      <w:pPr>
        <w:rPr>
          <w:rFonts w:ascii="Times New Roman" w:hAnsi="Times New Roman"/>
          <w:b/>
        </w:rPr>
      </w:pP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Mac/Simple set bandwidth_ 1Mb</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MESSAGE_PORT 42</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BROADCAST_ADDR -1</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 variables which control the number of nodes and how they're grouped</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 (see topology creation code below)</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group_size 4</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num_groups 6</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num_nodes [expr $group_size * $num_groups]</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val(chan) Channel/WirelessChannel ;#Channel Type</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val(prop) Propagation/TwoRayGround ;# radio-propagation model</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val(netif) Phy/WirelessPhy ;# network interface type</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val(mac) Mac/802_11 ;# MAC type</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val(mac) Mac ;# MAC type</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val(mac) Mac/Simple</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val(ifq) Queue/DropTail/PriQueue ;# interface queue type</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val(ll) LL ;# link layer type</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val(ant) Antenna/OmniAntenna ;# antenna model</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val(ifqlen) 50 ;# max packet in ifq</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 DumbAgent, AODV, and DSDV work. DSR is broken</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val(rp) DumbAgent</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val(rp) DSDV</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val(rp) DSR</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val(rp) AODV</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 size of the topography</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val(x) [expr 120*$group_size + 500]</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val(y) [expr 240*$num_groups + 200]</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ns [new Simulator]</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f [open wireless-flooding-$val(rp).tr w]</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$ns trace-all $f</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nf [open wireless-flooding-$val(rp).nam w]</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$ns namtrace-all-wireless $nf $val(x) $val(y)</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$ns use-newtrace</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 set up topography object</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topo [new Topography]</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$topo load_flatgrid $val(x) $val(y)</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 Create God</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create-god $num_nodes</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chan_1_ [new $val(chan)]</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$ns node-config -adhocRouting $val(rp) \</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-llType $val(ll) \</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-macType $val(mac) \</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-ifqType $val(ifq) \</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-ifqLen $val(ifqlen) \</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-antType $val(ant) \</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-propType $val(prop) \</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-phyType $val(netif) \</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-topoInstance $topo \</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-agentTrace ON \</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-routerTrace OFF \</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-macTrace ON \</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-movementTrace OFF \</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-channel $chan_1_</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 subclass Agent/MessagePassing to make it do flooding</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Class Agent/MessagePassing/Flooding -superclass Agent/MessagePassing</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Agent/MessagePassing/Flooding instproc recv {source sport size data} {</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$self instvar messages_seen node_</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global ns BROADCAST_ADDR</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 extract message ID from message</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message_id [lindex [split $data ":"] 0]</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puts "\nNode [$node_ node-addr] got message $message_id\n"</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if {[lsearch $messages_seen $message_id] == -1} {</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lappend messages_seen $message_id</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$ns trace-annotate "[$node_ node-addr] received {$data} from $source"</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$ns trace-annotate "[$node_ node-addr] sending message $message_id"</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$self sendto $size $data $BROADCAST_ADDR $sport</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 else {</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$ns trace-annotate "[$node_ node-addr] received redundant message $message_id from $source"</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Agent/MessagePassing/Flooding instproc send_message {size message_id data port} {</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$self instvar messages_seen node_</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global ns MESSAGE_PORT BROADCAST_ADDR</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lappend messages_seen $message_id</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$ns trace-annotate "[$node_ node-addr] sending message $message_id"</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$self sendto $size "$message_id:$data" $BROADCAST_ADDR $port</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 create a bunch of nodes</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for {set i 0} {$i &lt; $num_nodes} {incr i} {</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n($i) [$ns node]</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$n($i) set Y_ [expr 230*floor($i/$group_size) + 160*(($i%$group_size)&gt;=($group_size/2))]</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$n($i) set X_ [expr (90*$group_size)*($i/$group_size%2) + 200*($i%($group_size/2))]</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$n($i) set Z_ 0.0</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$ns initial_node_pos $n($i) 20</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 attach a new Agent/MessagePassing/Flooding to each node on port $MESSAGE_PORT</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for {set i 0} {$i &lt; $num_nodes} {incr i} {</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set a($i) [new Agent/MessagePassing/Flooding]</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$n($i) attach $a($i) $MESSAGE_PORT</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$a($i) set messages_seen {}</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 now set up some events</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$ns at 0.2 "$a(1) send_message 200 1 {first message} $MESSAGE_PORT"</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$ns at 0.4 "$a([expr $num_nodes/2]) send_message 600 2 {some big message} $MESSAGE_PORT"</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$ns at 0.7 "$a([expr $num_nodes-2]) send_message 200 3 {another one} $MESSAGE_PORT"</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$ns at 1.0 "finish"</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proc finish {} {</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global ns f nf val</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$ns flush-trace</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close $f</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close $nf</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 puts "running nam..."</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exec nam wireless-flooding-$val(rp).nam &amp;</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exit 0</w:t>
      </w:r>
    </w:p>
    <w:p w:rsidR="00D165D3" w:rsidRPr="00C033A6"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w:t>
      </w:r>
    </w:p>
    <w:p w:rsidR="00D165D3" w:rsidRDefault="00D165D3" w:rsidP="00D165D3">
      <w:pPr>
        <w:pStyle w:val="PlainText"/>
        <w:rPr>
          <w:rFonts w:ascii="Times New Roman" w:hAnsi="Times New Roman" w:cs="Times New Roman"/>
          <w:sz w:val="22"/>
          <w:szCs w:val="22"/>
        </w:rPr>
      </w:pPr>
      <w:r w:rsidRPr="00C033A6">
        <w:rPr>
          <w:rFonts w:ascii="Times New Roman" w:hAnsi="Times New Roman" w:cs="Times New Roman"/>
          <w:sz w:val="22"/>
          <w:szCs w:val="22"/>
        </w:rPr>
        <w:t>$ns run</w:t>
      </w:r>
    </w:p>
    <w:p w:rsidR="00D165D3" w:rsidRDefault="00D165D3" w:rsidP="00D165D3">
      <w:pPr>
        <w:pStyle w:val="PlainText"/>
        <w:rPr>
          <w:rFonts w:ascii="Times New Roman" w:hAnsi="Times New Roman" w:cs="Times New Roman"/>
          <w:b/>
          <w:sz w:val="22"/>
          <w:szCs w:val="22"/>
        </w:rPr>
      </w:pPr>
    </w:p>
    <w:p w:rsidR="00D165D3" w:rsidRDefault="00D165D3" w:rsidP="00D165D3">
      <w:pPr>
        <w:pStyle w:val="PlainText"/>
        <w:rPr>
          <w:rFonts w:ascii="Times New Roman" w:hAnsi="Times New Roman" w:cs="Times New Roman"/>
          <w:b/>
          <w:sz w:val="22"/>
          <w:szCs w:val="22"/>
        </w:rPr>
      </w:pPr>
    </w:p>
    <w:p w:rsidR="00D165D3" w:rsidRDefault="00D165D3" w:rsidP="00D165D3">
      <w:pPr>
        <w:pStyle w:val="PlainText"/>
        <w:rPr>
          <w:rFonts w:ascii="Times New Roman" w:hAnsi="Times New Roman" w:cs="Times New Roman"/>
          <w:b/>
          <w:sz w:val="22"/>
          <w:szCs w:val="22"/>
        </w:rPr>
      </w:pPr>
    </w:p>
    <w:p w:rsidR="00D165D3" w:rsidRPr="00C033A6" w:rsidRDefault="00D165D3" w:rsidP="00D165D3">
      <w:pPr>
        <w:pStyle w:val="PlainText"/>
        <w:rPr>
          <w:rFonts w:ascii="Times New Roman" w:hAnsi="Times New Roman" w:cs="Times New Roman"/>
          <w:b/>
          <w:sz w:val="22"/>
          <w:szCs w:val="22"/>
        </w:rPr>
      </w:pPr>
      <w:r w:rsidRPr="00C033A6">
        <w:rPr>
          <w:rFonts w:ascii="Times New Roman" w:hAnsi="Times New Roman" w:cs="Times New Roman"/>
          <w:b/>
          <w:sz w:val="22"/>
          <w:szCs w:val="22"/>
        </w:rPr>
        <w:t>OUTPUT</w:t>
      </w:r>
    </w:p>
    <w:p w:rsidR="00D165D3" w:rsidRDefault="00D165D3" w:rsidP="00D165D3">
      <w:pPr>
        <w:pStyle w:val="PlainText"/>
      </w:pPr>
      <w:r>
        <w:rPr>
          <w:noProof/>
        </w:rPr>
        <w:drawing>
          <wp:inline distT="0" distB="0" distL="0" distR="0">
            <wp:extent cx="4890770" cy="2753995"/>
            <wp:effectExtent l="0" t="0" r="5080" b="8255"/>
            <wp:docPr id="85" name="Picture 85" descr="fl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o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90770" cy="2753995"/>
                    </a:xfrm>
                    <a:prstGeom prst="rect">
                      <a:avLst/>
                    </a:prstGeom>
                    <a:noFill/>
                    <a:ln>
                      <a:noFill/>
                    </a:ln>
                  </pic:spPr>
                </pic:pic>
              </a:graphicData>
            </a:graphic>
          </wp:inline>
        </w:drawing>
      </w:r>
    </w:p>
    <w:p w:rsidR="00D165D3" w:rsidRDefault="00D165D3" w:rsidP="00D165D3">
      <w:pPr>
        <w:pStyle w:val="PlainText"/>
      </w:pPr>
    </w:p>
    <w:p w:rsidR="00D165D3" w:rsidRPr="00356166" w:rsidRDefault="00D165D3" w:rsidP="00D165D3">
      <w:pPr>
        <w:autoSpaceDE w:val="0"/>
        <w:adjustRightInd w:val="0"/>
        <w:rPr>
          <w:b/>
          <w:bCs/>
        </w:rPr>
      </w:pPr>
    </w:p>
    <w:p w:rsidR="00D165D3" w:rsidRDefault="00D165D3" w:rsidP="00E7363A">
      <w:pPr>
        <w:tabs>
          <w:tab w:val="left" w:pos="6120"/>
          <w:tab w:val="left" w:pos="6300"/>
        </w:tabs>
        <w:spacing w:line="360" w:lineRule="auto"/>
        <w:ind w:left="1350" w:right="229" w:hanging="1350"/>
        <w:rPr>
          <w:rFonts w:ascii="Times New Roman" w:hAnsi="Times New Roman" w:cs="Times New Roman"/>
          <w:b/>
        </w:rPr>
      </w:pPr>
    </w:p>
    <w:p w:rsidR="00CF4524" w:rsidRDefault="00CF4524">
      <w:pPr>
        <w:pStyle w:val="Standard"/>
        <w:rPr>
          <w:rFonts w:ascii="Times New Roman" w:hAnsi="Times New Roman" w:cs="Times New Roman"/>
          <w:b/>
        </w:rPr>
      </w:pPr>
    </w:p>
    <w:p w:rsidR="00CF4524" w:rsidRPr="00CF4524" w:rsidRDefault="00CF4524" w:rsidP="00CF4524"/>
    <w:p w:rsidR="00CF4524" w:rsidRPr="00CF4524" w:rsidRDefault="00CF4524" w:rsidP="00CF4524"/>
    <w:p w:rsidR="00CF4524" w:rsidRPr="00CF4524" w:rsidRDefault="00CF4524" w:rsidP="00CF4524"/>
    <w:p w:rsidR="00CF4524" w:rsidRPr="00CF4524" w:rsidRDefault="00CF4524" w:rsidP="00CF4524"/>
    <w:p w:rsidR="00CF4524" w:rsidRPr="00CF4524" w:rsidRDefault="00CF4524" w:rsidP="00CF4524"/>
    <w:p w:rsidR="00CF4524" w:rsidRPr="00CF4524" w:rsidRDefault="00CF4524" w:rsidP="00CF4524"/>
    <w:p w:rsidR="00CF4524" w:rsidRPr="00CF4524" w:rsidRDefault="00CF4524" w:rsidP="00CF4524"/>
    <w:p w:rsidR="00CF4524" w:rsidRPr="00CF4524" w:rsidRDefault="00CF4524" w:rsidP="00CF4524"/>
    <w:p w:rsidR="00CF4524" w:rsidRPr="00CF4524" w:rsidRDefault="00CF4524" w:rsidP="00CF4524"/>
    <w:p w:rsidR="00E7363A" w:rsidRDefault="00CF4524" w:rsidP="00CF4524">
      <w:pPr>
        <w:rPr>
          <w:rFonts w:ascii="Times New Roman" w:hAnsi="Times New Roman" w:cs="Times New Roman"/>
          <w:b/>
        </w:rPr>
      </w:pPr>
      <w:r w:rsidRPr="00CF4524">
        <w:rPr>
          <w:rFonts w:ascii="Times New Roman" w:hAnsi="Times New Roman" w:cs="Times New Roman"/>
          <w:b/>
        </w:rPr>
        <w:t>RESULT</w:t>
      </w:r>
      <w:r>
        <w:rPr>
          <w:rFonts w:ascii="Times New Roman" w:hAnsi="Times New Roman" w:cs="Times New Roman"/>
          <w:b/>
        </w:rPr>
        <w:t>:</w:t>
      </w:r>
    </w:p>
    <w:p w:rsidR="00F34DAA" w:rsidRDefault="00F34DAA" w:rsidP="00CF4524">
      <w:pPr>
        <w:rPr>
          <w:rFonts w:ascii="Times New Roman" w:hAnsi="Times New Roman" w:cs="Times New Roman"/>
          <w:b/>
        </w:rPr>
      </w:pPr>
    </w:p>
    <w:p w:rsidR="00F34DAA" w:rsidRDefault="00F34DAA" w:rsidP="00CF4524">
      <w:pPr>
        <w:rPr>
          <w:rFonts w:ascii="Times New Roman" w:hAnsi="Times New Roman" w:cs="Times New Roman"/>
          <w:b/>
        </w:rPr>
      </w:pPr>
    </w:p>
    <w:p w:rsidR="00293972" w:rsidRDefault="00293972" w:rsidP="00CF4524">
      <w:pPr>
        <w:rPr>
          <w:rFonts w:ascii="Times New Roman" w:hAnsi="Times New Roman" w:cs="Times New Roman"/>
          <w:b/>
        </w:rPr>
      </w:pPr>
    </w:p>
    <w:p w:rsidR="00293972" w:rsidRDefault="00293972" w:rsidP="00CF4524">
      <w:pPr>
        <w:rPr>
          <w:rFonts w:ascii="Times New Roman" w:hAnsi="Times New Roman" w:cs="Times New Roman"/>
          <w:b/>
        </w:rPr>
      </w:pPr>
    </w:p>
    <w:p w:rsidR="00F34DAA" w:rsidRDefault="00F34DAA" w:rsidP="00CF4524">
      <w:pPr>
        <w:rPr>
          <w:rFonts w:ascii="Times New Roman" w:hAnsi="Times New Roman" w:cs="Times New Roman"/>
          <w:b/>
        </w:rPr>
      </w:pPr>
    </w:p>
    <w:p w:rsidR="00F34DAA" w:rsidRDefault="00F34DAA" w:rsidP="00CF4524">
      <w:pPr>
        <w:rPr>
          <w:rFonts w:ascii="Times New Roman" w:hAnsi="Times New Roman" w:cs="Times New Roman"/>
          <w:b/>
        </w:rPr>
      </w:pPr>
    </w:p>
    <w:p w:rsidR="00F34DAA" w:rsidRDefault="00F34DAA" w:rsidP="00F34DAA">
      <w:pPr>
        <w:ind w:left="1440" w:hanging="1440"/>
        <w:rPr>
          <w:rFonts w:ascii="Times New Roman" w:hAnsi="Times New Roman"/>
          <w:b/>
        </w:rPr>
      </w:pPr>
      <w:r>
        <w:rPr>
          <w:rFonts w:ascii="Times New Roman" w:hAnsi="Times New Roman" w:cs="Times New Roman"/>
          <w:b/>
        </w:rPr>
        <w:t>EX: NO: 11C(i</w:t>
      </w:r>
      <w:r w:rsidR="00266683">
        <w:rPr>
          <w:rFonts w:ascii="Times New Roman" w:hAnsi="Times New Roman" w:cs="Times New Roman"/>
          <w:b/>
        </w:rPr>
        <w:t>i</w:t>
      </w:r>
      <w:r>
        <w:rPr>
          <w:rFonts w:ascii="Times New Roman" w:hAnsi="Times New Roman" w:cs="Times New Roman"/>
          <w:b/>
        </w:rPr>
        <w:t xml:space="preserve">)       </w:t>
      </w:r>
      <w:r w:rsidRPr="001F1AAA">
        <w:rPr>
          <w:rFonts w:ascii="Times New Roman" w:hAnsi="Times New Roman" w:cs="Times New Roman"/>
          <w:b/>
        </w:rPr>
        <w:t xml:space="preserve"> </w:t>
      </w:r>
      <w:r w:rsidRPr="006B3365">
        <w:rPr>
          <w:rFonts w:ascii="Times New Roman" w:hAnsi="Times New Roman"/>
          <w:b/>
        </w:rPr>
        <w:t>SIMULATION</w:t>
      </w:r>
      <w:r w:rsidRPr="006B3365">
        <w:rPr>
          <w:rFonts w:ascii="Times New Roman" w:eastAsia="Times New Roman" w:hAnsi="Times New Roman"/>
          <w:b/>
        </w:rPr>
        <w:t xml:space="preserve"> </w:t>
      </w:r>
      <w:r w:rsidRPr="006B3365">
        <w:rPr>
          <w:rFonts w:ascii="Times New Roman" w:hAnsi="Times New Roman"/>
          <w:b/>
        </w:rPr>
        <w:t>OF</w:t>
      </w:r>
      <w:r w:rsidRPr="006B3365">
        <w:rPr>
          <w:rFonts w:ascii="Times New Roman" w:eastAsia="Times New Roman" w:hAnsi="Times New Roman"/>
          <w:b/>
        </w:rPr>
        <w:t xml:space="preserve"> </w:t>
      </w:r>
      <w:r w:rsidRPr="006B3365">
        <w:rPr>
          <w:rFonts w:ascii="Times New Roman" w:hAnsi="Times New Roman"/>
          <w:b/>
        </w:rPr>
        <w:t>CONGESTION</w:t>
      </w:r>
      <w:r w:rsidRPr="006B3365">
        <w:rPr>
          <w:rFonts w:ascii="Times New Roman" w:eastAsia="Times New Roman" w:hAnsi="Times New Roman"/>
          <w:b/>
        </w:rPr>
        <w:t xml:space="preserve"> </w:t>
      </w:r>
      <w:r w:rsidRPr="006B3365">
        <w:rPr>
          <w:rFonts w:ascii="Times New Roman" w:hAnsi="Times New Roman"/>
          <w:b/>
        </w:rPr>
        <w:t>CONTROL</w:t>
      </w:r>
      <w:r>
        <w:rPr>
          <w:rFonts w:ascii="Times New Roman" w:eastAsia="Times New Roman" w:hAnsi="Times New Roman"/>
          <w:b/>
        </w:rPr>
        <w:t xml:space="preserve"> </w:t>
      </w:r>
      <w:r w:rsidRPr="006B3365">
        <w:rPr>
          <w:rFonts w:ascii="Times New Roman" w:hAnsi="Times New Roman"/>
          <w:b/>
        </w:rPr>
        <w:t>ALGORITHMS</w:t>
      </w:r>
      <w:r w:rsidRPr="006B3365">
        <w:rPr>
          <w:rFonts w:ascii="Times New Roman" w:eastAsia="Times New Roman" w:hAnsi="Times New Roman"/>
          <w:b/>
        </w:rPr>
        <w:t xml:space="preserve"> </w:t>
      </w:r>
      <w:r w:rsidRPr="006B3365">
        <w:rPr>
          <w:rFonts w:ascii="Times New Roman" w:hAnsi="Times New Roman"/>
          <w:b/>
        </w:rPr>
        <w:t>USING</w:t>
      </w:r>
      <w:r>
        <w:rPr>
          <w:rFonts w:ascii="Times New Roman" w:eastAsia="Times New Roman" w:hAnsi="Times New Roman"/>
          <w:b/>
        </w:rPr>
        <w:t xml:space="preserve"> </w:t>
      </w:r>
      <w:r w:rsidRPr="006B3365">
        <w:rPr>
          <w:rFonts w:ascii="Times New Roman" w:hAnsi="Times New Roman"/>
          <w:b/>
        </w:rPr>
        <w:t>NS2</w:t>
      </w:r>
    </w:p>
    <w:p w:rsidR="00F34DAA" w:rsidRDefault="00F34DAA" w:rsidP="00F34DAA">
      <w:pPr>
        <w:rPr>
          <w:rFonts w:ascii="Times New Roman" w:hAnsi="Times New Roman"/>
          <w:b/>
        </w:rPr>
      </w:pPr>
    </w:p>
    <w:p w:rsidR="00F34DAA" w:rsidRPr="006B3365" w:rsidRDefault="00F34DAA" w:rsidP="00F34DAA">
      <w:pPr>
        <w:rPr>
          <w:rFonts w:ascii="Times New Roman" w:hAnsi="Times New Roman"/>
        </w:rPr>
      </w:pPr>
      <w:r w:rsidRPr="006B3365">
        <w:rPr>
          <w:rFonts w:ascii="Times New Roman" w:hAnsi="Times New Roman"/>
          <w:b/>
        </w:rPr>
        <w:t>AIM:</w:t>
      </w:r>
      <w:r w:rsidRPr="006B3365">
        <w:rPr>
          <w:rFonts w:ascii="Times New Roman" w:eastAsia="Times New Roman" w:hAnsi="Times New Roman"/>
        </w:rPr>
        <w:t xml:space="preserve"> </w:t>
      </w:r>
      <w:r w:rsidRPr="006B3365">
        <w:rPr>
          <w:rFonts w:ascii="Times New Roman" w:hAnsi="Times New Roman"/>
        </w:rPr>
        <w:t>To</w:t>
      </w:r>
      <w:r w:rsidRPr="006B3365">
        <w:rPr>
          <w:rFonts w:ascii="Times New Roman" w:eastAsia="Times New Roman" w:hAnsi="Times New Roman"/>
        </w:rPr>
        <w:t xml:space="preserve"> </w:t>
      </w:r>
      <w:r w:rsidRPr="006B3365">
        <w:rPr>
          <w:rFonts w:ascii="Times New Roman" w:hAnsi="Times New Roman"/>
        </w:rPr>
        <w:t>simulate</w:t>
      </w:r>
      <w:r w:rsidRPr="006B3365">
        <w:rPr>
          <w:rFonts w:ascii="Times New Roman" w:eastAsia="Times New Roman" w:hAnsi="Times New Roman"/>
        </w:rPr>
        <w:t xml:space="preserve"> </w:t>
      </w:r>
      <w:r w:rsidRPr="006B3365">
        <w:rPr>
          <w:rFonts w:ascii="Times New Roman" w:hAnsi="Times New Roman"/>
        </w:rPr>
        <w:t>the</w:t>
      </w:r>
      <w:r w:rsidRPr="006B3365">
        <w:rPr>
          <w:rFonts w:ascii="Times New Roman" w:eastAsia="Times New Roman" w:hAnsi="Times New Roman"/>
        </w:rPr>
        <w:t xml:space="preserve"> </w:t>
      </w:r>
      <w:r>
        <w:rPr>
          <w:rFonts w:ascii="Times New Roman" w:hAnsi="Times New Roman"/>
        </w:rPr>
        <w:t>performance</w:t>
      </w:r>
      <w:r w:rsidRPr="006B3365">
        <w:rPr>
          <w:rFonts w:ascii="Times New Roman" w:eastAsia="Times New Roman" w:hAnsi="Times New Roman"/>
        </w:rPr>
        <w:t xml:space="preserve"> </w:t>
      </w:r>
      <w:r w:rsidRPr="006B3365">
        <w:rPr>
          <w:rFonts w:ascii="Times New Roman" w:hAnsi="Times New Roman"/>
        </w:rPr>
        <w:t>Stop</w:t>
      </w:r>
      <w:r w:rsidRPr="006B3365">
        <w:rPr>
          <w:rFonts w:ascii="Times New Roman" w:eastAsia="Times New Roman" w:hAnsi="Times New Roman"/>
        </w:rPr>
        <w:t xml:space="preserve"> </w:t>
      </w:r>
      <w:r w:rsidRPr="006B3365">
        <w:rPr>
          <w:rFonts w:ascii="Times New Roman" w:hAnsi="Times New Roman"/>
        </w:rPr>
        <w:t>wait</w:t>
      </w:r>
      <w:r w:rsidRPr="006B3365">
        <w:rPr>
          <w:rFonts w:ascii="Times New Roman" w:eastAsia="Times New Roman" w:hAnsi="Times New Roman"/>
        </w:rPr>
        <w:t xml:space="preserve"> </w:t>
      </w:r>
      <w:r w:rsidRPr="006B3365">
        <w:rPr>
          <w:rFonts w:ascii="Times New Roman" w:hAnsi="Times New Roman"/>
        </w:rPr>
        <w:t>protocol</w:t>
      </w:r>
      <w:r>
        <w:rPr>
          <w:rFonts w:ascii="Times New Roman" w:hAnsi="Times New Roman"/>
        </w:rPr>
        <w:t xml:space="preserve"> under congestion</w:t>
      </w:r>
      <w:r w:rsidRPr="006B3365">
        <w:rPr>
          <w:rFonts w:ascii="Times New Roman" w:eastAsia="Times New Roman" w:hAnsi="Times New Roman"/>
        </w:rPr>
        <w:t xml:space="preserve"> </w:t>
      </w:r>
      <w:r w:rsidRPr="006B3365">
        <w:rPr>
          <w:rFonts w:ascii="Times New Roman" w:hAnsi="Times New Roman"/>
        </w:rPr>
        <w:t>using</w:t>
      </w:r>
      <w:r w:rsidRPr="006B3365">
        <w:rPr>
          <w:rFonts w:ascii="Times New Roman" w:eastAsia="Times New Roman" w:hAnsi="Times New Roman"/>
        </w:rPr>
        <w:t xml:space="preserve"> </w:t>
      </w:r>
      <w:r w:rsidRPr="006B3365">
        <w:rPr>
          <w:rFonts w:ascii="Times New Roman" w:hAnsi="Times New Roman"/>
        </w:rPr>
        <w:t>ns2.</w:t>
      </w:r>
    </w:p>
    <w:p w:rsidR="00F34DAA" w:rsidRPr="006B3365" w:rsidRDefault="00F34DAA" w:rsidP="00F34DAA">
      <w:pPr>
        <w:rPr>
          <w:rFonts w:ascii="Times New Roman" w:hAnsi="Times New Roman"/>
        </w:rPr>
      </w:pPr>
    </w:p>
    <w:p w:rsidR="00F34DAA" w:rsidRDefault="00F34DAA" w:rsidP="00F34DAA">
      <w:pPr>
        <w:rPr>
          <w:rFonts w:ascii="Times New Roman" w:hAnsi="Times New Roman"/>
          <w:b/>
        </w:rPr>
      </w:pPr>
      <w:r w:rsidRPr="006B3365">
        <w:rPr>
          <w:rFonts w:ascii="Times New Roman" w:hAnsi="Times New Roman"/>
          <w:b/>
        </w:rPr>
        <w:t>ALGORITHM:</w:t>
      </w:r>
    </w:p>
    <w:p w:rsidR="00F34DAA" w:rsidRPr="006B3365" w:rsidRDefault="00F34DAA" w:rsidP="00F34DAA">
      <w:pPr>
        <w:rPr>
          <w:rFonts w:ascii="Times New Roman" w:hAnsi="Times New Roman"/>
          <w:b/>
        </w:rPr>
      </w:pPr>
    </w:p>
    <w:p w:rsidR="00F34DAA" w:rsidRPr="00D10B90" w:rsidRDefault="00F34DAA" w:rsidP="00F34DAA">
      <w:pPr>
        <w:pStyle w:val="ListParagraph"/>
        <w:widowControl/>
        <w:numPr>
          <w:ilvl w:val="0"/>
          <w:numId w:val="36"/>
        </w:numPr>
        <w:suppressAutoHyphens w:val="0"/>
        <w:autoSpaceDN/>
        <w:contextualSpacing/>
        <w:textAlignment w:val="auto"/>
        <w:rPr>
          <w:rFonts w:ascii="Times New Roman" w:hAnsi="Times New Roman"/>
        </w:rPr>
      </w:pPr>
      <w:r w:rsidRPr="00D10B90">
        <w:rPr>
          <w:rFonts w:ascii="Times New Roman" w:hAnsi="Times New Roman"/>
        </w:rPr>
        <w:t>Start</w:t>
      </w:r>
      <w:r w:rsidRPr="00D10B90">
        <w:rPr>
          <w:rFonts w:ascii="Times New Roman" w:eastAsia="Times New Roman" w:hAnsi="Times New Roman"/>
        </w:rPr>
        <w:t xml:space="preserve"> </w:t>
      </w:r>
      <w:r w:rsidRPr="00D10B90">
        <w:rPr>
          <w:rFonts w:ascii="Times New Roman" w:hAnsi="Times New Roman"/>
        </w:rPr>
        <w:t>the</w:t>
      </w:r>
      <w:r w:rsidRPr="00D10B90">
        <w:rPr>
          <w:rFonts w:ascii="Times New Roman" w:eastAsia="Times New Roman" w:hAnsi="Times New Roman"/>
        </w:rPr>
        <w:t xml:space="preserve"> </w:t>
      </w:r>
      <w:r w:rsidRPr="00D10B90">
        <w:rPr>
          <w:rFonts w:ascii="Times New Roman" w:hAnsi="Times New Roman"/>
        </w:rPr>
        <w:t>program</w:t>
      </w:r>
    </w:p>
    <w:p w:rsidR="00F34DAA" w:rsidRPr="00820BA9" w:rsidRDefault="00F34DAA" w:rsidP="00F34DAA">
      <w:pPr>
        <w:pStyle w:val="ListParagraph"/>
        <w:widowControl/>
        <w:numPr>
          <w:ilvl w:val="0"/>
          <w:numId w:val="36"/>
        </w:numPr>
        <w:suppressAutoHyphens w:val="0"/>
        <w:autoSpaceDN/>
        <w:contextualSpacing/>
        <w:textAlignment w:val="auto"/>
        <w:rPr>
          <w:rFonts w:ascii="Times New Roman" w:hAnsi="Times New Roman"/>
        </w:rPr>
      </w:pPr>
      <w:r w:rsidRPr="00820BA9">
        <w:rPr>
          <w:rFonts w:ascii="Times New Roman" w:hAnsi="Times New Roman"/>
        </w:rPr>
        <w:t>Create</w:t>
      </w:r>
      <w:r w:rsidRPr="00820BA9">
        <w:rPr>
          <w:rFonts w:ascii="Times New Roman" w:eastAsia="Times New Roman" w:hAnsi="Times New Roman"/>
        </w:rPr>
        <w:t xml:space="preserve"> </w:t>
      </w:r>
      <w:r w:rsidRPr="00820BA9">
        <w:rPr>
          <w:rFonts w:ascii="Times New Roman" w:hAnsi="Times New Roman"/>
        </w:rPr>
        <w:t>the</w:t>
      </w:r>
      <w:r w:rsidRPr="00820BA9">
        <w:rPr>
          <w:rFonts w:ascii="Times New Roman" w:eastAsia="Times New Roman" w:hAnsi="Times New Roman"/>
        </w:rPr>
        <w:t xml:space="preserve"> </w:t>
      </w:r>
      <w:r w:rsidRPr="00820BA9">
        <w:rPr>
          <w:rFonts w:ascii="Times New Roman" w:hAnsi="Times New Roman"/>
        </w:rPr>
        <w:t>trace</w:t>
      </w:r>
      <w:r w:rsidRPr="00820BA9">
        <w:rPr>
          <w:rFonts w:ascii="Times New Roman" w:eastAsia="Times New Roman" w:hAnsi="Times New Roman"/>
        </w:rPr>
        <w:t xml:space="preserve"> </w:t>
      </w:r>
      <w:r w:rsidRPr="00820BA9">
        <w:rPr>
          <w:rFonts w:ascii="Times New Roman" w:hAnsi="Times New Roman"/>
        </w:rPr>
        <w:t>file</w:t>
      </w:r>
      <w:r w:rsidRPr="00820BA9">
        <w:rPr>
          <w:rFonts w:ascii="Times New Roman" w:eastAsia="Times New Roman" w:hAnsi="Times New Roman"/>
        </w:rPr>
        <w:t xml:space="preserve"> </w:t>
      </w:r>
      <w:r w:rsidRPr="00820BA9">
        <w:rPr>
          <w:rFonts w:ascii="Times New Roman" w:hAnsi="Times New Roman"/>
        </w:rPr>
        <w:t>and</w:t>
      </w:r>
      <w:r w:rsidRPr="00820BA9">
        <w:rPr>
          <w:rFonts w:ascii="Times New Roman" w:eastAsia="Times New Roman" w:hAnsi="Times New Roman"/>
        </w:rPr>
        <w:t xml:space="preserve"> </w:t>
      </w:r>
      <w:r w:rsidRPr="00820BA9">
        <w:rPr>
          <w:rFonts w:ascii="Times New Roman" w:hAnsi="Times New Roman"/>
        </w:rPr>
        <w:t>NAM</w:t>
      </w:r>
      <w:r w:rsidRPr="00820BA9">
        <w:rPr>
          <w:rFonts w:ascii="Times New Roman" w:eastAsia="Times New Roman" w:hAnsi="Times New Roman"/>
        </w:rPr>
        <w:t xml:space="preserve"> </w:t>
      </w:r>
      <w:r w:rsidRPr="00820BA9">
        <w:rPr>
          <w:rFonts w:ascii="Times New Roman" w:hAnsi="Times New Roman"/>
        </w:rPr>
        <w:t>file.</w:t>
      </w:r>
    </w:p>
    <w:p w:rsidR="00F34DAA" w:rsidRPr="00820BA9" w:rsidRDefault="00F34DAA" w:rsidP="00F34DAA">
      <w:pPr>
        <w:pStyle w:val="ListParagraph"/>
        <w:widowControl/>
        <w:numPr>
          <w:ilvl w:val="0"/>
          <w:numId w:val="36"/>
        </w:numPr>
        <w:suppressAutoHyphens w:val="0"/>
        <w:autoSpaceDN/>
        <w:contextualSpacing/>
        <w:textAlignment w:val="auto"/>
        <w:rPr>
          <w:rFonts w:ascii="Times New Roman" w:eastAsia="Times New Roman" w:hAnsi="Times New Roman"/>
        </w:rPr>
      </w:pPr>
      <w:r w:rsidRPr="00820BA9">
        <w:rPr>
          <w:rFonts w:ascii="Times New Roman" w:hAnsi="Times New Roman"/>
        </w:rPr>
        <w:t>Setup</w:t>
      </w:r>
      <w:r w:rsidRPr="00820BA9">
        <w:rPr>
          <w:rFonts w:ascii="Times New Roman" w:eastAsia="Times New Roman" w:hAnsi="Times New Roman"/>
        </w:rPr>
        <w:t xml:space="preserve"> </w:t>
      </w:r>
      <w:r w:rsidRPr="00820BA9">
        <w:rPr>
          <w:rFonts w:ascii="Times New Roman" w:hAnsi="Times New Roman"/>
        </w:rPr>
        <w:t>the</w:t>
      </w:r>
      <w:r w:rsidRPr="00820BA9">
        <w:rPr>
          <w:rFonts w:ascii="Times New Roman" w:eastAsia="Times New Roman" w:hAnsi="Times New Roman"/>
        </w:rPr>
        <w:t xml:space="preserve"> </w:t>
      </w:r>
      <w:r w:rsidRPr="00820BA9">
        <w:rPr>
          <w:rFonts w:ascii="Times New Roman" w:hAnsi="Times New Roman"/>
        </w:rPr>
        <w:t>topology</w:t>
      </w:r>
      <w:r w:rsidRPr="00820BA9">
        <w:rPr>
          <w:rFonts w:ascii="Times New Roman" w:eastAsia="Times New Roman" w:hAnsi="Times New Roman"/>
        </w:rPr>
        <w:t xml:space="preserve"> </w:t>
      </w:r>
      <w:r w:rsidRPr="00820BA9">
        <w:rPr>
          <w:rFonts w:ascii="Times New Roman" w:hAnsi="Times New Roman"/>
        </w:rPr>
        <w:t>object</w:t>
      </w:r>
      <w:r w:rsidRPr="00820BA9">
        <w:rPr>
          <w:rFonts w:ascii="Times New Roman" w:eastAsia="Times New Roman" w:hAnsi="Times New Roman"/>
        </w:rPr>
        <w:t xml:space="preserve"> </w:t>
      </w:r>
    </w:p>
    <w:p w:rsidR="00F34DAA" w:rsidRPr="00820BA9" w:rsidRDefault="00F34DAA" w:rsidP="00F34DAA">
      <w:pPr>
        <w:pStyle w:val="ListParagraph"/>
        <w:widowControl/>
        <w:numPr>
          <w:ilvl w:val="0"/>
          <w:numId w:val="36"/>
        </w:numPr>
        <w:suppressAutoHyphens w:val="0"/>
        <w:autoSpaceDN/>
        <w:contextualSpacing/>
        <w:textAlignment w:val="auto"/>
        <w:rPr>
          <w:rFonts w:ascii="Times New Roman" w:hAnsi="Times New Roman"/>
        </w:rPr>
      </w:pPr>
      <w:r w:rsidRPr="00820BA9">
        <w:rPr>
          <w:rFonts w:ascii="Times New Roman" w:hAnsi="Times New Roman"/>
        </w:rPr>
        <w:t>Create</w:t>
      </w:r>
      <w:r w:rsidRPr="00820BA9">
        <w:rPr>
          <w:rFonts w:ascii="Times New Roman" w:eastAsia="Times New Roman" w:hAnsi="Times New Roman"/>
        </w:rPr>
        <w:t xml:space="preserve"> </w:t>
      </w:r>
      <w:r w:rsidRPr="00820BA9">
        <w:rPr>
          <w:rFonts w:ascii="Times New Roman" w:hAnsi="Times New Roman"/>
        </w:rPr>
        <w:t>nodes</w:t>
      </w:r>
      <w:r w:rsidRPr="00820BA9">
        <w:rPr>
          <w:rFonts w:ascii="Times New Roman" w:eastAsia="Times New Roman" w:hAnsi="Times New Roman"/>
        </w:rPr>
        <w:t xml:space="preserve"> </w:t>
      </w:r>
      <w:r w:rsidRPr="00820BA9">
        <w:rPr>
          <w:rFonts w:ascii="Times New Roman" w:hAnsi="Times New Roman"/>
        </w:rPr>
        <w:t>and</w:t>
      </w:r>
      <w:r w:rsidRPr="00820BA9">
        <w:rPr>
          <w:rFonts w:ascii="Times New Roman" w:eastAsia="Times New Roman" w:hAnsi="Times New Roman"/>
        </w:rPr>
        <w:t xml:space="preserve"> </w:t>
      </w:r>
      <w:r w:rsidRPr="00820BA9">
        <w:rPr>
          <w:rFonts w:ascii="Times New Roman" w:hAnsi="Times New Roman"/>
        </w:rPr>
        <w:t>set</w:t>
      </w:r>
      <w:r w:rsidRPr="00820BA9">
        <w:rPr>
          <w:rFonts w:ascii="Times New Roman" w:eastAsia="Times New Roman" w:hAnsi="Times New Roman"/>
        </w:rPr>
        <w:t xml:space="preserve"> </w:t>
      </w:r>
      <w:r w:rsidRPr="00820BA9">
        <w:rPr>
          <w:rFonts w:ascii="Times New Roman" w:hAnsi="Times New Roman"/>
        </w:rPr>
        <w:t>duplex</w:t>
      </w:r>
      <w:r w:rsidRPr="00820BA9">
        <w:rPr>
          <w:rFonts w:ascii="Times New Roman" w:eastAsia="Times New Roman" w:hAnsi="Times New Roman"/>
        </w:rPr>
        <w:t xml:space="preserve"> </w:t>
      </w:r>
      <w:r w:rsidRPr="00820BA9">
        <w:rPr>
          <w:rFonts w:ascii="Times New Roman" w:hAnsi="Times New Roman"/>
        </w:rPr>
        <w:t>links</w:t>
      </w:r>
      <w:r w:rsidRPr="00820BA9">
        <w:rPr>
          <w:rFonts w:ascii="Times New Roman" w:eastAsia="Times New Roman" w:hAnsi="Times New Roman"/>
        </w:rPr>
        <w:t xml:space="preserve"> </w:t>
      </w:r>
      <w:r w:rsidRPr="00820BA9">
        <w:rPr>
          <w:rFonts w:ascii="Times New Roman" w:hAnsi="Times New Roman"/>
        </w:rPr>
        <w:t>between</w:t>
      </w:r>
      <w:r w:rsidRPr="00820BA9">
        <w:rPr>
          <w:rFonts w:ascii="Times New Roman" w:eastAsia="Times New Roman" w:hAnsi="Times New Roman"/>
        </w:rPr>
        <w:t xml:space="preserve"> </w:t>
      </w:r>
      <w:r w:rsidRPr="00820BA9">
        <w:rPr>
          <w:rFonts w:ascii="Times New Roman" w:hAnsi="Times New Roman"/>
        </w:rPr>
        <w:t>the</w:t>
      </w:r>
      <w:r w:rsidRPr="00820BA9">
        <w:rPr>
          <w:rFonts w:ascii="Times New Roman" w:eastAsia="Times New Roman" w:hAnsi="Times New Roman"/>
        </w:rPr>
        <w:t xml:space="preserve"> </w:t>
      </w:r>
      <w:r w:rsidRPr="00820BA9">
        <w:rPr>
          <w:rFonts w:ascii="Times New Roman" w:hAnsi="Times New Roman"/>
        </w:rPr>
        <w:t>nodes.</w:t>
      </w:r>
    </w:p>
    <w:p w:rsidR="00F34DAA" w:rsidRPr="00820BA9" w:rsidRDefault="00F34DAA" w:rsidP="00F34DAA">
      <w:pPr>
        <w:pStyle w:val="ListParagraph"/>
        <w:widowControl/>
        <w:numPr>
          <w:ilvl w:val="0"/>
          <w:numId w:val="36"/>
        </w:numPr>
        <w:suppressAutoHyphens w:val="0"/>
        <w:autoSpaceDN/>
        <w:contextualSpacing/>
        <w:textAlignment w:val="auto"/>
        <w:rPr>
          <w:rFonts w:ascii="Times New Roman" w:eastAsia="Times New Roman" w:hAnsi="Times New Roman"/>
        </w:rPr>
      </w:pPr>
      <w:r w:rsidRPr="00820BA9">
        <w:rPr>
          <w:rFonts w:ascii="Times New Roman" w:hAnsi="Times New Roman"/>
        </w:rPr>
        <w:t>Create</w:t>
      </w:r>
      <w:r w:rsidRPr="00820BA9">
        <w:rPr>
          <w:rFonts w:ascii="Times New Roman" w:eastAsia="Times New Roman" w:hAnsi="Times New Roman"/>
        </w:rPr>
        <w:t xml:space="preserve"> </w:t>
      </w:r>
      <w:r w:rsidRPr="00820BA9">
        <w:rPr>
          <w:rFonts w:ascii="Times New Roman" w:hAnsi="Times New Roman"/>
        </w:rPr>
        <w:t>nodes</w:t>
      </w:r>
      <w:r w:rsidRPr="00820BA9">
        <w:rPr>
          <w:rFonts w:ascii="Times New Roman" w:eastAsia="Times New Roman" w:hAnsi="Times New Roman"/>
        </w:rPr>
        <w:t xml:space="preserve"> </w:t>
      </w:r>
      <w:r w:rsidRPr="00820BA9">
        <w:rPr>
          <w:rFonts w:ascii="Times New Roman" w:hAnsi="Times New Roman"/>
        </w:rPr>
        <w:t>and</w:t>
      </w:r>
      <w:r w:rsidRPr="00820BA9">
        <w:rPr>
          <w:rFonts w:ascii="Times New Roman" w:eastAsia="Times New Roman" w:hAnsi="Times New Roman"/>
        </w:rPr>
        <w:t xml:space="preserve"> </w:t>
      </w:r>
      <w:r w:rsidRPr="00820BA9">
        <w:rPr>
          <w:rFonts w:ascii="Times New Roman" w:hAnsi="Times New Roman"/>
        </w:rPr>
        <w:t>attach</w:t>
      </w:r>
      <w:r w:rsidRPr="00820BA9">
        <w:rPr>
          <w:rFonts w:ascii="Times New Roman" w:eastAsia="Times New Roman" w:hAnsi="Times New Roman"/>
        </w:rPr>
        <w:t xml:space="preserve"> </w:t>
      </w:r>
      <w:r w:rsidRPr="00820BA9">
        <w:rPr>
          <w:rFonts w:ascii="Times New Roman" w:hAnsi="Times New Roman"/>
        </w:rPr>
        <w:t>them</w:t>
      </w:r>
      <w:r w:rsidRPr="00820BA9">
        <w:rPr>
          <w:rFonts w:ascii="Times New Roman" w:eastAsia="Times New Roman" w:hAnsi="Times New Roman"/>
        </w:rPr>
        <w:t xml:space="preserve"> </w:t>
      </w:r>
      <w:r w:rsidRPr="00820BA9">
        <w:rPr>
          <w:rFonts w:ascii="Times New Roman" w:hAnsi="Times New Roman"/>
        </w:rPr>
        <w:t>to</w:t>
      </w:r>
      <w:r w:rsidRPr="00820BA9">
        <w:rPr>
          <w:rFonts w:ascii="Times New Roman" w:eastAsia="Times New Roman" w:hAnsi="Times New Roman"/>
        </w:rPr>
        <w:t xml:space="preserve"> </w:t>
      </w:r>
      <w:r w:rsidRPr="00820BA9">
        <w:rPr>
          <w:rFonts w:ascii="Times New Roman" w:hAnsi="Times New Roman"/>
        </w:rPr>
        <w:t>the</w:t>
      </w:r>
      <w:r w:rsidRPr="00820BA9">
        <w:rPr>
          <w:rFonts w:ascii="Times New Roman" w:eastAsia="Times New Roman" w:hAnsi="Times New Roman"/>
        </w:rPr>
        <w:t xml:space="preserve"> </w:t>
      </w:r>
      <w:r w:rsidRPr="00820BA9">
        <w:rPr>
          <w:rFonts w:ascii="Times New Roman" w:hAnsi="Times New Roman"/>
        </w:rPr>
        <w:t>queue,</w:t>
      </w:r>
      <w:r w:rsidRPr="00820BA9">
        <w:rPr>
          <w:rFonts w:ascii="Times New Roman" w:eastAsia="Times New Roman" w:hAnsi="Times New Roman"/>
        </w:rPr>
        <w:t xml:space="preserve"> </w:t>
      </w:r>
      <w:r w:rsidRPr="00820BA9">
        <w:rPr>
          <w:rFonts w:ascii="Times New Roman" w:hAnsi="Times New Roman"/>
        </w:rPr>
        <w:t>DROPTAIL</w:t>
      </w:r>
      <w:r w:rsidRPr="00820BA9">
        <w:rPr>
          <w:rFonts w:ascii="Times New Roman" w:eastAsia="Times New Roman" w:hAnsi="Times New Roman"/>
        </w:rPr>
        <w:t xml:space="preserve"> </w:t>
      </w:r>
    </w:p>
    <w:p w:rsidR="00F34DAA" w:rsidRPr="00820BA9" w:rsidRDefault="00F34DAA" w:rsidP="00F34DAA">
      <w:pPr>
        <w:pStyle w:val="ListParagraph"/>
        <w:widowControl/>
        <w:numPr>
          <w:ilvl w:val="0"/>
          <w:numId w:val="36"/>
        </w:numPr>
        <w:suppressAutoHyphens w:val="0"/>
        <w:autoSpaceDN/>
        <w:contextualSpacing/>
        <w:textAlignment w:val="auto"/>
        <w:rPr>
          <w:rFonts w:ascii="Times New Roman" w:hAnsi="Times New Roman"/>
        </w:rPr>
      </w:pPr>
      <w:r w:rsidRPr="00820BA9">
        <w:rPr>
          <w:rFonts w:ascii="Times New Roman" w:hAnsi="Times New Roman"/>
        </w:rPr>
        <w:t>Configure</w:t>
      </w:r>
      <w:r w:rsidRPr="00820BA9">
        <w:rPr>
          <w:rFonts w:ascii="Times New Roman" w:eastAsia="Times New Roman" w:hAnsi="Times New Roman"/>
        </w:rPr>
        <w:t xml:space="preserve"> </w:t>
      </w:r>
      <w:r w:rsidRPr="00820BA9">
        <w:rPr>
          <w:rFonts w:ascii="Times New Roman" w:hAnsi="Times New Roman"/>
        </w:rPr>
        <w:t>the</w:t>
      </w:r>
      <w:r w:rsidRPr="00820BA9">
        <w:rPr>
          <w:rFonts w:ascii="Times New Roman" w:eastAsia="Times New Roman" w:hAnsi="Times New Roman"/>
        </w:rPr>
        <w:t xml:space="preserve"> </w:t>
      </w:r>
      <w:r w:rsidRPr="00820BA9">
        <w:rPr>
          <w:rFonts w:ascii="Times New Roman" w:hAnsi="Times New Roman"/>
        </w:rPr>
        <w:t>nodes</w:t>
      </w:r>
      <w:r w:rsidRPr="00820BA9">
        <w:rPr>
          <w:rFonts w:ascii="Times New Roman" w:eastAsia="Times New Roman" w:hAnsi="Times New Roman"/>
        </w:rPr>
        <w:t xml:space="preserve"> </w:t>
      </w:r>
      <w:r w:rsidRPr="00820BA9">
        <w:rPr>
          <w:rFonts w:ascii="Times New Roman" w:hAnsi="Times New Roman"/>
        </w:rPr>
        <w:t>and</w:t>
      </w:r>
      <w:r w:rsidRPr="00820BA9">
        <w:rPr>
          <w:rFonts w:ascii="Times New Roman" w:eastAsia="Times New Roman" w:hAnsi="Times New Roman"/>
        </w:rPr>
        <w:t xml:space="preserve"> </w:t>
      </w:r>
      <w:r w:rsidRPr="00820BA9">
        <w:rPr>
          <w:rFonts w:ascii="Times New Roman" w:hAnsi="Times New Roman"/>
        </w:rPr>
        <w:t>provides</w:t>
      </w:r>
      <w:r w:rsidRPr="00820BA9">
        <w:rPr>
          <w:rFonts w:ascii="Times New Roman" w:eastAsia="Times New Roman" w:hAnsi="Times New Roman"/>
        </w:rPr>
        <w:t xml:space="preserve"> </w:t>
      </w:r>
      <w:r w:rsidRPr="00820BA9">
        <w:rPr>
          <w:rFonts w:ascii="Times New Roman" w:hAnsi="Times New Roman"/>
        </w:rPr>
        <w:t>initial</w:t>
      </w:r>
      <w:r w:rsidRPr="00820BA9">
        <w:rPr>
          <w:rFonts w:ascii="Times New Roman" w:eastAsia="Times New Roman" w:hAnsi="Times New Roman"/>
        </w:rPr>
        <w:t xml:space="preserve"> </w:t>
      </w:r>
      <w:r w:rsidRPr="00820BA9">
        <w:rPr>
          <w:rFonts w:ascii="Times New Roman" w:hAnsi="Times New Roman"/>
        </w:rPr>
        <w:t>location</w:t>
      </w:r>
      <w:r w:rsidRPr="00820BA9">
        <w:rPr>
          <w:rFonts w:ascii="Times New Roman" w:eastAsia="Times New Roman" w:hAnsi="Times New Roman"/>
        </w:rPr>
        <w:t xml:space="preserve"> </w:t>
      </w:r>
      <w:r w:rsidRPr="00820BA9">
        <w:rPr>
          <w:rFonts w:ascii="Times New Roman" w:hAnsi="Times New Roman"/>
        </w:rPr>
        <w:t>of</w:t>
      </w:r>
      <w:r w:rsidRPr="00820BA9">
        <w:rPr>
          <w:rFonts w:ascii="Times New Roman" w:eastAsia="Times New Roman" w:hAnsi="Times New Roman"/>
        </w:rPr>
        <w:t xml:space="preserve"> </w:t>
      </w:r>
      <w:r w:rsidRPr="00820BA9">
        <w:rPr>
          <w:rFonts w:ascii="Times New Roman" w:hAnsi="Times New Roman"/>
        </w:rPr>
        <w:t>nodes.</w:t>
      </w:r>
      <w:r w:rsidRPr="00820BA9">
        <w:rPr>
          <w:rFonts w:ascii="Times New Roman" w:eastAsia="Times New Roman" w:hAnsi="Times New Roman"/>
        </w:rPr>
        <w:t xml:space="preserve"> </w:t>
      </w:r>
      <w:r w:rsidRPr="00820BA9">
        <w:rPr>
          <w:rFonts w:ascii="Times New Roman" w:hAnsi="Times New Roman"/>
        </w:rPr>
        <w:t>Generation</w:t>
      </w:r>
      <w:r w:rsidRPr="00820BA9">
        <w:rPr>
          <w:rFonts w:ascii="Times New Roman" w:eastAsia="Times New Roman" w:hAnsi="Times New Roman"/>
        </w:rPr>
        <w:t xml:space="preserve"> </w:t>
      </w:r>
      <w:r w:rsidRPr="00820BA9">
        <w:rPr>
          <w:rFonts w:ascii="Times New Roman" w:hAnsi="Times New Roman"/>
        </w:rPr>
        <w:t>of</w:t>
      </w:r>
      <w:r w:rsidRPr="00820BA9">
        <w:rPr>
          <w:rFonts w:ascii="Times New Roman" w:eastAsia="Times New Roman" w:hAnsi="Times New Roman"/>
        </w:rPr>
        <w:t xml:space="preserve"> </w:t>
      </w:r>
      <w:r w:rsidRPr="00820BA9">
        <w:rPr>
          <w:rFonts w:ascii="Times New Roman" w:hAnsi="Times New Roman"/>
        </w:rPr>
        <w:t>movements</w:t>
      </w:r>
      <w:r w:rsidRPr="00820BA9">
        <w:rPr>
          <w:rFonts w:ascii="Times New Roman" w:eastAsia="Times New Roman" w:hAnsi="Times New Roman"/>
        </w:rPr>
        <w:t xml:space="preserve"> </w:t>
      </w:r>
      <w:r w:rsidRPr="00820BA9">
        <w:rPr>
          <w:rFonts w:ascii="Times New Roman" w:hAnsi="Times New Roman"/>
        </w:rPr>
        <w:t>is</w:t>
      </w:r>
      <w:r w:rsidRPr="00820BA9">
        <w:rPr>
          <w:rFonts w:ascii="Times New Roman" w:eastAsia="Times New Roman" w:hAnsi="Times New Roman"/>
        </w:rPr>
        <w:t xml:space="preserve"> </w:t>
      </w:r>
      <w:r w:rsidRPr="00820BA9">
        <w:rPr>
          <w:rFonts w:ascii="Times New Roman" w:hAnsi="Times New Roman"/>
        </w:rPr>
        <w:t>done.</w:t>
      </w:r>
    </w:p>
    <w:p w:rsidR="00F34DAA" w:rsidRPr="00820BA9" w:rsidRDefault="00F34DAA" w:rsidP="00F34DAA">
      <w:pPr>
        <w:pStyle w:val="ListParagraph"/>
        <w:widowControl/>
        <w:numPr>
          <w:ilvl w:val="0"/>
          <w:numId w:val="36"/>
        </w:numPr>
        <w:suppressAutoHyphens w:val="0"/>
        <w:autoSpaceDN/>
        <w:contextualSpacing/>
        <w:textAlignment w:val="auto"/>
        <w:rPr>
          <w:rFonts w:ascii="Times New Roman" w:eastAsia="Times New Roman" w:hAnsi="Times New Roman"/>
        </w:rPr>
      </w:pPr>
      <w:r w:rsidRPr="00820BA9">
        <w:rPr>
          <w:rFonts w:ascii="Times New Roman" w:hAnsi="Times New Roman"/>
        </w:rPr>
        <w:t>Setup</w:t>
      </w:r>
      <w:r w:rsidRPr="00820BA9">
        <w:rPr>
          <w:rFonts w:ascii="Times New Roman" w:eastAsia="Times New Roman" w:hAnsi="Times New Roman"/>
        </w:rPr>
        <w:t xml:space="preserve"> </w:t>
      </w:r>
      <w:r w:rsidRPr="00820BA9">
        <w:rPr>
          <w:rFonts w:ascii="Times New Roman" w:hAnsi="Times New Roman"/>
        </w:rPr>
        <w:t>a</w:t>
      </w:r>
      <w:r w:rsidRPr="00820BA9">
        <w:rPr>
          <w:rFonts w:ascii="Times New Roman" w:eastAsia="Times New Roman" w:hAnsi="Times New Roman"/>
        </w:rPr>
        <w:t xml:space="preserve"> </w:t>
      </w:r>
      <w:r w:rsidRPr="00820BA9">
        <w:rPr>
          <w:rFonts w:ascii="Times New Roman" w:hAnsi="Times New Roman"/>
        </w:rPr>
        <w:t>TCP</w:t>
      </w:r>
      <w:r w:rsidRPr="00820BA9">
        <w:rPr>
          <w:rFonts w:ascii="Times New Roman" w:eastAsia="Times New Roman" w:hAnsi="Times New Roman"/>
        </w:rPr>
        <w:t xml:space="preserve"> </w:t>
      </w:r>
      <w:r w:rsidRPr="00820BA9">
        <w:rPr>
          <w:rFonts w:ascii="Times New Roman" w:hAnsi="Times New Roman"/>
        </w:rPr>
        <w:t>Connection</w:t>
      </w:r>
      <w:r w:rsidRPr="00820BA9">
        <w:rPr>
          <w:rFonts w:ascii="Times New Roman" w:eastAsia="Times New Roman" w:hAnsi="Times New Roman"/>
        </w:rPr>
        <w:t xml:space="preserve"> </w:t>
      </w:r>
      <w:r w:rsidRPr="00820BA9">
        <w:rPr>
          <w:rFonts w:ascii="Times New Roman" w:hAnsi="Times New Roman"/>
        </w:rPr>
        <w:t>between</w:t>
      </w:r>
      <w:r w:rsidRPr="00820BA9">
        <w:rPr>
          <w:rFonts w:ascii="Times New Roman" w:eastAsia="Times New Roman" w:hAnsi="Times New Roman"/>
        </w:rPr>
        <w:t xml:space="preserve"> </w:t>
      </w:r>
      <w:r w:rsidRPr="00820BA9">
        <w:rPr>
          <w:rFonts w:ascii="Times New Roman" w:hAnsi="Times New Roman"/>
        </w:rPr>
        <w:t>nodes</w:t>
      </w:r>
      <w:r w:rsidRPr="00820BA9">
        <w:rPr>
          <w:rFonts w:ascii="Times New Roman" w:eastAsia="Times New Roman" w:hAnsi="Times New Roman"/>
        </w:rPr>
        <w:t xml:space="preserve"> </w:t>
      </w:r>
    </w:p>
    <w:p w:rsidR="00F34DAA" w:rsidRPr="00820BA9" w:rsidRDefault="00F34DAA" w:rsidP="00F34DAA">
      <w:pPr>
        <w:pStyle w:val="ListParagraph"/>
        <w:widowControl/>
        <w:numPr>
          <w:ilvl w:val="0"/>
          <w:numId w:val="36"/>
        </w:numPr>
        <w:suppressAutoHyphens w:val="0"/>
        <w:autoSpaceDN/>
        <w:contextualSpacing/>
        <w:textAlignment w:val="auto"/>
        <w:rPr>
          <w:rFonts w:ascii="Times New Roman" w:hAnsi="Times New Roman"/>
        </w:rPr>
      </w:pPr>
      <w:r w:rsidRPr="00820BA9">
        <w:rPr>
          <w:rFonts w:ascii="Times New Roman" w:hAnsi="Times New Roman"/>
        </w:rPr>
        <w:t>Define</w:t>
      </w:r>
      <w:r w:rsidRPr="00820BA9">
        <w:rPr>
          <w:rFonts w:ascii="Times New Roman" w:eastAsia="Times New Roman" w:hAnsi="Times New Roman"/>
        </w:rPr>
        <w:t xml:space="preserve"> </w:t>
      </w:r>
      <w:r w:rsidRPr="00820BA9">
        <w:rPr>
          <w:rFonts w:ascii="Times New Roman" w:hAnsi="Times New Roman"/>
        </w:rPr>
        <w:t>a</w:t>
      </w:r>
      <w:r w:rsidRPr="00820BA9">
        <w:rPr>
          <w:rFonts w:ascii="Times New Roman" w:eastAsia="Times New Roman" w:hAnsi="Times New Roman"/>
        </w:rPr>
        <w:t xml:space="preserve"> </w:t>
      </w:r>
      <w:r w:rsidRPr="00820BA9">
        <w:rPr>
          <w:rFonts w:ascii="Times New Roman" w:hAnsi="Times New Roman"/>
        </w:rPr>
        <w:t>initialize</w:t>
      </w:r>
      <w:r w:rsidRPr="00820BA9">
        <w:rPr>
          <w:rFonts w:ascii="Times New Roman" w:eastAsia="Times New Roman" w:hAnsi="Times New Roman"/>
        </w:rPr>
        <w:t xml:space="preserve"> </w:t>
      </w:r>
      <w:r w:rsidRPr="00820BA9">
        <w:rPr>
          <w:rFonts w:ascii="Times New Roman" w:hAnsi="Times New Roman"/>
        </w:rPr>
        <w:t>positions</w:t>
      </w:r>
      <w:r w:rsidRPr="00820BA9">
        <w:rPr>
          <w:rFonts w:ascii="Times New Roman" w:eastAsia="Times New Roman" w:hAnsi="Times New Roman"/>
        </w:rPr>
        <w:t xml:space="preserve"> </w:t>
      </w:r>
      <w:r w:rsidRPr="00820BA9">
        <w:rPr>
          <w:rFonts w:ascii="Times New Roman" w:hAnsi="Times New Roman"/>
        </w:rPr>
        <w:t>for</w:t>
      </w:r>
      <w:r w:rsidRPr="00820BA9">
        <w:rPr>
          <w:rFonts w:ascii="Times New Roman" w:eastAsia="Times New Roman" w:hAnsi="Times New Roman"/>
        </w:rPr>
        <w:t xml:space="preserve"> </w:t>
      </w:r>
      <w:r w:rsidRPr="00820BA9">
        <w:rPr>
          <w:rFonts w:ascii="Times New Roman" w:hAnsi="Times New Roman"/>
        </w:rPr>
        <w:t>the</w:t>
      </w:r>
      <w:r w:rsidRPr="00820BA9">
        <w:rPr>
          <w:rFonts w:ascii="Times New Roman" w:eastAsia="Times New Roman" w:hAnsi="Times New Roman"/>
        </w:rPr>
        <w:t xml:space="preserve"> </w:t>
      </w:r>
      <w:r w:rsidRPr="00820BA9">
        <w:rPr>
          <w:rFonts w:ascii="Times New Roman" w:hAnsi="Times New Roman"/>
        </w:rPr>
        <w:t>nam</w:t>
      </w:r>
      <w:r w:rsidRPr="00820BA9">
        <w:rPr>
          <w:rFonts w:ascii="Times New Roman" w:eastAsia="Times New Roman" w:hAnsi="Times New Roman"/>
        </w:rPr>
        <w:t xml:space="preserve"> </w:t>
      </w:r>
      <w:r w:rsidRPr="00820BA9">
        <w:rPr>
          <w:rFonts w:ascii="Times New Roman" w:hAnsi="Times New Roman"/>
        </w:rPr>
        <w:t>window.</w:t>
      </w:r>
    </w:p>
    <w:p w:rsidR="00F34DAA" w:rsidRPr="00820BA9" w:rsidRDefault="00F34DAA" w:rsidP="00F34DAA">
      <w:pPr>
        <w:pStyle w:val="ListParagraph"/>
        <w:widowControl/>
        <w:numPr>
          <w:ilvl w:val="0"/>
          <w:numId w:val="36"/>
        </w:numPr>
        <w:suppressAutoHyphens w:val="0"/>
        <w:autoSpaceDN/>
        <w:contextualSpacing/>
        <w:textAlignment w:val="auto"/>
        <w:rPr>
          <w:rFonts w:ascii="Times New Roman" w:hAnsi="Times New Roman"/>
        </w:rPr>
      </w:pPr>
      <w:r w:rsidRPr="00820BA9">
        <w:rPr>
          <w:rFonts w:ascii="Times New Roman" w:hAnsi="Times New Roman"/>
        </w:rPr>
        <w:t>Telling</w:t>
      </w:r>
      <w:r w:rsidRPr="00820BA9">
        <w:rPr>
          <w:rFonts w:ascii="Times New Roman" w:eastAsia="Times New Roman" w:hAnsi="Times New Roman"/>
        </w:rPr>
        <w:t xml:space="preserve"> </w:t>
      </w:r>
      <w:r w:rsidRPr="00820BA9">
        <w:rPr>
          <w:rFonts w:ascii="Times New Roman" w:hAnsi="Times New Roman"/>
        </w:rPr>
        <w:t>nodes</w:t>
      </w:r>
      <w:r w:rsidRPr="00820BA9">
        <w:rPr>
          <w:rFonts w:ascii="Times New Roman" w:eastAsia="Times New Roman" w:hAnsi="Times New Roman"/>
        </w:rPr>
        <w:t xml:space="preserve"> </w:t>
      </w:r>
      <w:r w:rsidRPr="00820BA9">
        <w:rPr>
          <w:rFonts w:ascii="Times New Roman" w:hAnsi="Times New Roman"/>
        </w:rPr>
        <w:t>when</w:t>
      </w:r>
      <w:r w:rsidRPr="00820BA9">
        <w:rPr>
          <w:rFonts w:ascii="Times New Roman" w:eastAsia="Times New Roman" w:hAnsi="Times New Roman"/>
        </w:rPr>
        <w:t xml:space="preserve"> </w:t>
      </w:r>
      <w:r w:rsidRPr="00820BA9">
        <w:rPr>
          <w:rFonts w:ascii="Times New Roman" w:hAnsi="Times New Roman"/>
        </w:rPr>
        <w:t>the</w:t>
      </w:r>
      <w:r w:rsidRPr="00820BA9">
        <w:rPr>
          <w:rFonts w:ascii="Times New Roman" w:eastAsia="Times New Roman" w:hAnsi="Times New Roman"/>
        </w:rPr>
        <w:t xml:space="preserve"> </w:t>
      </w:r>
      <w:r w:rsidRPr="00820BA9">
        <w:rPr>
          <w:rFonts w:ascii="Times New Roman" w:hAnsi="Times New Roman"/>
        </w:rPr>
        <w:t>simulation</w:t>
      </w:r>
      <w:r w:rsidRPr="00820BA9">
        <w:rPr>
          <w:rFonts w:ascii="Times New Roman" w:eastAsia="Times New Roman" w:hAnsi="Times New Roman"/>
        </w:rPr>
        <w:t xml:space="preserve"> </w:t>
      </w:r>
      <w:r w:rsidRPr="00820BA9">
        <w:rPr>
          <w:rFonts w:ascii="Times New Roman" w:hAnsi="Times New Roman"/>
        </w:rPr>
        <w:t>ends</w:t>
      </w:r>
    </w:p>
    <w:p w:rsidR="00F34DAA" w:rsidRPr="00820BA9" w:rsidRDefault="00F34DAA" w:rsidP="00F34DAA">
      <w:pPr>
        <w:pStyle w:val="ListParagraph"/>
        <w:widowControl/>
        <w:numPr>
          <w:ilvl w:val="0"/>
          <w:numId w:val="36"/>
        </w:numPr>
        <w:suppressAutoHyphens w:val="0"/>
        <w:autoSpaceDN/>
        <w:contextualSpacing/>
        <w:textAlignment w:val="auto"/>
        <w:rPr>
          <w:rFonts w:ascii="Times New Roman" w:eastAsia="Times New Roman" w:hAnsi="Times New Roman"/>
        </w:rPr>
      </w:pPr>
      <w:r w:rsidRPr="00820BA9">
        <w:rPr>
          <w:rFonts w:ascii="Times New Roman" w:hAnsi="Times New Roman"/>
        </w:rPr>
        <w:t>Ending</w:t>
      </w:r>
      <w:r w:rsidRPr="00820BA9">
        <w:rPr>
          <w:rFonts w:ascii="Times New Roman" w:eastAsia="Times New Roman" w:hAnsi="Times New Roman"/>
        </w:rPr>
        <w:t xml:space="preserve"> </w:t>
      </w:r>
      <w:r w:rsidRPr="00820BA9">
        <w:rPr>
          <w:rFonts w:ascii="Times New Roman" w:hAnsi="Times New Roman"/>
        </w:rPr>
        <w:t>nam</w:t>
      </w:r>
      <w:r w:rsidRPr="00820BA9">
        <w:rPr>
          <w:rFonts w:ascii="Times New Roman" w:eastAsia="Times New Roman" w:hAnsi="Times New Roman"/>
        </w:rPr>
        <w:t xml:space="preserve"> </w:t>
      </w:r>
      <w:r w:rsidRPr="00820BA9">
        <w:rPr>
          <w:rFonts w:ascii="Times New Roman" w:hAnsi="Times New Roman"/>
        </w:rPr>
        <w:t>and</w:t>
      </w:r>
      <w:r w:rsidRPr="00820BA9">
        <w:rPr>
          <w:rFonts w:ascii="Times New Roman" w:eastAsia="Times New Roman" w:hAnsi="Times New Roman"/>
        </w:rPr>
        <w:t xml:space="preserve"> </w:t>
      </w:r>
      <w:r w:rsidRPr="00820BA9">
        <w:rPr>
          <w:rFonts w:ascii="Times New Roman" w:hAnsi="Times New Roman"/>
        </w:rPr>
        <w:t>the</w:t>
      </w:r>
      <w:r w:rsidRPr="00820BA9">
        <w:rPr>
          <w:rFonts w:ascii="Times New Roman" w:eastAsia="Times New Roman" w:hAnsi="Times New Roman"/>
        </w:rPr>
        <w:t xml:space="preserve"> </w:t>
      </w:r>
      <w:r w:rsidRPr="00820BA9">
        <w:rPr>
          <w:rFonts w:ascii="Times New Roman" w:hAnsi="Times New Roman"/>
        </w:rPr>
        <w:t>simulation</w:t>
      </w:r>
      <w:r w:rsidRPr="00820BA9">
        <w:rPr>
          <w:rFonts w:ascii="Times New Roman" w:eastAsia="Times New Roman" w:hAnsi="Times New Roman"/>
        </w:rPr>
        <w:t xml:space="preserve"> </w:t>
      </w:r>
    </w:p>
    <w:p w:rsidR="00F34DAA" w:rsidRPr="006B3365" w:rsidRDefault="00F34DAA" w:rsidP="00F34DAA">
      <w:pPr>
        <w:rPr>
          <w:rFonts w:ascii="Times New Roman" w:hAnsi="Times New Roman"/>
          <w:b/>
        </w:rPr>
      </w:pPr>
    </w:p>
    <w:p w:rsidR="00F34DAA" w:rsidRDefault="00F34DAA" w:rsidP="00F34DAA">
      <w:pPr>
        <w:rPr>
          <w:rFonts w:ascii="Times New Roman" w:hAnsi="Times New Roman"/>
          <w:b/>
        </w:rPr>
      </w:pPr>
      <w:r w:rsidRPr="006B3365">
        <w:rPr>
          <w:rFonts w:ascii="Times New Roman" w:hAnsi="Times New Roman"/>
          <w:b/>
        </w:rPr>
        <w:t>PROGRAM:</w:t>
      </w:r>
    </w:p>
    <w:p w:rsidR="00F34DAA" w:rsidRPr="006B3365" w:rsidRDefault="00F34DAA" w:rsidP="00F34DAA">
      <w:pPr>
        <w:rPr>
          <w:rFonts w:ascii="Times New Roman" w:hAnsi="Times New Roman"/>
          <w:b/>
        </w:rPr>
      </w:pPr>
    </w:p>
    <w:p w:rsidR="00F34DAA" w:rsidRPr="006B3365" w:rsidRDefault="00F34DAA" w:rsidP="00F34DAA">
      <w:pPr>
        <w:rPr>
          <w:rFonts w:ascii="Times New Roman" w:hAnsi="Times New Roman"/>
        </w:rPr>
      </w:pPr>
      <w:r w:rsidRPr="006B3365">
        <w:rPr>
          <w:rFonts w:ascii="Times New Roman" w:hAnsi="Times New Roman"/>
        </w:rPr>
        <w:t>set</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[new</w:t>
      </w:r>
      <w:r w:rsidRPr="006B3365">
        <w:rPr>
          <w:rFonts w:ascii="Times New Roman" w:eastAsia="Times New Roman" w:hAnsi="Times New Roman"/>
        </w:rPr>
        <w:t xml:space="preserve"> </w:t>
      </w:r>
      <w:r w:rsidRPr="006B3365">
        <w:rPr>
          <w:rFonts w:ascii="Times New Roman" w:hAnsi="Times New Roman"/>
        </w:rPr>
        <w:t>Simulator]</w:t>
      </w:r>
    </w:p>
    <w:p w:rsidR="00F34DAA" w:rsidRPr="006B3365" w:rsidRDefault="00F34DAA" w:rsidP="00F34DAA">
      <w:pPr>
        <w:rPr>
          <w:rFonts w:ascii="Times New Roman" w:hAnsi="Times New Roman"/>
        </w:rPr>
      </w:pPr>
      <w:r w:rsidRPr="006B3365">
        <w:rPr>
          <w:rFonts w:ascii="Times New Roman" w:hAnsi="Times New Roman"/>
        </w:rPr>
        <w:t>set</w:t>
      </w:r>
      <w:r w:rsidRPr="006B3365">
        <w:rPr>
          <w:rFonts w:ascii="Times New Roman" w:eastAsia="Times New Roman" w:hAnsi="Times New Roman"/>
        </w:rPr>
        <w:t xml:space="preserve"> </w:t>
      </w:r>
      <w:r w:rsidRPr="006B3365">
        <w:rPr>
          <w:rFonts w:ascii="Times New Roman" w:hAnsi="Times New Roman"/>
        </w:rPr>
        <w:t>n0</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node]</w:t>
      </w:r>
    </w:p>
    <w:p w:rsidR="00F34DAA" w:rsidRPr="006B3365" w:rsidRDefault="00F34DAA" w:rsidP="00F34DAA">
      <w:pPr>
        <w:rPr>
          <w:rFonts w:ascii="Times New Roman" w:hAnsi="Times New Roman"/>
        </w:rPr>
      </w:pPr>
      <w:r w:rsidRPr="006B3365">
        <w:rPr>
          <w:rFonts w:ascii="Times New Roman" w:hAnsi="Times New Roman"/>
        </w:rPr>
        <w:t>set</w:t>
      </w:r>
      <w:r w:rsidRPr="006B3365">
        <w:rPr>
          <w:rFonts w:ascii="Times New Roman" w:eastAsia="Times New Roman" w:hAnsi="Times New Roman"/>
        </w:rPr>
        <w:t xml:space="preserve"> </w:t>
      </w:r>
      <w:r w:rsidRPr="006B3365">
        <w:rPr>
          <w:rFonts w:ascii="Times New Roman" w:hAnsi="Times New Roman"/>
        </w:rPr>
        <w:t>n1</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node]</w:t>
      </w:r>
    </w:p>
    <w:p w:rsidR="00F34DAA" w:rsidRPr="006B3365" w:rsidRDefault="00F34DAA" w:rsidP="00F34DAA">
      <w:pPr>
        <w:rPr>
          <w:rFonts w:ascii="Times New Roman" w:hAnsi="Times New Roman"/>
        </w:rPr>
      </w:pPr>
      <w:r w:rsidRPr="006B3365">
        <w:rPr>
          <w:rFonts w:ascii="Times New Roman" w:hAnsi="Times New Roman"/>
        </w:rPr>
        <w:t>set</w:t>
      </w:r>
      <w:r w:rsidRPr="006B3365">
        <w:rPr>
          <w:rFonts w:ascii="Times New Roman" w:eastAsia="Times New Roman" w:hAnsi="Times New Roman"/>
        </w:rPr>
        <w:t xml:space="preserve"> </w:t>
      </w:r>
      <w:r w:rsidRPr="006B3365">
        <w:rPr>
          <w:rFonts w:ascii="Times New Roman" w:hAnsi="Times New Roman"/>
        </w:rPr>
        <w:t>n2</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node]</w:t>
      </w:r>
    </w:p>
    <w:p w:rsidR="00F34DAA" w:rsidRPr="006B3365" w:rsidRDefault="00F34DAA" w:rsidP="00F34DAA">
      <w:pPr>
        <w:rPr>
          <w:rFonts w:ascii="Times New Roman" w:hAnsi="Times New Roman"/>
        </w:rPr>
      </w:pPr>
      <w:r w:rsidRPr="006B3365">
        <w:rPr>
          <w:rFonts w:ascii="Times New Roman" w:hAnsi="Times New Roman"/>
        </w:rPr>
        <w:t>set</w:t>
      </w:r>
      <w:r w:rsidRPr="006B3365">
        <w:rPr>
          <w:rFonts w:ascii="Times New Roman" w:eastAsia="Times New Roman" w:hAnsi="Times New Roman"/>
        </w:rPr>
        <w:t xml:space="preserve"> </w:t>
      </w:r>
      <w:r w:rsidRPr="006B3365">
        <w:rPr>
          <w:rFonts w:ascii="Times New Roman" w:hAnsi="Times New Roman"/>
        </w:rPr>
        <w:t>n3</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node]</w:t>
      </w:r>
    </w:p>
    <w:p w:rsidR="00F34DAA" w:rsidRPr="006B3365" w:rsidRDefault="00F34DAA" w:rsidP="00F34DAA">
      <w:pPr>
        <w:rPr>
          <w:rFonts w:ascii="Times New Roman" w:hAnsi="Times New Roman"/>
        </w:rPr>
      </w:pPr>
      <w:r w:rsidRPr="006B3365">
        <w:rPr>
          <w:rFonts w:ascii="Times New Roman" w:hAnsi="Times New Roman"/>
        </w:rPr>
        <w:t>set</w:t>
      </w:r>
      <w:r w:rsidRPr="006B3365">
        <w:rPr>
          <w:rFonts w:ascii="Times New Roman" w:eastAsia="Times New Roman" w:hAnsi="Times New Roman"/>
        </w:rPr>
        <w:t xml:space="preserve"> </w:t>
      </w:r>
      <w:r w:rsidRPr="006B3365">
        <w:rPr>
          <w:rFonts w:ascii="Times New Roman" w:hAnsi="Times New Roman"/>
        </w:rPr>
        <w:t>n4</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node]</w:t>
      </w:r>
    </w:p>
    <w:p w:rsidR="00F34DAA" w:rsidRPr="006B3365" w:rsidRDefault="00F34DAA" w:rsidP="00F34DAA">
      <w:pPr>
        <w:rPr>
          <w:rFonts w:ascii="Times New Roman" w:hAnsi="Times New Roman"/>
        </w:rPr>
      </w:pPr>
      <w:r w:rsidRPr="006B3365">
        <w:rPr>
          <w:rFonts w:ascii="Times New Roman" w:hAnsi="Times New Roman"/>
        </w:rPr>
        <w:t>set</w:t>
      </w:r>
      <w:r w:rsidRPr="006B3365">
        <w:rPr>
          <w:rFonts w:ascii="Times New Roman" w:eastAsia="Times New Roman" w:hAnsi="Times New Roman"/>
        </w:rPr>
        <w:t xml:space="preserve"> </w:t>
      </w:r>
      <w:r w:rsidRPr="006B3365">
        <w:rPr>
          <w:rFonts w:ascii="Times New Roman" w:hAnsi="Times New Roman"/>
        </w:rPr>
        <w:t>n5</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node]</w:t>
      </w:r>
    </w:p>
    <w:p w:rsidR="00F34DAA" w:rsidRPr="006B3365" w:rsidRDefault="00F34DAA" w:rsidP="00F34DAA">
      <w:pPr>
        <w:rPr>
          <w:rFonts w:ascii="Times New Roman" w:hAnsi="Times New Roman"/>
        </w:rPr>
      </w:pPr>
      <w:r w:rsidRPr="006B3365">
        <w:rPr>
          <w:rFonts w:ascii="Times New Roman" w:hAnsi="Times New Roman"/>
        </w:rPr>
        <w:t>$n0</w:t>
      </w:r>
      <w:r w:rsidRPr="006B3365">
        <w:rPr>
          <w:rFonts w:ascii="Times New Roman" w:eastAsia="Times New Roman" w:hAnsi="Times New Roman"/>
        </w:rPr>
        <w:t xml:space="preserve"> </w:t>
      </w:r>
      <w:r w:rsidRPr="006B3365">
        <w:rPr>
          <w:rFonts w:ascii="Times New Roman" w:hAnsi="Times New Roman"/>
        </w:rPr>
        <w:t>color</w:t>
      </w:r>
      <w:r w:rsidRPr="006B3365">
        <w:rPr>
          <w:rFonts w:ascii="Times New Roman" w:eastAsia="Times New Roman" w:hAnsi="Times New Roman"/>
        </w:rPr>
        <w:t xml:space="preserve"> </w:t>
      </w:r>
      <w:r w:rsidRPr="006B3365">
        <w:rPr>
          <w:rFonts w:ascii="Times New Roman" w:hAnsi="Times New Roman"/>
        </w:rPr>
        <w:t>"purple"</w:t>
      </w:r>
    </w:p>
    <w:p w:rsidR="00F34DAA" w:rsidRPr="006B3365" w:rsidRDefault="00F34DAA" w:rsidP="00F34DAA">
      <w:pPr>
        <w:rPr>
          <w:rFonts w:ascii="Times New Roman" w:hAnsi="Times New Roman"/>
        </w:rPr>
      </w:pPr>
      <w:r w:rsidRPr="006B3365">
        <w:rPr>
          <w:rFonts w:ascii="Times New Roman" w:hAnsi="Times New Roman"/>
        </w:rPr>
        <w:t>$n1</w:t>
      </w:r>
      <w:r w:rsidRPr="006B3365">
        <w:rPr>
          <w:rFonts w:ascii="Times New Roman" w:eastAsia="Times New Roman" w:hAnsi="Times New Roman"/>
        </w:rPr>
        <w:t xml:space="preserve"> </w:t>
      </w:r>
      <w:r w:rsidRPr="006B3365">
        <w:rPr>
          <w:rFonts w:ascii="Times New Roman" w:hAnsi="Times New Roman"/>
        </w:rPr>
        <w:t>color</w:t>
      </w:r>
      <w:r w:rsidRPr="006B3365">
        <w:rPr>
          <w:rFonts w:ascii="Times New Roman" w:eastAsia="Times New Roman" w:hAnsi="Times New Roman"/>
        </w:rPr>
        <w:t xml:space="preserve"> </w:t>
      </w:r>
      <w:r w:rsidRPr="006B3365">
        <w:rPr>
          <w:rFonts w:ascii="Times New Roman" w:hAnsi="Times New Roman"/>
        </w:rPr>
        <w:t>"purple"</w:t>
      </w:r>
    </w:p>
    <w:p w:rsidR="00F34DAA" w:rsidRPr="006B3365" w:rsidRDefault="00F34DAA" w:rsidP="00F34DAA">
      <w:pPr>
        <w:rPr>
          <w:rFonts w:ascii="Times New Roman" w:hAnsi="Times New Roman"/>
        </w:rPr>
      </w:pPr>
      <w:r w:rsidRPr="006B3365">
        <w:rPr>
          <w:rFonts w:ascii="Times New Roman" w:hAnsi="Times New Roman"/>
        </w:rPr>
        <w:t>$n2</w:t>
      </w:r>
      <w:r w:rsidRPr="006B3365">
        <w:rPr>
          <w:rFonts w:ascii="Times New Roman" w:eastAsia="Times New Roman" w:hAnsi="Times New Roman"/>
        </w:rPr>
        <w:t xml:space="preserve"> </w:t>
      </w:r>
      <w:r w:rsidRPr="006B3365">
        <w:rPr>
          <w:rFonts w:ascii="Times New Roman" w:hAnsi="Times New Roman"/>
        </w:rPr>
        <w:t>color</w:t>
      </w:r>
      <w:r w:rsidRPr="006B3365">
        <w:rPr>
          <w:rFonts w:ascii="Times New Roman" w:eastAsia="Times New Roman" w:hAnsi="Times New Roman"/>
        </w:rPr>
        <w:t xml:space="preserve"> </w:t>
      </w:r>
      <w:r w:rsidRPr="006B3365">
        <w:rPr>
          <w:rFonts w:ascii="Times New Roman" w:hAnsi="Times New Roman"/>
        </w:rPr>
        <w:t>"violet"</w:t>
      </w:r>
    </w:p>
    <w:p w:rsidR="00F34DAA" w:rsidRPr="006B3365" w:rsidRDefault="00F34DAA" w:rsidP="00F34DAA">
      <w:pPr>
        <w:rPr>
          <w:rFonts w:ascii="Times New Roman" w:hAnsi="Times New Roman"/>
        </w:rPr>
      </w:pPr>
      <w:r w:rsidRPr="006B3365">
        <w:rPr>
          <w:rFonts w:ascii="Times New Roman" w:hAnsi="Times New Roman"/>
        </w:rPr>
        <w:t>$n3</w:t>
      </w:r>
      <w:r w:rsidRPr="006B3365">
        <w:rPr>
          <w:rFonts w:ascii="Times New Roman" w:eastAsia="Times New Roman" w:hAnsi="Times New Roman"/>
        </w:rPr>
        <w:t xml:space="preserve"> </w:t>
      </w:r>
      <w:r w:rsidRPr="006B3365">
        <w:rPr>
          <w:rFonts w:ascii="Times New Roman" w:hAnsi="Times New Roman"/>
        </w:rPr>
        <w:t>color</w:t>
      </w:r>
      <w:r w:rsidRPr="006B3365">
        <w:rPr>
          <w:rFonts w:ascii="Times New Roman" w:eastAsia="Times New Roman" w:hAnsi="Times New Roman"/>
        </w:rPr>
        <w:t xml:space="preserve"> </w:t>
      </w:r>
      <w:r w:rsidRPr="006B3365">
        <w:rPr>
          <w:rFonts w:ascii="Times New Roman" w:hAnsi="Times New Roman"/>
        </w:rPr>
        <w:t>"violet"</w:t>
      </w:r>
    </w:p>
    <w:p w:rsidR="00F34DAA" w:rsidRPr="006B3365" w:rsidRDefault="00F34DAA" w:rsidP="00F34DAA">
      <w:pPr>
        <w:rPr>
          <w:rFonts w:ascii="Times New Roman" w:hAnsi="Times New Roman"/>
        </w:rPr>
      </w:pPr>
      <w:r w:rsidRPr="006B3365">
        <w:rPr>
          <w:rFonts w:ascii="Times New Roman" w:hAnsi="Times New Roman"/>
        </w:rPr>
        <w:t>$n4</w:t>
      </w:r>
      <w:r w:rsidRPr="006B3365">
        <w:rPr>
          <w:rFonts w:ascii="Times New Roman" w:eastAsia="Times New Roman" w:hAnsi="Times New Roman"/>
        </w:rPr>
        <w:t xml:space="preserve"> </w:t>
      </w:r>
      <w:r w:rsidRPr="006B3365">
        <w:rPr>
          <w:rFonts w:ascii="Times New Roman" w:hAnsi="Times New Roman"/>
        </w:rPr>
        <w:t>color</w:t>
      </w:r>
      <w:r w:rsidRPr="006B3365">
        <w:rPr>
          <w:rFonts w:ascii="Times New Roman" w:eastAsia="Times New Roman" w:hAnsi="Times New Roman"/>
        </w:rPr>
        <w:t xml:space="preserve"> </w:t>
      </w:r>
      <w:r w:rsidRPr="006B3365">
        <w:rPr>
          <w:rFonts w:ascii="Times New Roman" w:hAnsi="Times New Roman"/>
        </w:rPr>
        <w:t>"chocolate"</w:t>
      </w:r>
    </w:p>
    <w:p w:rsidR="00F34DAA" w:rsidRPr="006B3365" w:rsidRDefault="00F34DAA" w:rsidP="00F34DAA">
      <w:pPr>
        <w:rPr>
          <w:rFonts w:ascii="Times New Roman" w:hAnsi="Times New Roman"/>
        </w:rPr>
      </w:pPr>
      <w:r w:rsidRPr="006B3365">
        <w:rPr>
          <w:rFonts w:ascii="Times New Roman" w:hAnsi="Times New Roman"/>
        </w:rPr>
        <w:t>$n5</w:t>
      </w:r>
      <w:r w:rsidRPr="006B3365">
        <w:rPr>
          <w:rFonts w:ascii="Times New Roman" w:eastAsia="Times New Roman" w:hAnsi="Times New Roman"/>
        </w:rPr>
        <w:t xml:space="preserve"> </w:t>
      </w:r>
      <w:r w:rsidRPr="006B3365">
        <w:rPr>
          <w:rFonts w:ascii="Times New Roman" w:hAnsi="Times New Roman"/>
        </w:rPr>
        <w:t>color</w:t>
      </w:r>
      <w:r w:rsidRPr="006B3365">
        <w:rPr>
          <w:rFonts w:ascii="Times New Roman" w:eastAsia="Times New Roman" w:hAnsi="Times New Roman"/>
        </w:rPr>
        <w:t xml:space="preserve"> </w:t>
      </w:r>
      <w:r w:rsidRPr="006B3365">
        <w:rPr>
          <w:rFonts w:ascii="Times New Roman" w:hAnsi="Times New Roman"/>
        </w:rPr>
        <w:t>"chocolate"</w:t>
      </w:r>
    </w:p>
    <w:p w:rsidR="00F34DAA" w:rsidRPr="006B3365" w:rsidRDefault="00F34DAA" w:rsidP="00F34DAA">
      <w:pPr>
        <w:rPr>
          <w:rFonts w:ascii="Times New Roman" w:hAnsi="Times New Roman"/>
        </w:rPr>
      </w:pPr>
      <w:r w:rsidRPr="006B3365">
        <w:rPr>
          <w:rFonts w:ascii="Times New Roman" w:hAnsi="Times New Roman"/>
        </w:rPr>
        <w:t>set</w:t>
      </w:r>
      <w:r w:rsidRPr="006B3365">
        <w:rPr>
          <w:rFonts w:ascii="Times New Roman" w:eastAsia="Times New Roman" w:hAnsi="Times New Roman"/>
        </w:rPr>
        <w:t xml:space="preserve"> </w:t>
      </w:r>
      <w:r w:rsidRPr="006B3365">
        <w:rPr>
          <w:rFonts w:ascii="Times New Roman" w:hAnsi="Times New Roman"/>
        </w:rPr>
        <w:t>f</w:t>
      </w:r>
      <w:r w:rsidRPr="006B3365">
        <w:rPr>
          <w:rFonts w:ascii="Times New Roman" w:eastAsia="Times New Roman" w:hAnsi="Times New Roman"/>
        </w:rPr>
        <w:t xml:space="preserve"> </w:t>
      </w:r>
      <w:r w:rsidRPr="006B3365">
        <w:rPr>
          <w:rFonts w:ascii="Times New Roman" w:hAnsi="Times New Roman"/>
        </w:rPr>
        <w:t>[open</w:t>
      </w:r>
      <w:r w:rsidRPr="006B3365">
        <w:rPr>
          <w:rFonts w:ascii="Times New Roman" w:eastAsia="Times New Roman" w:hAnsi="Times New Roman"/>
        </w:rPr>
        <w:t xml:space="preserve"> </w:t>
      </w:r>
      <w:r w:rsidRPr="006B3365">
        <w:rPr>
          <w:rFonts w:ascii="Times New Roman" w:hAnsi="Times New Roman"/>
        </w:rPr>
        <w:t>stopwait.tr</w:t>
      </w:r>
      <w:r w:rsidRPr="006B3365">
        <w:rPr>
          <w:rFonts w:ascii="Times New Roman" w:eastAsia="Times New Roman" w:hAnsi="Times New Roman"/>
        </w:rPr>
        <w:t xml:space="preserve"> </w:t>
      </w:r>
      <w:r w:rsidRPr="006B3365">
        <w:rPr>
          <w:rFonts w:ascii="Times New Roman" w:hAnsi="Times New Roman"/>
        </w:rPr>
        <w:t>w]</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trace-all</w:t>
      </w:r>
      <w:r w:rsidRPr="006B3365">
        <w:rPr>
          <w:rFonts w:ascii="Times New Roman" w:eastAsia="Times New Roman" w:hAnsi="Times New Roman"/>
        </w:rPr>
        <w:t xml:space="preserve"> </w:t>
      </w:r>
      <w:r w:rsidRPr="006B3365">
        <w:rPr>
          <w:rFonts w:ascii="Times New Roman" w:hAnsi="Times New Roman"/>
        </w:rPr>
        <w:t>$f</w:t>
      </w:r>
    </w:p>
    <w:p w:rsidR="00F34DAA" w:rsidRPr="006B3365" w:rsidRDefault="00F34DAA" w:rsidP="00F34DAA">
      <w:pPr>
        <w:rPr>
          <w:rFonts w:ascii="Times New Roman" w:hAnsi="Times New Roman"/>
        </w:rPr>
      </w:pPr>
      <w:r w:rsidRPr="006B3365">
        <w:rPr>
          <w:rFonts w:ascii="Times New Roman" w:hAnsi="Times New Roman"/>
        </w:rPr>
        <w:t>set</w:t>
      </w:r>
      <w:r w:rsidRPr="006B3365">
        <w:rPr>
          <w:rFonts w:ascii="Times New Roman" w:eastAsia="Times New Roman" w:hAnsi="Times New Roman"/>
        </w:rPr>
        <w:t xml:space="preserve"> </w:t>
      </w:r>
      <w:r w:rsidRPr="006B3365">
        <w:rPr>
          <w:rFonts w:ascii="Times New Roman" w:hAnsi="Times New Roman"/>
        </w:rPr>
        <w:t>nf</w:t>
      </w:r>
      <w:r w:rsidRPr="006B3365">
        <w:rPr>
          <w:rFonts w:ascii="Times New Roman" w:eastAsia="Times New Roman" w:hAnsi="Times New Roman"/>
        </w:rPr>
        <w:t xml:space="preserve"> </w:t>
      </w:r>
      <w:r w:rsidRPr="006B3365">
        <w:rPr>
          <w:rFonts w:ascii="Times New Roman" w:hAnsi="Times New Roman"/>
        </w:rPr>
        <w:t>[open</w:t>
      </w:r>
      <w:r w:rsidRPr="006B3365">
        <w:rPr>
          <w:rFonts w:ascii="Times New Roman" w:eastAsia="Times New Roman" w:hAnsi="Times New Roman"/>
        </w:rPr>
        <w:t xml:space="preserve"> </w:t>
      </w:r>
      <w:r w:rsidRPr="006B3365">
        <w:rPr>
          <w:rFonts w:ascii="Times New Roman" w:hAnsi="Times New Roman"/>
        </w:rPr>
        <w:t>stopwait.nam</w:t>
      </w:r>
      <w:r w:rsidRPr="006B3365">
        <w:rPr>
          <w:rFonts w:ascii="Times New Roman" w:eastAsia="Times New Roman" w:hAnsi="Times New Roman"/>
        </w:rPr>
        <w:t xml:space="preserve"> </w:t>
      </w:r>
      <w:r w:rsidRPr="006B3365">
        <w:rPr>
          <w:rFonts w:ascii="Times New Roman" w:hAnsi="Times New Roman"/>
        </w:rPr>
        <w:t>w]</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namtrace-all</w:t>
      </w:r>
      <w:r w:rsidRPr="006B3365">
        <w:rPr>
          <w:rFonts w:ascii="Times New Roman" w:eastAsia="Times New Roman" w:hAnsi="Times New Roman"/>
        </w:rPr>
        <w:t xml:space="preserve"> </w:t>
      </w:r>
      <w:r w:rsidRPr="006B3365">
        <w:rPr>
          <w:rFonts w:ascii="Times New Roman" w:hAnsi="Times New Roman"/>
        </w:rPr>
        <w:t>$nf</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0.0</w:t>
      </w:r>
      <w:r w:rsidRPr="006B3365">
        <w:rPr>
          <w:rFonts w:ascii="Times New Roman" w:eastAsia="Times New Roman" w:hAnsi="Times New Roman"/>
        </w:rPr>
        <w:t xml:space="preserve"> </w:t>
      </w:r>
      <w:r w:rsidRPr="006B3365">
        <w:rPr>
          <w:rFonts w:ascii="Times New Roman" w:hAnsi="Times New Roman"/>
        </w:rPr>
        <w:t>"$n0</w:t>
      </w:r>
      <w:r w:rsidRPr="006B3365">
        <w:rPr>
          <w:rFonts w:ascii="Times New Roman" w:eastAsia="Times New Roman" w:hAnsi="Times New Roman"/>
        </w:rPr>
        <w:t xml:space="preserve"> </w:t>
      </w:r>
      <w:r w:rsidRPr="006B3365">
        <w:rPr>
          <w:rFonts w:ascii="Times New Roman" w:hAnsi="Times New Roman"/>
        </w:rPr>
        <w:t>label</w:t>
      </w:r>
      <w:r w:rsidRPr="006B3365">
        <w:rPr>
          <w:rFonts w:ascii="Times New Roman" w:eastAsia="Times New Roman" w:hAnsi="Times New Roman"/>
        </w:rPr>
        <w:t xml:space="preserve"> </w:t>
      </w:r>
      <w:r w:rsidRPr="006B3365">
        <w:rPr>
          <w:rFonts w:ascii="Times New Roman" w:hAnsi="Times New Roman"/>
        </w:rPr>
        <w:t>SYS0"</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0.0</w:t>
      </w:r>
      <w:r w:rsidRPr="006B3365">
        <w:rPr>
          <w:rFonts w:ascii="Times New Roman" w:eastAsia="Times New Roman" w:hAnsi="Times New Roman"/>
        </w:rPr>
        <w:t xml:space="preserve"> </w:t>
      </w:r>
      <w:r w:rsidRPr="006B3365">
        <w:rPr>
          <w:rFonts w:ascii="Times New Roman" w:hAnsi="Times New Roman"/>
        </w:rPr>
        <w:t>"$n1</w:t>
      </w:r>
      <w:r w:rsidRPr="006B3365">
        <w:rPr>
          <w:rFonts w:ascii="Times New Roman" w:eastAsia="Times New Roman" w:hAnsi="Times New Roman"/>
        </w:rPr>
        <w:t xml:space="preserve"> </w:t>
      </w:r>
      <w:r w:rsidRPr="006B3365">
        <w:rPr>
          <w:rFonts w:ascii="Times New Roman" w:hAnsi="Times New Roman"/>
        </w:rPr>
        <w:t>label</w:t>
      </w:r>
      <w:r w:rsidRPr="006B3365">
        <w:rPr>
          <w:rFonts w:ascii="Times New Roman" w:eastAsia="Times New Roman" w:hAnsi="Times New Roman"/>
        </w:rPr>
        <w:t xml:space="preserve"> </w:t>
      </w:r>
      <w:r w:rsidRPr="006B3365">
        <w:rPr>
          <w:rFonts w:ascii="Times New Roman" w:hAnsi="Times New Roman"/>
        </w:rPr>
        <w:t>SYS1"</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0.0</w:t>
      </w:r>
      <w:r w:rsidRPr="006B3365">
        <w:rPr>
          <w:rFonts w:ascii="Times New Roman" w:eastAsia="Times New Roman" w:hAnsi="Times New Roman"/>
        </w:rPr>
        <w:t xml:space="preserve"> </w:t>
      </w:r>
      <w:r w:rsidRPr="006B3365">
        <w:rPr>
          <w:rFonts w:ascii="Times New Roman" w:hAnsi="Times New Roman"/>
        </w:rPr>
        <w:t>"$n2</w:t>
      </w:r>
      <w:r w:rsidRPr="006B3365">
        <w:rPr>
          <w:rFonts w:ascii="Times New Roman" w:eastAsia="Times New Roman" w:hAnsi="Times New Roman"/>
        </w:rPr>
        <w:t xml:space="preserve"> </w:t>
      </w:r>
      <w:r w:rsidRPr="006B3365">
        <w:rPr>
          <w:rFonts w:ascii="Times New Roman" w:hAnsi="Times New Roman"/>
        </w:rPr>
        <w:t>label</w:t>
      </w:r>
      <w:r w:rsidRPr="006B3365">
        <w:rPr>
          <w:rFonts w:ascii="Times New Roman" w:eastAsia="Times New Roman" w:hAnsi="Times New Roman"/>
        </w:rPr>
        <w:t xml:space="preserve"> </w:t>
      </w:r>
      <w:r w:rsidRPr="006B3365">
        <w:rPr>
          <w:rFonts w:ascii="Times New Roman" w:hAnsi="Times New Roman"/>
        </w:rPr>
        <w:t>SYS2"</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0.0</w:t>
      </w:r>
      <w:r w:rsidRPr="006B3365">
        <w:rPr>
          <w:rFonts w:ascii="Times New Roman" w:eastAsia="Times New Roman" w:hAnsi="Times New Roman"/>
        </w:rPr>
        <w:t xml:space="preserve"> </w:t>
      </w:r>
      <w:r w:rsidRPr="006B3365">
        <w:rPr>
          <w:rFonts w:ascii="Times New Roman" w:hAnsi="Times New Roman"/>
        </w:rPr>
        <w:t>"$n3</w:t>
      </w:r>
      <w:r w:rsidRPr="006B3365">
        <w:rPr>
          <w:rFonts w:ascii="Times New Roman" w:eastAsia="Times New Roman" w:hAnsi="Times New Roman"/>
        </w:rPr>
        <w:t xml:space="preserve"> </w:t>
      </w:r>
      <w:r w:rsidRPr="006B3365">
        <w:rPr>
          <w:rFonts w:ascii="Times New Roman" w:hAnsi="Times New Roman"/>
        </w:rPr>
        <w:t>label</w:t>
      </w:r>
      <w:r w:rsidRPr="006B3365">
        <w:rPr>
          <w:rFonts w:ascii="Times New Roman" w:eastAsia="Times New Roman" w:hAnsi="Times New Roman"/>
        </w:rPr>
        <w:t xml:space="preserve"> </w:t>
      </w:r>
      <w:r w:rsidRPr="006B3365">
        <w:rPr>
          <w:rFonts w:ascii="Times New Roman" w:hAnsi="Times New Roman"/>
        </w:rPr>
        <w:t>SYS3"</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0.0</w:t>
      </w:r>
      <w:r w:rsidRPr="006B3365">
        <w:rPr>
          <w:rFonts w:ascii="Times New Roman" w:eastAsia="Times New Roman" w:hAnsi="Times New Roman"/>
        </w:rPr>
        <w:t xml:space="preserve"> </w:t>
      </w:r>
      <w:r w:rsidRPr="006B3365">
        <w:rPr>
          <w:rFonts w:ascii="Times New Roman" w:hAnsi="Times New Roman"/>
        </w:rPr>
        <w:t>"$n4</w:t>
      </w:r>
      <w:r w:rsidRPr="006B3365">
        <w:rPr>
          <w:rFonts w:ascii="Times New Roman" w:eastAsia="Times New Roman" w:hAnsi="Times New Roman"/>
        </w:rPr>
        <w:t xml:space="preserve"> </w:t>
      </w:r>
      <w:r w:rsidRPr="006B3365">
        <w:rPr>
          <w:rFonts w:ascii="Times New Roman" w:hAnsi="Times New Roman"/>
        </w:rPr>
        <w:t>label</w:t>
      </w:r>
      <w:r w:rsidRPr="006B3365">
        <w:rPr>
          <w:rFonts w:ascii="Times New Roman" w:eastAsia="Times New Roman" w:hAnsi="Times New Roman"/>
        </w:rPr>
        <w:t xml:space="preserve"> </w:t>
      </w:r>
      <w:r w:rsidRPr="006B3365">
        <w:rPr>
          <w:rFonts w:ascii="Times New Roman" w:hAnsi="Times New Roman"/>
        </w:rPr>
        <w:t>SYS4"</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0.0</w:t>
      </w:r>
      <w:r w:rsidRPr="006B3365">
        <w:rPr>
          <w:rFonts w:ascii="Times New Roman" w:eastAsia="Times New Roman" w:hAnsi="Times New Roman"/>
        </w:rPr>
        <w:t xml:space="preserve"> </w:t>
      </w:r>
      <w:r w:rsidRPr="006B3365">
        <w:rPr>
          <w:rFonts w:ascii="Times New Roman" w:hAnsi="Times New Roman"/>
        </w:rPr>
        <w:t>"$n5</w:t>
      </w:r>
      <w:r w:rsidRPr="006B3365">
        <w:rPr>
          <w:rFonts w:ascii="Times New Roman" w:eastAsia="Times New Roman" w:hAnsi="Times New Roman"/>
        </w:rPr>
        <w:t xml:space="preserve"> </w:t>
      </w:r>
      <w:r w:rsidRPr="006B3365">
        <w:rPr>
          <w:rFonts w:ascii="Times New Roman" w:hAnsi="Times New Roman"/>
        </w:rPr>
        <w:t>label</w:t>
      </w:r>
      <w:r w:rsidRPr="006B3365">
        <w:rPr>
          <w:rFonts w:ascii="Times New Roman" w:eastAsia="Times New Roman" w:hAnsi="Times New Roman"/>
        </w:rPr>
        <w:t xml:space="preserve"> </w:t>
      </w:r>
      <w:r w:rsidRPr="006B3365">
        <w:rPr>
          <w:rFonts w:ascii="Times New Roman" w:hAnsi="Times New Roman"/>
        </w:rPr>
        <w:t>SYS5"</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duplex-link</w:t>
      </w:r>
      <w:r w:rsidRPr="006B3365">
        <w:rPr>
          <w:rFonts w:ascii="Times New Roman" w:eastAsia="Times New Roman" w:hAnsi="Times New Roman"/>
        </w:rPr>
        <w:t xml:space="preserve"> </w:t>
      </w:r>
      <w:r w:rsidRPr="006B3365">
        <w:rPr>
          <w:rFonts w:ascii="Times New Roman" w:hAnsi="Times New Roman"/>
        </w:rPr>
        <w:t>$n0</w:t>
      </w:r>
      <w:r w:rsidRPr="006B3365">
        <w:rPr>
          <w:rFonts w:ascii="Times New Roman" w:eastAsia="Times New Roman" w:hAnsi="Times New Roman"/>
        </w:rPr>
        <w:t xml:space="preserve"> </w:t>
      </w:r>
      <w:r w:rsidRPr="006B3365">
        <w:rPr>
          <w:rFonts w:ascii="Times New Roman" w:hAnsi="Times New Roman"/>
        </w:rPr>
        <w:t>$n2</w:t>
      </w:r>
      <w:r w:rsidRPr="006B3365">
        <w:rPr>
          <w:rFonts w:ascii="Times New Roman" w:eastAsia="Times New Roman" w:hAnsi="Times New Roman"/>
        </w:rPr>
        <w:t xml:space="preserve"> </w:t>
      </w:r>
      <w:r w:rsidRPr="006B3365">
        <w:rPr>
          <w:rFonts w:ascii="Times New Roman" w:hAnsi="Times New Roman"/>
        </w:rPr>
        <w:t>0.2Mb</w:t>
      </w:r>
      <w:r w:rsidRPr="006B3365">
        <w:rPr>
          <w:rFonts w:ascii="Times New Roman" w:eastAsia="Times New Roman" w:hAnsi="Times New Roman"/>
        </w:rPr>
        <w:t xml:space="preserve"> </w:t>
      </w:r>
      <w:r w:rsidRPr="006B3365">
        <w:rPr>
          <w:rFonts w:ascii="Times New Roman" w:hAnsi="Times New Roman"/>
        </w:rPr>
        <w:t>20ms</w:t>
      </w:r>
      <w:r w:rsidRPr="006B3365">
        <w:rPr>
          <w:rFonts w:ascii="Times New Roman" w:eastAsia="Times New Roman" w:hAnsi="Times New Roman"/>
        </w:rPr>
        <w:t xml:space="preserve"> </w:t>
      </w:r>
      <w:r w:rsidRPr="006B3365">
        <w:rPr>
          <w:rFonts w:ascii="Times New Roman" w:hAnsi="Times New Roman"/>
        </w:rPr>
        <w:t>DropTail</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duplex-link</w:t>
      </w:r>
      <w:r w:rsidRPr="006B3365">
        <w:rPr>
          <w:rFonts w:ascii="Times New Roman" w:eastAsia="Times New Roman" w:hAnsi="Times New Roman"/>
        </w:rPr>
        <w:t xml:space="preserve"> </w:t>
      </w:r>
      <w:r w:rsidRPr="006B3365">
        <w:rPr>
          <w:rFonts w:ascii="Times New Roman" w:hAnsi="Times New Roman"/>
        </w:rPr>
        <w:t>$n1</w:t>
      </w:r>
      <w:r w:rsidRPr="006B3365">
        <w:rPr>
          <w:rFonts w:ascii="Times New Roman" w:eastAsia="Times New Roman" w:hAnsi="Times New Roman"/>
        </w:rPr>
        <w:t xml:space="preserve"> </w:t>
      </w:r>
      <w:r w:rsidRPr="006B3365">
        <w:rPr>
          <w:rFonts w:ascii="Times New Roman" w:hAnsi="Times New Roman"/>
        </w:rPr>
        <w:t>$n2</w:t>
      </w:r>
      <w:r w:rsidRPr="006B3365">
        <w:rPr>
          <w:rFonts w:ascii="Times New Roman" w:eastAsia="Times New Roman" w:hAnsi="Times New Roman"/>
        </w:rPr>
        <w:t xml:space="preserve"> </w:t>
      </w:r>
      <w:r w:rsidRPr="006B3365">
        <w:rPr>
          <w:rFonts w:ascii="Times New Roman" w:hAnsi="Times New Roman"/>
        </w:rPr>
        <w:t>0.2Mb</w:t>
      </w:r>
      <w:r w:rsidRPr="006B3365">
        <w:rPr>
          <w:rFonts w:ascii="Times New Roman" w:eastAsia="Times New Roman" w:hAnsi="Times New Roman"/>
        </w:rPr>
        <w:t xml:space="preserve"> </w:t>
      </w:r>
      <w:r w:rsidRPr="006B3365">
        <w:rPr>
          <w:rFonts w:ascii="Times New Roman" w:hAnsi="Times New Roman"/>
        </w:rPr>
        <w:t>20ms</w:t>
      </w:r>
      <w:r w:rsidRPr="006B3365">
        <w:rPr>
          <w:rFonts w:ascii="Times New Roman" w:eastAsia="Times New Roman" w:hAnsi="Times New Roman"/>
        </w:rPr>
        <w:t xml:space="preserve"> </w:t>
      </w:r>
      <w:r w:rsidRPr="006B3365">
        <w:rPr>
          <w:rFonts w:ascii="Times New Roman" w:hAnsi="Times New Roman"/>
        </w:rPr>
        <w:t>DropTail</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duplex-link</w:t>
      </w:r>
      <w:r w:rsidRPr="006B3365">
        <w:rPr>
          <w:rFonts w:ascii="Times New Roman" w:eastAsia="Times New Roman" w:hAnsi="Times New Roman"/>
        </w:rPr>
        <w:t xml:space="preserve"> </w:t>
      </w:r>
      <w:r w:rsidRPr="006B3365">
        <w:rPr>
          <w:rFonts w:ascii="Times New Roman" w:hAnsi="Times New Roman"/>
        </w:rPr>
        <w:t>$n2</w:t>
      </w:r>
      <w:r w:rsidRPr="006B3365">
        <w:rPr>
          <w:rFonts w:ascii="Times New Roman" w:eastAsia="Times New Roman" w:hAnsi="Times New Roman"/>
        </w:rPr>
        <w:t xml:space="preserve"> </w:t>
      </w:r>
      <w:r w:rsidRPr="006B3365">
        <w:rPr>
          <w:rFonts w:ascii="Times New Roman" w:hAnsi="Times New Roman"/>
        </w:rPr>
        <w:t>$n3</w:t>
      </w:r>
      <w:r w:rsidRPr="006B3365">
        <w:rPr>
          <w:rFonts w:ascii="Times New Roman" w:eastAsia="Times New Roman" w:hAnsi="Times New Roman"/>
        </w:rPr>
        <w:t xml:space="preserve"> </w:t>
      </w:r>
      <w:r w:rsidRPr="006B3365">
        <w:rPr>
          <w:rFonts w:ascii="Times New Roman" w:hAnsi="Times New Roman"/>
        </w:rPr>
        <w:t>0.2Mb</w:t>
      </w:r>
      <w:r w:rsidRPr="006B3365">
        <w:rPr>
          <w:rFonts w:ascii="Times New Roman" w:eastAsia="Times New Roman" w:hAnsi="Times New Roman"/>
        </w:rPr>
        <w:t xml:space="preserve"> </w:t>
      </w:r>
      <w:r w:rsidRPr="006B3365">
        <w:rPr>
          <w:rFonts w:ascii="Times New Roman" w:hAnsi="Times New Roman"/>
        </w:rPr>
        <w:t>20ms</w:t>
      </w:r>
      <w:r w:rsidRPr="006B3365">
        <w:rPr>
          <w:rFonts w:ascii="Times New Roman" w:eastAsia="Times New Roman" w:hAnsi="Times New Roman"/>
        </w:rPr>
        <w:t xml:space="preserve"> </w:t>
      </w:r>
      <w:r w:rsidRPr="006B3365">
        <w:rPr>
          <w:rFonts w:ascii="Times New Roman" w:hAnsi="Times New Roman"/>
        </w:rPr>
        <w:t>DropTail</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duplex-link</w:t>
      </w:r>
      <w:r w:rsidRPr="006B3365">
        <w:rPr>
          <w:rFonts w:ascii="Times New Roman" w:eastAsia="Times New Roman" w:hAnsi="Times New Roman"/>
        </w:rPr>
        <w:t xml:space="preserve"> </w:t>
      </w:r>
      <w:r w:rsidRPr="006B3365">
        <w:rPr>
          <w:rFonts w:ascii="Times New Roman" w:hAnsi="Times New Roman"/>
        </w:rPr>
        <w:t>$n3</w:t>
      </w:r>
      <w:r w:rsidRPr="006B3365">
        <w:rPr>
          <w:rFonts w:ascii="Times New Roman" w:eastAsia="Times New Roman" w:hAnsi="Times New Roman"/>
        </w:rPr>
        <w:t xml:space="preserve"> </w:t>
      </w:r>
      <w:r w:rsidRPr="006B3365">
        <w:rPr>
          <w:rFonts w:ascii="Times New Roman" w:hAnsi="Times New Roman"/>
        </w:rPr>
        <w:t>$n4</w:t>
      </w:r>
      <w:r w:rsidRPr="006B3365">
        <w:rPr>
          <w:rFonts w:ascii="Times New Roman" w:eastAsia="Times New Roman" w:hAnsi="Times New Roman"/>
        </w:rPr>
        <w:t xml:space="preserve"> </w:t>
      </w:r>
      <w:r w:rsidRPr="006B3365">
        <w:rPr>
          <w:rFonts w:ascii="Times New Roman" w:hAnsi="Times New Roman"/>
        </w:rPr>
        <w:t>0.2Mb</w:t>
      </w:r>
      <w:r w:rsidRPr="006B3365">
        <w:rPr>
          <w:rFonts w:ascii="Times New Roman" w:eastAsia="Times New Roman" w:hAnsi="Times New Roman"/>
        </w:rPr>
        <w:t xml:space="preserve"> </w:t>
      </w:r>
      <w:r w:rsidRPr="006B3365">
        <w:rPr>
          <w:rFonts w:ascii="Times New Roman" w:hAnsi="Times New Roman"/>
        </w:rPr>
        <w:t>20ms</w:t>
      </w:r>
      <w:r w:rsidRPr="006B3365">
        <w:rPr>
          <w:rFonts w:ascii="Times New Roman" w:eastAsia="Times New Roman" w:hAnsi="Times New Roman"/>
        </w:rPr>
        <w:t xml:space="preserve"> </w:t>
      </w:r>
      <w:r w:rsidRPr="006B3365">
        <w:rPr>
          <w:rFonts w:ascii="Times New Roman" w:hAnsi="Times New Roman"/>
        </w:rPr>
        <w:t>DropTail</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duplex-link</w:t>
      </w:r>
      <w:r w:rsidRPr="006B3365">
        <w:rPr>
          <w:rFonts w:ascii="Times New Roman" w:eastAsia="Times New Roman" w:hAnsi="Times New Roman"/>
        </w:rPr>
        <w:t xml:space="preserve"> </w:t>
      </w:r>
      <w:r w:rsidRPr="006B3365">
        <w:rPr>
          <w:rFonts w:ascii="Times New Roman" w:hAnsi="Times New Roman"/>
        </w:rPr>
        <w:t>$n3</w:t>
      </w:r>
      <w:r w:rsidRPr="006B3365">
        <w:rPr>
          <w:rFonts w:ascii="Times New Roman" w:eastAsia="Times New Roman" w:hAnsi="Times New Roman"/>
        </w:rPr>
        <w:t xml:space="preserve"> </w:t>
      </w:r>
      <w:r w:rsidRPr="006B3365">
        <w:rPr>
          <w:rFonts w:ascii="Times New Roman" w:hAnsi="Times New Roman"/>
        </w:rPr>
        <w:t>$n5</w:t>
      </w:r>
      <w:r w:rsidRPr="006B3365">
        <w:rPr>
          <w:rFonts w:ascii="Times New Roman" w:eastAsia="Times New Roman" w:hAnsi="Times New Roman"/>
        </w:rPr>
        <w:t xml:space="preserve"> </w:t>
      </w:r>
      <w:r w:rsidRPr="006B3365">
        <w:rPr>
          <w:rFonts w:ascii="Times New Roman" w:hAnsi="Times New Roman"/>
        </w:rPr>
        <w:t>0.2Mb</w:t>
      </w:r>
      <w:r w:rsidRPr="006B3365">
        <w:rPr>
          <w:rFonts w:ascii="Times New Roman" w:eastAsia="Times New Roman" w:hAnsi="Times New Roman"/>
        </w:rPr>
        <w:t xml:space="preserve"> </w:t>
      </w:r>
      <w:r w:rsidRPr="006B3365">
        <w:rPr>
          <w:rFonts w:ascii="Times New Roman" w:hAnsi="Times New Roman"/>
        </w:rPr>
        <w:t>20ms</w:t>
      </w:r>
      <w:r w:rsidRPr="006B3365">
        <w:rPr>
          <w:rFonts w:ascii="Times New Roman" w:eastAsia="Times New Roman" w:hAnsi="Times New Roman"/>
        </w:rPr>
        <w:t xml:space="preserve"> </w:t>
      </w:r>
      <w:r w:rsidRPr="006B3365">
        <w:rPr>
          <w:rFonts w:ascii="Times New Roman" w:hAnsi="Times New Roman"/>
        </w:rPr>
        <w:t>DropTail</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duplex-link-op</w:t>
      </w:r>
      <w:r w:rsidRPr="006B3365">
        <w:rPr>
          <w:rFonts w:ascii="Times New Roman" w:eastAsia="Times New Roman" w:hAnsi="Times New Roman"/>
        </w:rPr>
        <w:t xml:space="preserve"> </w:t>
      </w:r>
      <w:r w:rsidRPr="006B3365">
        <w:rPr>
          <w:rFonts w:ascii="Times New Roman" w:hAnsi="Times New Roman"/>
        </w:rPr>
        <w:t>$n0</w:t>
      </w:r>
      <w:r w:rsidRPr="006B3365">
        <w:rPr>
          <w:rFonts w:ascii="Times New Roman" w:eastAsia="Times New Roman" w:hAnsi="Times New Roman"/>
        </w:rPr>
        <w:t xml:space="preserve"> </w:t>
      </w:r>
      <w:r w:rsidRPr="006B3365">
        <w:rPr>
          <w:rFonts w:ascii="Times New Roman" w:hAnsi="Times New Roman"/>
        </w:rPr>
        <w:t>$n2</w:t>
      </w:r>
      <w:r w:rsidRPr="006B3365">
        <w:rPr>
          <w:rFonts w:ascii="Times New Roman" w:eastAsia="Times New Roman" w:hAnsi="Times New Roman"/>
        </w:rPr>
        <w:t xml:space="preserve"> </w:t>
      </w:r>
      <w:r w:rsidRPr="006B3365">
        <w:rPr>
          <w:rFonts w:ascii="Times New Roman" w:hAnsi="Times New Roman"/>
        </w:rPr>
        <w:t>orient</w:t>
      </w:r>
      <w:r w:rsidRPr="006B3365">
        <w:rPr>
          <w:rFonts w:ascii="Times New Roman" w:eastAsia="Times New Roman" w:hAnsi="Times New Roman"/>
        </w:rPr>
        <w:t xml:space="preserve"> </w:t>
      </w:r>
      <w:r w:rsidRPr="006B3365">
        <w:rPr>
          <w:rFonts w:ascii="Times New Roman" w:hAnsi="Times New Roman"/>
        </w:rPr>
        <w:t>right-down</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duplex-link-op</w:t>
      </w:r>
      <w:r w:rsidRPr="006B3365">
        <w:rPr>
          <w:rFonts w:ascii="Times New Roman" w:eastAsia="Times New Roman" w:hAnsi="Times New Roman"/>
        </w:rPr>
        <w:t xml:space="preserve"> </w:t>
      </w:r>
      <w:r w:rsidRPr="006B3365">
        <w:rPr>
          <w:rFonts w:ascii="Times New Roman" w:hAnsi="Times New Roman"/>
        </w:rPr>
        <w:t>$n1</w:t>
      </w:r>
      <w:r w:rsidRPr="006B3365">
        <w:rPr>
          <w:rFonts w:ascii="Times New Roman" w:eastAsia="Times New Roman" w:hAnsi="Times New Roman"/>
        </w:rPr>
        <w:t xml:space="preserve"> </w:t>
      </w:r>
      <w:r w:rsidRPr="006B3365">
        <w:rPr>
          <w:rFonts w:ascii="Times New Roman" w:hAnsi="Times New Roman"/>
        </w:rPr>
        <w:t>$n2</w:t>
      </w:r>
      <w:r w:rsidRPr="006B3365">
        <w:rPr>
          <w:rFonts w:ascii="Times New Roman" w:eastAsia="Times New Roman" w:hAnsi="Times New Roman"/>
        </w:rPr>
        <w:t xml:space="preserve"> </w:t>
      </w:r>
      <w:r w:rsidRPr="006B3365">
        <w:rPr>
          <w:rFonts w:ascii="Times New Roman" w:hAnsi="Times New Roman"/>
        </w:rPr>
        <w:t>orient</w:t>
      </w:r>
      <w:r w:rsidRPr="006B3365">
        <w:rPr>
          <w:rFonts w:ascii="Times New Roman" w:eastAsia="Times New Roman" w:hAnsi="Times New Roman"/>
        </w:rPr>
        <w:t xml:space="preserve"> </w:t>
      </w:r>
      <w:r w:rsidRPr="006B3365">
        <w:rPr>
          <w:rFonts w:ascii="Times New Roman" w:hAnsi="Times New Roman"/>
        </w:rPr>
        <w:t>right-up</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duplex-link-op</w:t>
      </w:r>
      <w:r w:rsidRPr="006B3365">
        <w:rPr>
          <w:rFonts w:ascii="Times New Roman" w:eastAsia="Times New Roman" w:hAnsi="Times New Roman"/>
        </w:rPr>
        <w:t xml:space="preserve"> </w:t>
      </w:r>
      <w:r w:rsidRPr="006B3365">
        <w:rPr>
          <w:rFonts w:ascii="Times New Roman" w:hAnsi="Times New Roman"/>
        </w:rPr>
        <w:t>$n2</w:t>
      </w:r>
      <w:r w:rsidRPr="006B3365">
        <w:rPr>
          <w:rFonts w:ascii="Times New Roman" w:eastAsia="Times New Roman" w:hAnsi="Times New Roman"/>
        </w:rPr>
        <w:t xml:space="preserve"> </w:t>
      </w:r>
      <w:r w:rsidRPr="006B3365">
        <w:rPr>
          <w:rFonts w:ascii="Times New Roman" w:hAnsi="Times New Roman"/>
        </w:rPr>
        <w:t>$n3</w:t>
      </w:r>
      <w:r w:rsidRPr="006B3365">
        <w:rPr>
          <w:rFonts w:ascii="Times New Roman" w:eastAsia="Times New Roman" w:hAnsi="Times New Roman"/>
        </w:rPr>
        <w:t xml:space="preserve"> </w:t>
      </w:r>
      <w:r w:rsidRPr="006B3365">
        <w:rPr>
          <w:rFonts w:ascii="Times New Roman" w:hAnsi="Times New Roman"/>
        </w:rPr>
        <w:t>orient</w:t>
      </w:r>
      <w:r w:rsidRPr="006B3365">
        <w:rPr>
          <w:rFonts w:ascii="Times New Roman" w:eastAsia="Times New Roman" w:hAnsi="Times New Roman"/>
        </w:rPr>
        <w:t xml:space="preserve"> </w:t>
      </w:r>
      <w:r w:rsidRPr="006B3365">
        <w:rPr>
          <w:rFonts w:ascii="Times New Roman" w:hAnsi="Times New Roman"/>
        </w:rPr>
        <w:t>right</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duplex-link-op</w:t>
      </w:r>
      <w:r w:rsidRPr="006B3365">
        <w:rPr>
          <w:rFonts w:ascii="Times New Roman" w:eastAsia="Times New Roman" w:hAnsi="Times New Roman"/>
        </w:rPr>
        <w:t xml:space="preserve"> </w:t>
      </w:r>
      <w:r w:rsidRPr="006B3365">
        <w:rPr>
          <w:rFonts w:ascii="Times New Roman" w:hAnsi="Times New Roman"/>
        </w:rPr>
        <w:t>$n3</w:t>
      </w:r>
      <w:r w:rsidRPr="006B3365">
        <w:rPr>
          <w:rFonts w:ascii="Times New Roman" w:eastAsia="Times New Roman" w:hAnsi="Times New Roman"/>
        </w:rPr>
        <w:t xml:space="preserve"> </w:t>
      </w:r>
      <w:r w:rsidRPr="006B3365">
        <w:rPr>
          <w:rFonts w:ascii="Times New Roman" w:hAnsi="Times New Roman"/>
        </w:rPr>
        <w:t>$n4</w:t>
      </w:r>
      <w:r w:rsidRPr="006B3365">
        <w:rPr>
          <w:rFonts w:ascii="Times New Roman" w:eastAsia="Times New Roman" w:hAnsi="Times New Roman"/>
        </w:rPr>
        <w:t xml:space="preserve"> </w:t>
      </w:r>
      <w:r w:rsidRPr="006B3365">
        <w:rPr>
          <w:rFonts w:ascii="Times New Roman" w:hAnsi="Times New Roman"/>
        </w:rPr>
        <w:t>orient</w:t>
      </w:r>
      <w:r w:rsidRPr="006B3365">
        <w:rPr>
          <w:rFonts w:ascii="Times New Roman" w:eastAsia="Times New Roman" w:hAnsi="Times New Roman"/>
        </w:rPr>
        <w:t xml:space="preserve"> </w:t>
      </w:r>
      <w:r w:rsidRPr="006B3365">
        <w:rPr>
          <w:rFonts w:ascii="Times New Roman" w:hAnsi="Times New Roman"/>
        </w:rPr>
        <w:t>right-up</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duplex-link-op</w:t>
      </w:r>
      <w:r w:rsidRPr="006B3365">
        <w:rPr>
          <w:rFonts w:ascii="Times New Roman" w:eastAsia="Times New Roman" w:hAnsi="Times New Roman"/>
        </w:rPr>
        <w:t xml:space="preserve"> </w:t>
      </w:r>
      <w:r w:rsidRPr="006B3365">
        <w:rPr>
          <w:rFonts w:ascii="Times New Roman" w:hAnsi="Times New Roman"/>
        </w:rPr>
        <w:t>$n3</w:t>
      </w:r>
      <w:r w:rsidRPr="006B3365">
        <w:rPr>
          <w:rFonts w:ascii="Times New Roman" w:eastAsia="Times New Roman" w:hAnsi="Times New Roman"/>
        </w:rPr>
        <w:t xml:space="preserve"> </w:t>
      </w:r>
      <w:r w:rsidRPr="006B3365">
        <w:rPr>
          <w:rFonts w:ascii="Times New Roman" w:hAnsi="Times New Roman"/>
        </w:rPr>
        <w:t>$n5</w:t>
      </w:r>
      <w:r w:rsidRPr="006B3365">
        <w:rPr>
          <w:rFonts w:ascii="Times New Roman" w:eastAsia="Times New Roman" w:hAnsi="Times New Roman"/>
        </w:rPr>
        <w:t xml:space="preserve"> </w:t>
      </w:r>
      <w:r w:rsidRPr="006B3365">
        <w:rPr>
          <w:rFonts w:ascii="Times New Roman" w:hAnsi="Times New Roman"/>
        </w:rPr>
        <w:t>orient</w:t>
      </w:r>
      <w:r w:rsidRPr="006B3365">
        <w:rPr>
          <w:rFonts w:ascii="Times New Roman" w:eastAsia="Times New Roman" w:hAnsi="Times New Roman"/>
        </w:rPr>
        <w:t xml:space="preserve"> </w:t>
      </w:r>
      <w:r w:rsidRPr="006B3365">
        <w:rPr>
          <w:rFonts w:ascii="Times New Roman" w:hAnsi="Times New Roman"/>
        </w:rPr>
        <w:t>right-down</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queue-limit</w:t>
      </w:r>
      <w:r w:rsidRPr="006B3365">
        <w:rPr>
          <w:rFonts w:ascii="Times New Roman" w:eastAsia="Times New Roman" w:hAnsi="Times New Roman"/>
        </w:rPr>
        <w:t xml:space="preserve"> </w:t>
      </w:r>
      <w:r w:rsidRPr="006B3365">
        <w:rPr>
          <w:rFonts w:ascii="Times New Roman" w:hAnsi="Times New Roman"/>
        </w:rPr>
        <w:t>$n0</w:t>
      </w:r>
      <w:r w:rsidRPr="006B3365">
        <w:rPr>
          <w:rFonts w:ascii="Times New Roman" w:eastAsia="Times New Roman" w:hAnsi="Times New Roman"/>
        </w:rPr>
        <w:t xml:space="preserve"> </w:t>
      </w:r>
      <w:r w:rsidRPr="006B3365">
        <w:rPr>
          <w:rFonts w:ascii="Times New Roman" w:hAnsi="Times New Roman"/>
        </w:rPr>
        <w:t>$n2</w:t>
      </w:r>
      <w:r w:rsidRPr="006B3365">
        <w:rPr>
          <w:rFonts w:ascii="Times New Roman" w:eastAsia="Times New Roman" w:hAnsi="Times New Roman"/>
        </w:rPr>
        <w:t xml:space="preserve"> </w:t>
      </w:r>
      <w:r w:rsidRPr="006B3365">
        <w:rPr>
          <w:rFonts w:ascii="Times New Roman" w:hAnsi="Times New Roman"/>
        </w:rPr>
        <w:t>10</w:t>
      </w:r>
    </w:p>
    <w:p w:rsidR="00F34DAA" w:rsidRPr="006B3365" w:rsidRDefault="00F34DAA" w:rsidP="00F34DAA">
      <w:pPr>
        <w:rPr>
          <w:rFonts w:ascii="Times New Roman" w:hAnsi="Times New Roman"/>
        </w:rPr>
      </w:pPr>
      <w:r w:rsidRPr="006B3365">
        <w:rPr>
          <w:rFonts w:ascii="Times New Roman" w:hAnsi="Times New Roman"/>
        </w:rPr>
        <w:t>Agent/TCP</w:t>
      </w:r>
      <w:r w:rsidRPr="006B3365">
        <w:rPr>
          <w:rFonts w:ascii="Times New Roman" w:eastAsia="Times New Roman" w:hAnsi="Times New Roman"/>
        </w:rPr>
        <w:t xml:space="preserve"> </w:t>
      </w:r>
      <w:r w:rsidRPr="006B3365">
        <w:rPr>
          <w:rFonts w:ascii="Times New Roman" w:hAnsi="Times New Roman"/>
        </w:rPr>
        <w:t>set_nam_tracevar_true</w:t>
      </w:r>
    </w:p>
    <w:p w:rsidR="00F34DAA" w:rsidRPr="006B3365" w:rsidRDefault="00F34DAA" w:rsidP="00F34DAA">
      <w:pPr>
        <w:rPr>
          <w:rFonts w:ascii="Times New Roman" w:hAnsi="Times New Roman"/>
        </w:rPr>
      </w:pPr>
      <w:r w:rsidRPr="006B3365">
        <w:rPr>
          <w:rFonts w:ascii="Times New Roman" w:hAnsi="Times New Roman"/>
        </w:rPr>
        <w:t>set</w:t>
      </w:r>
      <w:r w:rsidRPr="006B3365">
        <w:rPr>
          <w:rFonts w:ascii="Times New Roman" w:eastAsia="Times New Roman" w:hAnsi="Times New Roman"/>
        </w:rPr>
        <w:t xml:space="preserve"> </w:t>
      </w:r>
      <w:r w:rsidRPr="006B3365">
        <w:rPr>
          <w:rFonts w:ascii="Times New Roman" w:hAnsi="Times New Roman"/>
        </w:rPr>
        <w:t>tcp</w:t>
      </w:r>
      <w:r w:rsidRPr="006B3365">
        <w:rPr>
          <w:rFonts w:ascii="Times New Roman" w:eastAsia="Times New Roman" w:hAnsi="Times New Roman"/>
        </w:rPr>
        <w:t xml:space="preserve"> </w:t>
      </w:r>
      <w:r w:rsidRPr="006B3365">
        <w:rPr>
          <w:rFonts w:ascii="Times New Roman" w:hAnsi="Times New Roman"/>
        </w:rPr>
        <w:t>[new</w:t>
      </w:r>
      <w:r w:rsidRPr="006B3365">
        <w:rPr>
          <w:rFonts w:ascii="Times New Roman" w:eastAsia="Times New Roman" w:hAnsi="Times New Roman"/>
        </w:rPr>
        <w:t xml:space="preserve"> </w:t>
      </w:r>
      <w:r w:rsidRPr="006B3365">
        <w:rPr>
          <w:rFonts w:ascii="Times New Roman" w:hAnsi="Times New Roman"/>
        </w:rPr>
        <w:t>Agent/TCP]</w:t>
      </w:r>
    </w:p>
    <w:p w:rsidR="00F34DAA" w:rsidRPr="006B3365" w:rsidRDefault="00F34DAA" w:rsidP="00F34DAA">
      <w:pPr>
        <w:rPr>
          <w:rFonts w:ascii="Times New Roman" w:hAnsi="Times New Roman"/>
        </w:rPr>
      </w:pPr>
      <w:r w:rsidRPr="006B3365">
        <w:rPr>
          <w:rFonts w:ascii="Times New Roman" w:hAnsi="Times New Roman"/>
        </w:rPr>
        <w:t>$tcp</w:t>
      </w:r>
      <w:r w:rsidRPr="006B3365">
        <w:rPr>
          <w:rFonts w:ascii="Times New Roman" w:eastAsia="Times New Roman" w:hAnsi="Times New Roman"/>
        </w:rPr>
        <w:t xml:space="preserve"> </w:t>
      </w:r>
      <w:r w:rsidRPr="006B3365">
        <w:rPr>
          <w:rFonts w:ascii="Times New Roman" w:hAnsi="Times New Roman"/>
        </w:rPr>
        <w:t>set</w:t>
      </w:r>
      <w:r w:rsidRPr="006B3365">
        <w:rPr>
          <w:rFonts w:ascii="Times New Roman" w:eastAsia="Times New Roman" w:hAnsi="Times New Roman"/>
        </w:rPr>
        <w:t xml:space="preserve"> </w:t>
      </w:r>
      <w:r w:rsidRPr="006B3365">
        <w:rPr>
          <w:rFonts w:ascii="Times New Roman" w:hAnsi="Times New Roman"/>
        </w:rPr>
        <w:t>window</w:t>
      </w:r>
      <w:r w:rsidRPr="006B3365">
        <w:rPr>
          <w:rFonts w:ascii="Times New Roman" w:eastAsia="Times New Roman" w:hAnsi="Times New Roman"/>
        </w:rPr>
        <w:t xml:space="preserve"> </w:t>
      </w:r>
      <w:r w:rsidRPr="006B3365">
        <w:rPr>
          <w:rFonts w:ascii="Times New Roman" w:hAnsi="Times New Roman"/>
        </w:rPr>
        <w:t>1</w:t>
      </w:r>
    </w:p>
    <w:p w:rsidR="00F34DAA" w:rsidRPr="006B3365" w:rsidRDefault="00F34DAA" w:rsidP="00F34DAA">
      <w:pPr>
        <w:rPr>
          <w:rFonts w:ascii="Times New Roman" w:hAnsi="Times New Roman"/>
        </w:rPr>
      </w:pPr>
      <w:r w:rsidRPr="006B3365">
        <w:rPr>
          <w:rFonts w:ascii="Times New Roman" w:hAnsi="Times New Roman"/>
        </w:rPr>
        <w:t>$tcp</w:t>
      </w:r>
      <w:r w:rsidRPr="006B3365">
        <w:rPr>
          <w:rFonts w:ascii="Times New Roman" w:eastAsia="Times New Roman" w:hAnsi="Times New Roman"/>
        </w:rPr>
        <w:t xml:space="preserve"> </w:t>
      </w:r>
      <w:r w:rsidRPr="006B3365">
        <w:rPr>
          <w:rFonts w:ascii="Times New Roman" w:hAnsi="Times New Roman"/>
        </w:rPr>
        <w:t>set</w:t>
      </w:r>
      <w:r w:rsidRPr="006B3365">
        <w:rPr>
          <w:rFonts w:ascii="Times New Roman" w:eastAsia="Times New Roman" w:hAnsi="Times New Roman"/>
        </w:rPr>
        <w:t xml:space="preserve"> </w:t>
      </w:r>
      <w:r w:rsidRPr="006B3365">
        <w:rPr>
          <w:rFonts w:ascii="Times New Roman" w:hAnsi="Times New Roman"/>
        </w:rPr>
        <w:t>maxcwnd</w:t>
      </w:r>
      <w:r w:rsidRPr="006B3365">
        <w:rPr>
          <w:rFonts w:ascii="Times New Roman" w:eastAsia="Times New Roman" w:hAnsi="Times New Roman"/>
        </w:rPr>
        <w:t xml:space="preserve"> </w:t>
      </w:r>
      <w:r w:rsidRPr="006B3365">
        <w:rPr>
          <w:rFonts w:ascii="Times New Roman" w:hAnsi="Times New Roman"/>
        </w:rPr>
        <w:t>1</w:t>
      </w:r>
    </w:p>
    <w:p w:rsidR="00F34DAA" w:rsidRPr="006B3365" w:rsidRDefault="00F34DAA" w:rsidP="00F34DAA">
      <w:pPr>
        <w:rPr>
          <w:rFonts w:ascii="Times New Roman" w:hAnsi="Times New Roman"/>
        </w:rPr>
      </w:pPr>
      <w:r w:rsidRPr="006B3365">
        <w:rPr>
          <w:rFonts w:ascii="Times New Roman" w:hAnsi="Times New Roman"/>
        </w:rPr>
        <w:t>$tcp</w:t>
      </w:r>
      <w:r w:rsidRPr="006B3365">
        <w:rPr>
          <w:rFonts w:ascii="Times New Roman" w:eastAsia="Times New Roman" w:hAnsi="Times New Roman"/>
        </w:rPr>
        <w:t xml:space="preserve"> </w:t>
      </w:r>
      <w:r w:rsidRPr="006B3365">
        <w:rPr>
          <w:rFonts w:ascii="Times New Roman" w:hAnsi="Times New Roman"/>
        </w:rPr>
        <w:t>set</w:t>
      </w:r>
      <w:r w:rsidRPr="006B3365">
        <w:rPr>
          <w:rFonts w:ascii="Times New Roman" w:eastAsia="Times New Roman" w:hAnsi="Times New Roman"/>
        </w:rPr>
        <w:t xml:space="preserve"> </w:t>
      </w:r>
      <w:r w:rsidRPr="006B3365">
        <w:rPr>
          <w:rFonts w:ascii="Times New Roman" w:hAnsi="Times New Roman"/>
        </w:rPr>
        <w:t>fid</w:t>
      </w:r>
      <w:r w:rsidRPr="006B3365">
        <w:rPr>
          <w:rFonts w:ascii="Times New Roman" w:eastAsia="Times New Roman" w:hAnsi="Times New Roman"/>
        </w:rPr>
        <w:t xml:space="preserve"> </w:t>
      </w:r>
      <w:r w:rsidRPr="006B3365">
        <w:rPr>
          <w:rFonts w:ascii="Times New Roman" w:hAnsi="Times New Roman"/>
        </w:rPr>
        <w:t>1</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attach-agent</w:t>
      </w:r>
      <w:r w:rsidRPr="006B3365">
        <w:rPr>
          <w:rFonts w:ascii="Times New Roman" w:eastAsia="Times New Roman" w:hAnsi="Times New Roman"/>
        </w:rPr>
        <w:t xml:space="preserve"> </w:t>
      </w:r>
      <w:r w:rsidRPr="006B3365">
        <w:rPr>
          <w:rFonts w:ascii="Times New Roman" w:hAnsi="Times New Roman"/>
        </w:rPr>
        <w:t>$n0</w:t>
      </w:r>
      <w:r w:rsidRPr="006B3365">
        <w:rPr>
          <w:rFonts w:ascii="Times New Roman" w:eastAsia="Times New Roman" w:hAnsi="Times New Roman"/>
        </w:rPr>
        <w:t xml:space="preserve"> </w:t>
      </w:r>
      <w:r w:rsidRPr="006B3365">
        <w:rPr>
          <w:rFonts w:ascii="Times New Roman" w:hAnsi="Times New Roman"/>
        </w:rPr>
        <w:t>$tcp</w:t>
      </w:r>
    </w:p>
    <w:p w:rsidR="00F34DAA" w:rsidRPr="006B3365" w:rsidRDefault="00F34DAA" w:rsidP="00F34DAA">
      <w:pPr>
        <w:rPr>
          <w:rFonts w:ascii="Times New Roman" w:hAnsi="Times New Roman"/>
        </w:rPr>
      </w:pPr>
      <w:r w:rsidRPr="006B3365">
        <w:rPr>
          <w:rFonts w:ascii="Times New Roman" w:hAnsi="Times New Roman"/>
        </w:rPr>
        <w:t>set</w:t>
      </w:r>
      <w:r w:rsidRPr="006B3365">
        <w:rPr>
          <w:rFonts w:ascii="Times New Roman" w:eastAsia="Times New Roman" w:hAnsi="Times New Roman"/>
        </w:rPr>
        <w:t xml:space="preserve"> </w:t>
      </w:r>
      <w:r w:rsidRPr="006B3365">
        <w:rPr>
          <w:rFonts w:ascii="Times New Roman" w:hAnsi="Times New Roman"/>
        </w:rPr>
        <w:t>sink</w:t>
      </w:r>
      <w:r w:rsidRPr="006B3365">
        <w:rPr>
          <w:rFonts w:ascii="Times New Roman" w:eastAsia="Times New Roman" w:hAnsi="Times New Roman"/>
        </w:rPr>
        <w:t xml:space="preserve"> </w:t>
      </w:r>
      <w:r w:rsidRPr="006B3365">
        <w:rPr>
          <w:rFonts w:ascii="Times New Roman" w:hAnsi="Times New Roman"/>
        </w:rPr>
        <w:t>[new</w:t>
      </w:r>
      <w:r w:rsidRPr="006B3365">
        <w:rPr>
          <w:rFonts w:ascii="Times New Roman" w:eastAsia="Times New Roman" w:hAnsi="Times New Roman"/>
        </w:rPr>
        <w:t xml:space="preserve"> </w:t>
      </w:r>
      <w:r w:rsidRPr="006B3365">
        <w:rPr>
          <w:rFonts w:ascii="Times New Roman" w:hAnsi="Times New Roman"/>
        </w:rPr>
        <w:t>Agent/TCPSink]</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attach-agent</w:t>
      </w:r>
      <w:r w:rsidRPr="006B3365">
        <w:rPr>
          <w:rFonts w:ascii="Times New Roman" w:eastAsia="Times New Roman" w:hAnsi="Times New Roman"/>
        </w:rPr>
        <w:t xml:space="preserve"> </w:t>
      </w:r>
      <w:r w:rsidRPr="006B3365">
        <w:rPr>
          <w:rFonts w:ascii="Times New Roman" w:hAnsi="Times New Roman"/>
        </w:rPr>
        <w:t>$n5</w:t>
      </w:r>
      <w:r w:rsidRPr="006B3365">
        <w:rPr>
          <w:rFonts w:ascii="Times New Roman" w:eastAsia="Times New Roman" w:hAnsi="Times New Roman"/>
        </w:rPr>
        <w:t xml:space="preserve"> </w:t>
      </w:r>
      <w:r w:rsidRPr="006B3365">
        <w:rPr>
          <w:rFonts w:ascii="Times New Roman" w:hAnsi="Times New Roman"/>
        </w:rPr>
        <w:t>$sink</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connect</w:t>
      </w:r>
      <w:r w:rsidRPr="006B3365">
        <w:rPr>
          <w:rFonts w:ascii="Times New Roman" w:eastAsia="Times New Roman" w:hAnsi="Times New Roman"/>
        </w:rPr>
        <w:t xml:space="preserve"> </w:t>
      </w:r>
      <w:r w:rsidRPr="006B3365">
        <w:rPr>
          <w:rFonts w:ascii="Times New Roman" w:hAnsi="Times New Roman"/>
        </w:rPr>
        <w:t>$tcp</w:t>
      </w:r>
      <w:r w:rsidRPr="006B3365">
        <w:rPr>
          <w:rFonts w:ascii="Times New Roman" w:eastAsia="Times New Roman" w:hAnsi="Times New Roman"/>
        </w:rPr>
        <w:t xml:space="preserve"> </w:t>
      </w:r>
      <w:r w:rsidRPr="006B3365">
        <w:rPr>
          <w:rFonts w:ascii="Times New Roman" w:hAnsi="Times New Roman"/>
        </w:rPr>
        <w:t>$sink</w:t>
      </w:r>
    </w:p>
    <w:p w:rsidR="00F34DAA" w:rsidRPr="006B3365" w:rsidRDefault="00F34DAA" w:rsidP="00F34DAA">
      <w:pPr>
        <w:rPr>
          <w:rFonts w:ascii="Times New Roman" w:hAnsi="Times New Roman"/>
        </w:rPr>
      </w:pPr>
      <w:r w:rsidRPr="006B3365">
        <w:rPr>
          <w:rFonts w:ascii="Times New Roman" w:hAnsi="Times New Roman"/>
        </w:rPr>
        <w:t>set</w:t>
      </w:r>
      <w:r w:rsidRPr="006B3365">
        <w:rPr>
          <w:rFonts w:ascii="Times New Roman" w:eastAsia="Times New Roman" w:hAnsi="Times New Roman"/>
        </w:rPr>
        <w:t xml:space="preserve"> </w:t>
      </w:r>
      <w:r w:rsidRPr="006B3365">
        <w:rPr>
          <w:rFonts w:ascii="Times New Roman" w:hAnsi="Times New Roman"/>
        </w:rPr>
        <w:t>ftp</w:t>
      </w:r>
      <w:r w:rsidRPr="006B3365">
        <w:rPr>
          <w:rFonts w:ascii="Times New Roman" w:eastAsia="Times New Roman" w:hAnsi="Times New Roman"/>
        </w:rPr>
        <w:t xml:space="preserve"> </w:t>
      </w:r>
      <w:r w:rsidRPr="006B3365">
        <w:rPr>
          <w:rFonts w:ascii="Times New Roman" w:hAnsi="Times New Roman"/>
        </w:rPr>
        <w:t>[new</w:t>
      </w:r>
      <w:r w:rsidRPr="006B3365">
        <w:rPr>
          <w:rFonts w:ascii="Times New Roman" w:eastAsia="Times New Roman" w:hAnsi="Times New Roman"/>
        </w:rPr>
        <w:t xml:space="preserve"> </w:t>
      </w:r>
      <w:r w:rsidRPr="006B3365">
        <w:rPr>
          <w:rFonts w:ascii="Times New Roman" w:hAnsi="Times New Roman"/>
        </w:rPr>
        <w:t>Application/FTP]</w:t>
      </w:r>
    </w:p>
    <w:p w:rsidR="00F34DAA" w:rsidRPr="006B3365" w:rsidRDefault="00F34DAA" w:rsidP="00F34DAA">
      <w:pPr>
        <w:rPr>
          <w:rFonts w:ascii="Times New Roman" w:hAnsi="Times New Roman"/>
        </w:rPr>
      </w:pPr>
      <w:r w:rsidRPr="006B3365">
        <w:rPr>
          <w:rFonts w:ascii="Times New Roman" w:hAnsi="Times New Roman"/>
        </w:rPr>
        <w:t>$ftp</w:t>
      </w:r>
      <w:r w:rsidRPr="006B3365">
        <w:rPr>
          <w:rFonts w:ascii="Times New Roman" w:eastAsia="Times New Roman" w:hAnsi="Times New Roman"/>
        </w:rPr>
        <w:t xml:space="preserve"> </w:t>
      </w:r>
      <w:r w:rsidRPr="006B3365">
        <w:rPr>
          <w:rFonts w:ascii="Times New Roman" w:hAnsi="Times New Roman"/>
        </w:rPr>
        <w:t>attach-agent</w:t>
      </w:r>
      <w:r w:rsidRPr="006B3365">
        <w:rPr>
          <w:rFonts w:ascii="Times New Roman" w:eastAsia="Times New Roman" w:hAnsi="Times New Roman"/>
        </w:rPr>
        <w:t xml:space="preserve"> </w:t>
      </w:r>
      <w:r w:rsidRPr="006B3365">
        <w:rPr>
          <w:rFonts w:ascii="Times New Roman" w:hAnsi="Times New Roman"/>
        </w:rPr>
        <w:t>$tcp</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add-agent-trace</w:t>
      </w:r>
      <w:r w:rsidRPr="006B3365">
        <w:rPr>
          <w:rFonts w:ascii="Times New Roman" w:eastAsia="Times New Roman" w:hAnsi="Times New Roman"/>
        </w:rPr>
        <w:t xml:space="preserve"> </w:t>
      </w:r>
      <w:r w:rsidRPr="006B3365">
        <w:rPr>
          <w:rFonts w:ascii="Times New Roman" w:hAnsi="Times New Roman"/>
        </w:rPr>
        <w:t>$tcp</w:t>
      </w:r>
      <w:r w:rsidRPr="006B3365">
        <w:rPr>
          <w:rFonts w:ascii="Times New Roman" w:eastAsia="Times New Roman" w:hAnsi="Times New Roman"/>
        </w:rPr>
        <w:t xml:space="preserve"> </w:t>
      </w:r>
      <w:r w:rsidRPr="006B3365">
        <w:rPr>
          <w:rFonts w:ascii="Times New Roman" w:hAnsi="Times New Roman"/>
        </w:rPr>
        <w:t>tcp</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monitor-agent-trace</w:t>
      </w:r>
      <w:r w:rsidRPr="006B3365">
        <w:rPr>
          <w:rFonts w:ascii="Times New Roman" w:eastAsia="Times New Roman" w:hAnsi="Times New Roman"/>
        </w:rPr>
        <w:t xml:space="preserve"> </w:t>
      </w:r>
      <w:r w:rsidRPr="006B3365">
        <w:rPr>
          <w:rFonts w:ascii="Times New Roman" w:hAnsi="Times New Roman"/>
        </w:rPr>
        <w:t>$tcp</w:t>
      </w:r>
    </w:p>
    <w:p w:rsidR="00F34DAA" w:rsidRPr="006B3365" w:rsidRDefault="00F34DAA" w:rsidP="00F34DAA">
      <w:pPr>
        <w:rPr>
          <w:rFonts w:ascii="Times New Roman" w:hAnsi="Times New Roman"/>
        </w:rPr>
      </w:pPr>
      <w:r w:rsidRPr="006B3365">
        <w:rPr>
          <w:rFonts w:ascii="Times New Roman" w:hAnsi="Times New Roman"/>
        </w:rPr>
        <w:t>$tcp</w:t>
      </w:r>
      <w:r w:rsidRPr="006B3365">
        <w:rPr>
          <w:rFonts w:ascii="Times New Roman" w:eastAsia="Times New Roman" w:hAnsi="Times New Roman"/>
        </w:rPr>
        <w:t xml:space="preserve"> </w:t>
      </w:r>
      <w:r w:rsidRPr="006B3365">
        <w:rPr>
          <w:rFonts w:ascii="Times New Roman" w:hAnsi="Times New Roman"/>
        </w:rPr>
        <w:t>tracevar</w:t>
      </w:r>
      <w:r w:rsidRPr="006B3365">
        <w:rPr>
          <w:rFonts w:ascii="Times New Roman" w:eastAsia="Times New Roman" w:hAnsi="Times New Roman"/>
        </w:rPr>
        <w:t xml:space="preserve"> </w:t>
      </w:r>
      <w:r w:rsidRPr="006B3365">
        <w:rPr>
          <w:rFonts w:ascii="Times New Roman" w:hAnsi="Times New Roman"/>
        </w:rPr>
        <w:t>cwnd</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0.1</w:t>
      </w:r>
      <w:r w:rsidRPr="006B3365">
        <w:rPr>
          <w:rFonts w:ascii="Times New Roman" w:eastAsia="Times New Roman" w:hAnsi="Times New Roman"/>
        </w:rPr>
        <w:t xml:space="preserve"> </w:t>
      </w:r>
      <w:r w:rsidRPr="006B3365">
        <w:rPr>
          <w:rFonts w:ascii="Times New Roman" w:hAnsi="Times New Roman"/>
        </w:rPr>
        <w:t>"$ftp</w:t>
      </w:r>
      <w:r w:rsidRPr="006B3365">
        <w:rPr>
          <w:rFonts w:ascii="Times New Roman" w:eastAsia="Times New Roman" w:hAnsi="Times New Roman"/>
        </w:rPr>
        <w:t xml:space="preserve"> </w:t>
      </w:r>
      <w:r w:rsidRPr="006B3365">
        <w:rPr>
          <w:rFonts w:ascii="Times New Roman" w:hAnsi="Times New Roman"/>
        </w:rPr>
        <w:t>start"</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0.53</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queue-limit</w:t>
      </w:r>
      <w:r w:rsidRPr="006B3365">
        <w:rPr>
          <w:rFonts w:ascii="Times New Roman" w:eastAsia="Times New Roman" w:hAnsi="Times New Roman"/>
        </w:rPr>
        <w:t xml:space="preserve"> </w:t>
      </w:r>
      <w:r w:rsidRPr="006B3365">
        <w:rPr>
          <w:rFonts w:ascii="Times New Roman" w:hAnsi="Times New Roman"/>
        </w:rPr>
        <w:t>$n3</w:t>
      </w:r>
      <w:r w:rsidRPr="006B3365">
        <w:rPr>
          <w:rFonts w:ascii="Times New Roman" w:eastAsia="Times New Roman" w:hAnsi="Times New Roman"/>
        </w:rPr>
        <w:t xml:space="preserve"> </w:t>
      </w:r>
      <w:r w:rsidRPr="006B3365">
        <w:rPr>
          <w:rFonts w:ascii="Times New Roman" w:hAnsi="Times New Roman"/>
        </w:rPr>
        <w:t>$n5</w:t>
      </w:r>
      <w:r w:rsidRPr="006B3365">
        <w:rPr>
          <w:rFonts w:ascii="Times New Roman" w:eastAsia="Times New Roman" w:hAnsi="Times New Roman"/>
        </w:rPr>
        <w:t xml:space="preserve"> </w:t>
      </w:r>
      <w:r w:rsidRPr="006B3365">
        <w:rPr>
          <w:rFonts w:ascii="Times New Roman" w:hAnsi="Times New Roman"/>
        </w:rPr>
        <w:t>0"</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0.80</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queue-limit</w:t>
      </w:r>
      <w:r w:rsidRPr="006B3365">
        <w:rPr>
          <w:rFonts w:ascii="Times New Roman" w:eastAsia="Times New Roman" w:hAnsi="Times New Roman"/>
        </w:rPr>
        <w:t xml:space="preserve"> </w:t>
      </w:r>
      <w:r w:rsidRPr="006B3365">
        <w:rPr>
          <w:rFonts w:ascii="Times New Roman" w:hAnsi="Times New Roman"/>
        </w:rPr>
        <w:t>$n3</w:t>
      </w:r>
      <w:r w:rsidRPr="006B3365">
        <w:rPr>
          <w:rFonts w:ascii="Times New Roman" w:eastAsia="Times New Roman" w:hAnsi="Times New Roman"/>
        </w:rPr>
        <w:t xml:space="preserve"> </w:t>
      </w:r>
      <w:r w:rsidRPr="006B3365">
        <w:rPr>
          <w:rFonts w:ascii="Times New Roman" w:hAnsi="Times New Roman"/>
        </w:rPr>
        <w:t>$n5</w:t>
      </w:r>
      <w:r w:rsidRPr="006B3365">
        <w:rPr>
          <w:rFonts w:ascii="Times New Roman" w:eastAsia="Times New Roman" w:hAnsi="Times New Roman"/>
        </w:rPr>
        <w:t xml:space="preserve"> </w:t>
      </w:r>
      <w:r w:rsidRPr="006B3365">
        <w:rPr>
          <w:rFonts w:ascii="Times New Roman" w:hAnsi="Times New Roman"/>
        </w:rPr>
        <w:t>5"</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2.0</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detach-agent</w:t>
      </w:r>
      <w:r w:rsidRPr="006B3365">
        <w:rPr>
          <w:rFonts w:ascii="Times New Roman" w:eastAsia="Times New Roman" w:hAnsi="Times New Roman"/>
        </w:rPr>
        <w:t xml:space="preserve"> </w:t>
      </w:r>
      <w:r w:rsidRPr="006B3365">
        <w:rPr>
          <w:rFonts w:ascii="Times New Roman" w:hAnsi="Times New Roman"/>
        </w:rPr>
        <w:t>$n0</w:t>
      </w:r>
      <w:r w:rsidRPr="006B3365">
        <w:rPr>
          <w:rFonts w:ascii="Times New Roman" w:eastAsia="Times New Roman" w:hAnsi="Times New Roman"/>
        </w:rPr>
        <w:t xml:space="preserve"> </w:t>
      </w:r>
      <w:r w:rsidRPr="006B3365">
        <w:rPr>
          <w:rFonts w:ascii="Times New Roman" w:hAnsi="Times New Roman"/>
        </w:rPr>
        <w:t>$tcp</w:t>
      </w:r>
      <w:r w:rsidRPr="006B3365">
        <w:rPr>
          <w:rFonts w:ascii="Times New Roman" w:eastAsia="Times New Roman" w:hAnsi="Times New Roman"/>
        </w:rPr>
        <w:t xml:space="preserve"> </w:t>
      </w:r>
      <w:r w:rsidRPr="006B3365">
        <w:rPr>
          <w:rFonts w:ascii="Times New Roman" w:hAnsi="Times New Roman"/>
        </w:rPr>
        <w:t>;</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detach-agent</w:t>
      </w:r>
      <w:r w:rsidRPr="006B3365">
        <w:rPr>
          <w:rFonts w:ascii="Times New Roman" w:eastAsia="Times New Roman" w:hAnsi="Times New Roman"/>
        </w:rPr>
        <w:t xml:space="preserve"> </w:t>
      </w:r>
      <w:r w:rsidRPr="006B3365">
        <w:rPr>
          <w:rFonts w:ascii="Times New Roman" w:hAnsi="Times New Roman"/>
        </w:rPr>
        <w:t>$n5</w:t>
      </w:r>
      <w:r w:rsidRPr="006B3365">
        <w:rPr>
          <w:rFonts w:ascii="Times New Roman" w:eastAsia="Times New Roman" w:hAnsi="Times New Roman"/>
        </w:rPr>
        <w:t xml:space="preserve"> </w:t>
      </w:r>
      <w:r w:rsidRPr="006B3365">
        <w:rPr>
          <w:rFonts w:ascii="Times New Roman" w:hAnsi="Times New Roman"/>
        </w:rPr>
        <w:t>$sink"</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2.5</w:t>
      </w:r>
      <w:r w:rsidRPr="006B3365">
        <w:rPr>
          <w:rFonts w:ascii="Times New Roman" w:eastAsia="Times New Roman" w:hAnsi="Times New Roman"/>
        </w:rPr>
        <w:t xml:space="preserve"> </w:t>
      </w:r>
      <w:r w:rsidRPr="006B3365">
        <w:rPr>
          <w:rFonts w:ascii="Times New Roman" w:hAnsi="Times New Roman"/>
        </w:rPr>
        <w:t>"finish"</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0.0</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trace-annotate</w:t>
      </w:r>
      <w:r w:rsidRPr="006B3365">
        <w:rPr>
          <w:rFonts w:ascii="Times New Roman" w:eastAsia="Times New Roman" w:hAnsi="Times New Roman"/>
        </w:rPr>
        <w:t xml:space="preserve"> </w:t>
      </w:r>
      <w:r w:rsidRPr="006B3365">
        <w:rPr>
          <w:rFonts w:ascii="Times New Roman" w:hAnsi="Times New Roman"/>
        </w:rPr>
        <w:t>\"STOPWAIT\""</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0.01</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trace-annotate</w:t>
      </w:r>
      <w:r w:rsidRPr="006B3365">
        <w:rPr>
          <w:rFonts w:ascii="Times New Roman" w:eastAsia="Times New Roman" w:hAnsi="Times New Roman"/>
        </w:rPr>
        <w:t xml:space="preserve"> </w:t>
      </w:r>
      <w:r w:rsidRPr="006B3365">
        <w:rPr>
          <w:rFonts w:ascii="Times New Roman" w:hAnsi="Times New Roman"/>
        </w:rPr>
        <w:t>\"FTP</w:t>
      </w:r>
      <w:r w:rsidRPr="006B3365">
        <w:rPr>
          <w:rFonts w:ascii="Times New Roman" w:eastAsia="Times New Roman" w:hAnsi="Times New Roman"/>
        </w:rPr>
        <w:t xml:space="preserve"> </w:t>
      </w:r>
      <w:r w:rsidRPr="006B3365">
        <w:rPr>
          <w:rFonts w:ascii="Times New Roman" w:hAnsi="Times New Roman"/>
        </w:rPr>
        <w:t>starts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0.01\""</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0.10</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trace-annotate</w:t>
      </w:r>
      <w:r w:rsidRPr="006B3365">
        <w:rPr>
          <w:rFonts w:ascii="Times New Roman" w:eastAsia="Times New Roman" w:hAnsi="Times New Roman"/>
        </w:rPr>
        <w:t xml:space="preserve"> </w:t>
      </w:r>
      <w:r w:rsidRPr="006B3365">
        <w:rPr>
          <w:rFonts w:ascii="Times New Roman" w:hAnsi="Times New Roman"/>
        </w:rPr>
        <w:t>\"Send</w:t>
      </w:r>
      <w:r w:rsidRPr="006B3365">
        <w:rPr>
          <w:rFonts w:ascii="Times New Roman" w:eastAsia="Times New Roman" w:hAnsi="Times New Roman"/>
        </w:rPr>
        <w:t xml:space="preserve"> </w:t>
      </w:r>
      <w:r w:rsidRPr="006B3365">
        <w:rPr>
          <w:rFonts w:ascii="Times New Roman" w:hAnsi="Times New Roman"/>
        </w:rPr>
        <w:t>Request</w:t>
      </w:r>
      <w:r w:rsidRPr="006B3365">
        <w:rPr>
          <w:rFonts w:ascii="Times New Roman" w:eastAsia="Times New Roman" w:hAnsi="Times New Roman"/>
        </w:rPr>
        <w:t xml:space="preserve"> </w:t>
      </w:r>
      <w:r w:rsidRPr="006B3365">
        <w:rPr>
          <w:rFonts w:ascii="Times New Roman" w:hAnsi="Times New Roman"/>
        </w:rPr>
        <w:t>SYS0</w:t>
      </w:r>
      <w:r w:rsidRPr="006B3365">
        <w:rPr>
          <w:rFonts w:ascii="Times New Roman" w:eastAsia="Times New Roman" w:hAnsi="Times New Roman"/>
        </w:rPr>
        <w:t xml:space="preserve"> </w:t>
      </w:r>
      <w:r w:rsidRPr="006B3365">
        <w:rPr>
          <w:rFonts w:ascii="Times New Roman" w:hAnsi="Times New Roman"/>
        </w:rPr>
        <w:t>to</w:t>
      </w:r>
      <w:r w:rsidRPr="006B3365">
        <w:rPr>
          <w:rFonts w:ascii="Times New Roman" w:eastAsia="Times New Roman" w:hAnsi="Times New Roman"/>
        </w:rPr>
        <w:t xml:space="preserve"> </w:t>
      </w:r>
      <w:r w:rsidRPr="006B3365">
        <w:rPr>
          <w:rFonts w:ascii="Times New Roman" w:hAnsi="Times New Roman"/>
        </w:rPr>
        <w:t>SYS5\""</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0.18</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trace-annotate</w:t>
      </w:r>
      <w:r w:rsidRPr="006B3365">
        <w:rPr>
          <w:rFonts w:ascii="Times New Roman" w:eastAsia="Times New Roman" w:hAnsi="Times New Roman"/>
        </w:rPr>
        <w:t xml:space="preserve"> </w:t>
      </w:r>
      <w:r w:rsidRPr="006B3365">
        <w:rPr>
          <w:rFonts w:ascii="Times New Roman" w:hAnsi="Times New Roman"/>
        </w:rPr>
        <w:t>\"Receive</w:t>
      </w:r>
      <w:r w:rsidRPr="006B3365">
        <w:rPr>
          <w:rFonts w:ascii="Times New Roman" w:eastAsia="Times New Roman" w:hAnsi="Times New Roman"/>
        </w:rPr>
        <w:t xml:space="preserve"> </w:t>
      </w:r>
      <w:r w:rsidRPr="006B3365">
        <w:rPr>
          <w:rFonts w:ascii="Times New Roman" w:hAnsi="Times New Roman"/>
        </w:rPr>
        <w:t>Request</w:t>
      </w:r>
      <w:r w:rsidRPr="006B3365">
        <w:rPr>
          <w:rFonts w:ascii="Times New Roman" w:eastAsia="Times New Roman" w:hAnsi="Times New Roman"/>
        </w:rPr>
        <w:t xml:space="preserve"> </w:t>
      </w:r>
      <w:r w:rsidRPr="006B3365">
        <w:rPr>
          <w:rFonts w:ascii="Times New Roman" w:hAnsi="Times New Roman"/>
        </w:rPr>
        <w:t>SYS5</w:t>
      </w:r>
      <w:r w:rsidRPr="006B3365">
        <w:rPr>
          <w:rFonts w:ascii="Times New Roman" w:eastAsia="Times New Roman" w:hAnsi="Times New Roman"/>
        </w:rPr>
        <w:t xml:space="preserve"> </w:t>
      </w:r>
      <w:r w:rsidRPr="006B3365">
        <w:rPr>
          <w:rFonts w:ascii="Times New Roman" w:hAnsi="Times New Roman"/>
        </w:rPr>
        <w:t>to</w:t>
      </w:r>
      <w:r w:rsidRPr="006B3365">
        <w:rPr>
          <w:rFonts w:ascii="Times New Roman" w:eastAsia="Times New Roman" w:hAnsi="Times New Roman"/>
        </w:rPr>
        <w:t xml:space="preserve"> </w:t>
      </w:r>
      <w:r w:rsidRPr="006B3365">
        <w:rPr>
          <w:rFonts w:ascii="Times New Roman" w:hAnsi="Times New Roman"/>
        </w:rPr>
        <w:t>SYS0\""</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0.24</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trace-annotate</w:t>
      </w:r>
      <w:r w:rsidRPr="006B3365">
        <w:rPr>
          <w:rFonts w:ascii="Times New Roman" w:eastAsia="Times New Roman" w:hAnsi="Times New Roman"/>
        </w:rPr>
        <w:t xml:space="preserve"> </w:t>
      </w:r>
      <w:r w:rsidRPr="006B3365">
        <w:rPr>
          <w:rFonts w:ascii="Times New Roman" w:hAnsi="Times New Roman"/>
        </w:rPr>
        <w:t>\"Send</w:t>
      </w:r>
      <w:r w:rsidRPr="006B3365">
        <w:rPr>
          <w:rFonts w:ascii="Times New Roman" w:eastAsia="Times New Roman" w:hAnsi="Times New Roman"/>
        </w:rPr>
        <w:t xml:space="preserve"> </w:t>
      </w:r>
      <w:r w:rsidRPr="006B3365">
        <w:rPr>
          <w:rFonts w:ascii="Times New Roman" w:hAnsi="Times New Roman"/>
        </w:rPr>
        <w:t>Packet_0</w:t>
      </w:r>
      <w:r w:rsidRPr="006B3365">
        <w:rPr>
          <w:rFonts w:ascii="Times New Roman" w:eastAsia="Times New Roman" w:hAnsi="Times New Roman"/>
        </w:rPr>
        <w:t xml:space="preserve"> </w:t>
      </w:r>
      <w:r w:rsidRPr="006B3365">
        <w:rPr>
          <w:rFonts w:ascii="Times New Roman" w:hAnsi="Times New Roman"/>
        </w:rPr>
        <w:t>SYS0</w:t>
      </w:r>
      <w:r w:rsidRPr="006B3365">
        <w:rPr>
          <w:rFonts w:ascii="Times New Roman" w:eastAsia="Times New Roman" w:hAnsi="Times New Roman"/>
        </w:rPr>
        <w:t xml:space="preserve"> </w:t>
      </w:r>
      <w:r w:rsidRPr="006B3365">
        <w:rPr>
          <w:rFonts w:ascii="Times New Roman" w:hAnsi="Times New Roman"/>
        </w:rPr>
        <w:t>to</w:t>
      </w:r>
      <w:r w:rsidRPr="006B3365">
        <w:rPr>
          <w:rFonts w:ascii="Times New Roman" w:eastAsia="Times New Roman" w:hAnsi="Times New Roman"/>
        </w:rPr>
        <w:t xml:space="preserve"> </w:t>
      </w:r>
      <w:r w:rsidRPr="006B3365">
        <w:rPr>
          <w:rFonts w:ascii="Times New Roman" w:hAnsi="Times New Roman"/>
        </w:rPr>
        <w:t>SYS5\""</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0.42</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trace-annotate</w:t>
      </w:r>
      <w:r w:rsidRPr="006B3365">
        <w:rPr>
          <w:rFonts w:ascii="Times New Roman" w:eastAsia="Times New Roman" w:hAnsi="Times New Roman"/>
        </w:rPr>
        <w:t xml:space="preserve"> </w:t>
      </w:r>
      <w:r w:rsidRPr="006B3365">
        <w:rPr>
          <w:rFonts w:ascii="Times New Roman" w:hAnsi="Times New Roman"/>
        </w:rPr>
        <w:t>\"Receive</w:t>
      </w:r>
      <w:r w:rsidRPr="006B3365">
        <w:rPr>
          <w:rFonts w:ascii="Times New Roman" w:eastAsia="Times New Roman" w:hAnsi="Times New Roman"/>
        </w:rPr>
        <w:t xml:space="preserve"> </w:t>
      </w:r>
      <w:r w:rsidRPr="006B3365">
        <w:rPr>
          <w:rFonts w:ascii="Times New Roman" w:hAnsi="Times New Roman"/>
        </w:rPr>
        <w:t>Ack_0\""</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0.48</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trace-annotate</w:t>
      </w:r>
      <w:r w:rsidRPr="006B3365">
        <w:rPr>
          <w:rFonts w:ascii="Times New Roman" w:eastAsia="Times New Roman" w:hAnsi="Times New Roman"/>
        </w:rPr>
        <w:t xml:space="preserve"> </w:t>
      </w:r>
      <w:r w:rsidRPr="006B3365">
        <w:rPr>
          <w:rFonts w:ascii="Times New Roman" w:hAnsi="Times New Roman"/>
        </w:rPr>
        <w:t>\"Send</w:t>
      </w:r>
      <w:r w:rsidRPr="006B3365">
        <w:rPr>
          <w:rFonts w:ascii="Times New Roman" w:eastAsia="Times New Roman" w:hAnsi="Times New Roman"/>
        </w:rPr>
        <w:t xml:space="preserve"> </w:t>
      </w:r>
      <w:r w:rsidRPr="006B3365">
        <w:rPr>
          <w:rFonts w:ascii="Times New Roman" w:hAnsi="Times New Roman"/>
        </w:rPr>
        <w:t>Packet_1\""</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0.60</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trace-annotate</w:t>
      </w:r>
      <w:r w:rsidRPr="006B3365">
        <w:rPr>
          <w:rFonts w:ascii="Times New Roman" w:eastAsia="Times New Roman" w:hAnsi="Times New Roman"/>
        </w:rPr>
        <w:t xml:space="preserve"> </w:t>
      </w:r>
      <w:r w:rsidRPr="006B3365">
        <w:rPr>
          <w:rFonts w:ascii="Times New Roman" w:hAnsi="Times New Roman"/>
        </w:rPr>
        <w:t>\"Disconnect</w:t>
      </w:r>
      <w:r w:rsidRPr="006B3365">
        <w:rPr>
          <w:rFonts w:ascii="Times New Roman" w:eastAsia="Times New Roman" w:hAnsi="Times New Roman"/>
        </w:rPr>
        <w:t xml:space="preserve"> </w:t>
      </w:r>
      <w:r w:rsidRPr="006B3365">
        <w:rPr>
          <w:rFonts w:ascii="Times New Roman" w:hAnsi="Times New Roman"/>
        </w:rPr>
        <w:t>N2</w:t>
      </w:r>
      <w:r w:rsidRPr="006B3365">
        <w:rPr>
          <w:rFonts w:ascii="Times New Roman" w:eastAsia="Times New Roman" w:hAnsi="Times New Roman"/>
        </w:rPr>
        <w:t xml:space="preserve"> </w:t>
      </w:r>
      <w:r w:rsidRPr="006B3365">
        <w:rPr>
          <w:rFonts w:ascii="Times New Roman" w:hAnsi="Times New Roman"/>
        </w:rPr>
        <w:t>So</w:t>
      </w:r>
      <w:r w:rsidRPr="006B3365">
        <w:rPr>
          <w:rFonts w:ascii="Times New Roman" w:eastAsia="Times New Roman" w:hAnsi="Times New Roman"/>
        </w:rPr>
        <w:t xml:space="preserve"> </w:t>
      </w:r>
      <w:r w:rsidRPr="006B3365">
        <w:rPr>
          <w:rFonts w:ascii="Times New Roman" w:hAnsi="Times New Roman"/>
        </w:rPr>
        <w:t>loss</w:t>
      </w:r>
      <w:r w:rsidRPr="006B3365">
        <w:rPr>
          <w:rFonts w:ascii="Times New Roman" w:eastAsia="Times New Roman" w:hAnsi="Times New Roman"/>
        </w:rPr>
        <w:t xml:space="preserve"> </w:t>
      </w:r>
      <w:r w:rsidRPr="006B3365">
        <w:rPr>
          <w:rFonts w:ascii="Times New Roman" w:hAnsi="Times New Roman"/>
        </w:rPr>
        <w:t>the</w:t>
      </w:r>
      <w:r w:rsidRPr="006B3365">
        <w:rPr>
          <w:rFonts w:ascii="Times New Roman" w:eastAsia="Times New Roman" w:hAnsi="Times New Roman"/>
        </w:rPr>
        <w:t xml:space="preserve"> </w:t>
      </w:r>
      <w:r w:rsidRPr="006B3365">
        <w:rPr>
          <w:rFonts w:ascii="Times New Roman" w:hAnsi="Times New Roman"/>
        </w:rPr>
        <w:t>packet1\""</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0.67</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trace-annotate</w:t>
      </w:r>
      <w:r w:rsidRPr="006B3365">
        <w:rPr>
          <w:rFonts w:ascii="Times New Roman" w:eastAsia="Times New Roman" w:hAnsi="Times New Roman"/>
        </w:rPr>
        <w:t xml:space="preserve"> </w:t>
      </w:r>
      <w:r w:rsidRPr="006B3365">
        <w:rPr>
          <w:rFonts w:ascii="Times New Roman" w:hAnsi="Times New Roman"/>
        </w:rPr>
        <w:t>\"Waiting</w:t>
      </w:r>
      <w:r w:rsidRPr="006B3365">
        <w:rPr>
          <w:rFonts w:ascii="Times New Roman" w:eastAsia="Times New Roman" w:hAnsi="Times New Roman"/>
        </w:rPr>
        <w:t xml:space="preserve"> </w:t>
      </w:r>
      <w:r w:rsidRPr="006B3365">
        <w:rPr>
          <w:rFonts w:ascii="Times New Roman" w:hAnsi="Times New Roman"/>
        </w:rPr>
        <w:t>for</w:t>
      </w:r>
      <w:r w:rsidRPr="006B3365">
        <w:rPr>
          <w:rFonts w:ascii="Times New Roman" w:eastAsia="Times New Roman" w:hAnsi="Times New Roman"/>
        </w:rPr>
        <w:t xml:space="preserve"> </w:t>
      </w:r>
      <w:r w:rsidRPr="006B3365">
        <w:rPr>
          <w:rFonts w:ascii="Times New Roman" w:hAnsi="Times New Roman"/>
        </w:rPr>
        <w:t>Ack_1\""</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0.95</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trace-annotate</w:t>
      </w:r>
      <w:r w:rsidRPr="006B3365">
        <w:rPr>
          <w:rFonts w:ascii="Times New Roman" w:eastAsia="Times New Roman" w:hAnsi="Times New Roman"/>
        </w:rPr>
        <w:t xml:space="preserve"> </w:t>
      </w:r>
      <w:r w:rsidRPr="006B3365">
        <w:rPr>
          <w:rFonts w:ascii="Times New Roman" w:hAnsi="Times New Roman"/>
        </w:rPr>
        <w:t>\"Send</w:t>
      </w:r>
      <w:r w:rsidRPr="006B3365">
        <w:rPr>
          <w:rFonts w:ascii="Times New Roman" w:eastAsia="Times New Roman" w:hAnsi="Times New Roman"/>
        </w:rPr>
        <w:t xml:space="preserve"> </w:t>
      </w:r>
      <w:r w:rsidRPr="006B3365">
        <w:rPr>
          <w:rFonts w:ascii="Times New Roman" w:hAnsi="Times New Roman"/>
        </w:rPr>
        <w:t>Packet_1</w:t>
      </w:r>
      <w:r w:rsidRPr="006B3365">
        <w:rPr>
          <w:rFonts w:ascii="Times New Roman" w:eastAsia="Times New Roman" w:hAnsi="Times New Roman"/>
        </w:rPr>
        <w:t xml:space="preserve"> </w:t>
      </w:r>
      <w:r w:rsidRPr="006B3365">
        <w:rPr>
          <w:rFonts w:ascii="Times New Roman" w:hAnsi="Times New Roman"/>
        </w:rPr>
        <w:t>again\""</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1.95</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trace-annotate</w:t>
      </w:r>
      <w:r w:rsidRPr="006B3365">
        <w:rPr>
          <w:rFonts w:ascii="Times New Roman" w:eastAsia="Times New Roman" w:hAnsi="Times New Roman"/>
        </w:rPr>
        <w:t xml:space="preserve"> </w:t>
      </w:r>
      <w:r w:rsidRPr="006B3365">
        <w:rPr>
          <w:rFonts w:ascii="Times New Roman" w:hAnsi="Times New Roman"/>
        </w:rPr>
        <w:t>\"Deattach</w:t>
      </w:r>
      <w:r w:rsidRPr="006B3365">
        <w:rPr>
          <w:rFonts w:ascii="Times New Roman" w:eastAsia="Times New Roman" w:hAnsi="Times New Roman"/>
        </w:rPr>
        <w:t xml:space="preserve"> </w:t>
      </w:r>
      <w:r w:rsidRPr="006B3365">
        <w:rPr>
          <w:rFonts w:ascii="Times New Roman" w:hAnsi="Times New Roman"/>
        </w:rPr>
        <w:t>SYS3,Packet_1</w:t>
      </w:r>
      <w:r w:rsidRPr="006B3365">
        <w:rPr>
          <w:rFonts w:ascii="Times New Roman" w:eastAsia="Times New Roman" w:hAnsi="Times New Roman"/>
        </w:rPr>
        <w:t xml:space="preserve"> </w:t>
      </w:r>
      <w:r w:rsidRPr="006B3365">
        <w:rPr>
          <w:rFonts w:ascii="Times New Roman" w:hAnsi="Times New Roman"/>
        </w:rPr>
        <w:t>again\""</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2.09</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trace-annotate</w:t>
      </w:r>
      <w:r w:rsidRPr="006B3365">
        <w:rPr>
          <w:rFonts w:ascii="Times New Roman" w:eastAsia="Times New Roman" w:hAnsi="Times New Roman"/>
        </w:rPr>
        <w:t xml:space="preserve"> </w:t>
      </w:r>
      <w:r w:rsidRPr="006B3365">
        <w:rPr>
          <w:rFonts w:ascii="Times New Roman" w:hAnsi="Times New Roman"/>
        </w:rPr>
        <w:t>\"Receive</w:t>
      </w:r>
      <w:r w:rsidRPr="006B3365">
        <w:rPr>
          <w:rFonts w:ascii="Times New Roman" w:eastAsia="Times New Roman" w:hAnsi="Times New Roman"/>
        </w:rPr>
        <w:t xml:space="preserve"> </w:t>
      </w:r>
      <w:r w:rsidRPr="006B3365">
        <w:rPr>
          <w:rFonts w:ascii="Times New Roman" w:hAnsi="Times New Roman"/>
        </w:rPr>
        <w:t>Ack_1\""</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2.10</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trace-annotate</w:t>
      </w:r>
      <w:r w:rsidRPr="006B3365">
        <w:rPr>
          <w:rFonts w:ascii="Times New Roman" w:eastAsia="Times New Roman" w:hAnsi="Times New Roman"/>
        </w:rPr>
        <w:t xml:space="preserve"> </w:t>
      </w:r>
      <w:r w:rsidRPr="006B3365">
        <w:rPr>
          <w:rFonts w:ascii="Times New Roman" w:hAnsi="Times New Roman"/>
        </w:rPr>
        <w:t>\"SEnd</w:t>
      </w:r>
      <w:r w:rsidRPr="006B3365">
        <w:rPr>
          <w:rFonts w:ascii="Times New Roman" w:eastAsia="Times New Roman" w:hAnsi="Times New Roman"/>
        </w:rPr>
        <w:t xml:space="preserve"> </w:t>
      </w:r>
      <w:r w:rsidRPr="006B3365">
        <w:rPr>
          <w:rFonts w:ascii="Times New Roman" w:hAnsi="Times New Roman"/>
        </w:rPr>
        <w:t>Packet_2\""</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2.38</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trace-annotate</w:t>
      </w:r>
      <w:r w:rsidRPr="006B3365">
        <w:rPr>
          <w:rFonts w:ascii="Times New Roman" w:eastAsia="Times New Roman" w:hAnsi="Times New Roman"/>
        </w:rPr>
        <w:t xml:space="preserve"> </w:t>
      </w:r>
      <w:r w:rsidRPr="006B3365">
        <w:rPr>
          <w:rFonts w:ascii="Times New Roman" w:hAnsi="Times New Roman"/>
        </w:rPr>
        <w:t>\"Receive</w:t>
      </w:r>
      <w:r w:rsidRPr="006B3365">
        <w:rPr>
          <w:rFonts w:ascii="Times New Roman" w:eastAsia="Times New Roman" w:hAnsi="Times New Roman"/>
        </w:rPr>
        <w:t xml:space="preserve"> </w:t>
      </w:r>
      <w:r w:rsidRPr="006B3365">
        <w:rPr>
          <w:rFonts w:ascii="Times New Roman" w:hAnsi="Times New Roman"/>
        </w:rPr>
        <w:t>Ack_2\""</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at</w:t>
      </w:r>
      <w:r w:rsidRPr="006B3365">
        <w:rPr>
          <w:rFonts w:ascii="Times New Roman" w:eastAsia="Times New Roman" w:hAnsi="Times New Roman"/>
        </w:rPr>
        <w:t xml:space="preserve"> </w:t>
      </w:r>
      <w:r w:rsidRPr="006B3365">
        <w:rPr>
          <w:rFonts w:ascii="Times New Roman" w:hAnsi="Times New Roman"/>
        </w:rPr>
        <w:t>2.5</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trace-annotate</w:t>
      </w:r>
      <w:r w:rsidRPr="006B3365">
        <w:rPr>
          <w:rFonts w:ascii="Times New Roman" w:eastAsia="Times New Roman" w:hAnsi="Times New Roman"/>
        </w:rPr>
        <w:t xml:space="preserve"> </w:t>
      </w:r>
      <w:r w:rsidRPr="006B3365">
        <w:rPr>
          <w:rFonts w:ascii="Times New Roman" w:hAnsi="Times New Roman"/>
        </w:rPr>
        <w:t>\"FTP</w:t>
      </w:r>
      <w:r w:rsidRPr="006B3365">
        <w:rPr>
          <w:rFonts w:ascii="Times New Roman" w:eastAsia="Times New Roman" w:hAnsi="Times New Roman"/>
        </w:rPr>
        <w:t xml:space="preserve"> </w:t>
      </w:r>
      <w:r w:rsidRPr="006B3365">
        <w:rPr>
          <w:rFonts w:ascii="Times New Roman" w:hAnsi="Times New Roman"/>
        </w:rPr>
        <w:t>stops\""</w:t>
      </w:r>
    </w:p>
    <w:p w:rsidR="00F34DAA" w:rsidRDefault="00F34DAA" w:rsidP="00F34DAA">
      <w:pPr>
        <w:rPr>
          <w:rFonts w:ascii="Times New Roman" w:hAnsi="Times New Roman"/>
        </w:rPr>
      </w:pPr>
      <w:r w:rsidRPr="006B3365">
        <w:rPr>
          <w:rFonts w:ascii="Times New Roman" w:hAnsi="Times New Roman"/>
        </w:rPr>
        <w:t>proc</w:t>
      </w:r>
      <w:r w:rsidRPr="006B3365">
        <w:rPr>
          <w:rFonts w:ascii="Times New Roman" w:eastAsia="Times New Roman" w:hAnsi="Times New Roman"/>
        </w:rPr>
        <w:t xml:space="preserve"> </w:t>
      </w:r>
      <w:r w:rsidRPr="006B3365">
        <w:rPr>
          <w:rFonts w:ascii="Times New Roman" w:hAnsi="Times New Roman"/>
        </w:rPr>
        <w:t>finish</w:t>
      </w:r>
      <w:r w:rsidRPr="006B3365">
        <w:rPr>
          <w:rFonts w:ascii="Times New Roman" w:eastAsia="Times New Roman" w:hAnsi="Times New Roman"/>
        </w:rPr>
        <w:t xml:space="preserve"> </w:t>
      </w:r>
      <w:r w:rsidRPr="006B3365">
        <w:rPr>
          <w:rFonts w:ascii="Times New Roman" w:hAnsi="Times New Roman"/>
        </w:rPr>
        <w:t>{}</w:t>
      </w:r>
    </w:p>
    <w:p w:rsidR="00F34DAA" w:rsidRPr="006B3365" w:rsidRDefault="00F34DAA" w:rsidP="00F34DAA">
      <w:pPr>
        <w:rPr>
          <w:rFonts w:ascii="Times New Roman" w:hAnsi="Times New Roman"/>
        </w:rPr>
      </w:pPr>
      <w:r w:rsidRPr="006B3365">
        <w:rPr>
          <w:rFonts w:ascii="Times New Roman" w:eastAsia="Times New Roman" w:hAnsi="Times New Roman"/>
        </w:rPr>
        <w:t xml:space="preserve"> </w:t>
      </w:r>
      <w:r w:rsidRPr="006B3365">
        <w:rPr>
          <w:rFonts w:ascii="Times New Roman" w:hAnsi="Times New Roman"/>
        </w:rPr>
        <w:t>{</w:t>
      </w:r>
    </w:p>
    <w:p w:rsidR="00F34DAA" w:rsidRPr="006B3365" w:rsidRDefault="00F34DAA" w:rsidP="00F34DAA">
      <w:pPr>
        <w:rPr>
          <w:rFonts w:ascii="Times New Roman" w:hAnsi="Times New Roman"/>
        </w:rPr>
      </w:pPr>
      <w:r w:rsidRPr="006B3365">
        <w:rPr>
          <w:rFonts w:ascii="Times New Roman" w:eastAsia="Times New Roman" w:hAnsi="Times New Roman"/>
        </w:rPr>
        <w:t xml:space="preserve">             </w:t>
      </w:r>
      <w:r w:rsidRPr="006B3365">
        <w:rPr>
          <w:rFonts w:ascii="Times New Roman" w:hAnsi="Times New Roman"/>
        </w:rPr>
        <w:t>global</w:t>
      </w: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nf</w:t>
      </w:r>
    </w:p>
    <w:p w:rsidR="00F34DAA" w:rsidRPr="006B3365" w:rsidRDefault="00F34DAA" w:rsidP="00F34DAA">
      <w:pPr>
        <w:rPr>
          <w:rFonts w:ascii="Times New Roman" w:hAnsi="Times New Roman"/>
        </w:rPr>
      </w:pPr>
      <w:r w:rsidRPr="006B3365">
        <w:rPr>
          <w:rFonts w:ascii="Times New Roman" w:eastAsia="Times New Roman" w:hAnsi="Times New Roman"/>
        </w:rPr>
        <w:t xml:space="preserve">             </w:t>
      </w: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flush-trace</w:t>
      </w:r>
    </w:p>
    <w:p w:rsidR="00F34DAA" w:rsidRPr="006B3365" w:rsidRDefault="00F34DAA" w:rsidP="00F34DAA">
      <w:pPr>
        <w:rPr>
          <w:rFonts w:ascii="Times New Roman" w:hAnsi="Times New Roman"/>
        </w:rPr>
      </w:pPr>
      <w:r w:rsidRPr="006B3365">
        <w:rPr>
          <w:rFonts w:ascii="Times New Roman" w:eastAsia="Times New Roman" w:hAnsi="Times New Roman"/>
        </w:rPr>
        <w:t xml:space="preserve">             </w:t>
      </w:r>
      <w:r w:rsidRPr="006B3365">
        <w:rPr>
          <w:rFonts w:ascii="Times New Roman" w:hAnsi="Times New Roman"/>
        </w:rPr>
        <w:t>close</w:t>
      </w:r>
      <w:r w:rsidRPr="006B3365">
        <w:rPr>
          <w:rFonts w:ascii="Times New Roman" w:eastAsia="Times New Roman" w:hAnsi="Times New Roman"/>
        </w:rPr>
        <w:t xml:space="preserve"> </w:t>
      </w:r>
      <w:r w:rsidRPr="006B3365">
        <w:rPr>
          <w:rFonts w:ascii="Times New Roman" w:hAnsi="Times New Roman"/>
        </w:rPr>
        <w:t>$nf</w:t>
      </w:r>
    </w:p>
    <w:p w:rsidR="00F34DAA" w:rsidRPr="006B3365" w:rsidRDefault="00F34DAA" w:rsidP="00F34DAA">
      <w:pPr>
        <w:rPr>
          <w:rFonts w:ascii="Times New Roman" w:hAnsi="Times New Roman"/>
        </w:rPr>
      </w:pPr>
      <w:r w:rsidRPr="006B3365">
        <w:rPr>
          <w:rFonts w:ascii="Times New Roman" w:eastAsia="Times New Roman" w:hAnsi="Times New Roman"/>
        </w:rPr>
        <w:t xml:space="preserve">             </w:t>
      </w:r>
      <w:r w:rsidRPr="006B3365">
        <w:rPr>
          <w:rFonts w:ascii="Times New Roman" w:hAnsi="Times New Roman"/>
        </w:rPr>
        <w:t>exec</w:t>
      </w:r>
      <w:r w:rsidRPr="006B3365">
        <w:rPr>
          <w:rFonts w:ascii="Times New Roman" w:eastAsia="Times New Roman" w:hAnsi="Times New Roman"/>
        </w:rPr>
        <w:t xml:space="preserve"> </w:t>
      </w:r>
      <w:r w:rsidRPr="006B3365">
        <w:rPr>
          <w:rFonts w:ascii="Times New Roman" w:hAnsi="Times New Roman"/>
        </w:rPr>
        <w:t>nam</w:t>
      </w:r>
      <w:r w:rsidRPr="006B3365">
        <w:rPr>
          <w:rFonts w:ascii="Times New Roman" w:eastAsia="Times New Roman" w:hAnsi="Times New Roman"/>
        </w:rPr>
        <w:t xml:space="preserve"> </w:t>
      </w:r>
      <w:r w:rsidRPr="006B3365">
        <w:rPr>
          <w:rFonts w:ascii="Times New Roman" w:hAnsi="Times New Roman"/>
        </w:rPr>
        <w:t>stopwait.nam</w:t>
      </w:r>
      <w:r w:rsidRPr="006B3365">
        <w:rPr>
          <w:rFonts w:ascii="Times New Roman" w:eastAsia="Times New Roman" w:hAnsi="Times New Roman"/>
        </w:rPr>
        <w:t xml:space="preserve"> </w:t>
      </w:r>
      <w:r w:rsidRPr="006B3365">
        <w:rPr>
          <w:rFonts w:ascii="Times New Roman" w:hAnsi="Times New Roman"/>
        </w:rPr>
        <w:t>&amp;</w:t>
      </w:r>
    </w:p>
    <w:p w:rsidR="00F34DAA" w:rsidRPr="006B3365" w:rsidRDefault="00F34DAA" w:rsidP="00F34DAA">
      <w:pPr>
        <w:rPr>
          <w:rFonts w:ascii="Times New Roman" w:hAnsi="Times New Roman"/>
        </w:rPr>
      </w:pPr>
      <w:r w:rsidRPr="006B3365">
        <w:rPr>
          <w:rFonts w:ascii="Times New Roman" w:eastAsia="Times New Roman" w:hAnsi="Times New Roman"/>
        </w:rPr>
        <w:t xml:space="preserve">             </w:t>
      </w:r>
      <w:r w:rsidRPr="006B3365">
        <w:rPr>
          <w:rFonts w:ascii="Times New Roman" w:hAnsi="Times New Roman"/>
        </w:rPr>
        <w:t>exit</w:t>
      </w:r>
      <w:r w:rsidRPr="006B3365">
        <w:rPr>
          <w:rFonts w:ascii="Times New Roman" w:eastAsia="Times New Roman" w:hAnsi="Times New Roman"/>
        </w:rPr>
        <w:t xml:space="preserve"> </w:t>
      </w:r>
      <w:r w:rsidRPr="006B3365">
        <w:rPr>
          <w:rFonts w:ascii="Times New Roman" w:hAnsi="Times New Roman"/>
        </w:rPr>
        <w:t>0</w:t>
      </w:r>
    </w:p>
    <w:p w:rsidR="00F34DAA" w:rsidRPr="006B3365" w:rsidRDefault="00F34DAA" w:rsidP="00F34DAA">
      <w:pPr>
        <w:rPr>
          <w:rFonts w:ascii="Times New Roman" w:hAnsi="Times New Roman"/>
        </w:rPr>
      </w:pPr>
      <w:r w:rsidRPr="006B3365">
        <w:rPr>
          <w:rFonts w:ascii="Times New Roman" w:hAnsi="Times New Roman"/>
        </w:rPr>
        <w:t>}</w:t>
      </w:r>
    </w:p>
    <w:p w:rsidR="00F34DAA" w:rsidRPr="006B3365" w:rsidRDefault="00F34DAA" w:rsidP="00F34DAA">
      <w:pPr>
        <w:rPr>
          <w:rFonts w:ascii="Times New Roman" w:hAnsi="Times New Roman"/>
        </w:rPr>
      </w:pPr>
      <w:r w:rsidRPr="006B3365">
        <w:rPr>
          <w:rFonts w:ascii="Times New Roman" w:hAnsi="Times New Roman"/>
        </w:rPr>
        <w:t>$ns</w:t>
      </w:r>
      <w:r w:rsidRPr="006B3365">
        <w:rPr>
          <w:rFonts w:ascii="Times New Roman" w:eastAsia="Times New Roman" w:hAnsi="Times New Roman"/>
        </w:rPr>
        <w:t xml:space="preserve"> </w:t>
      </w:r>
      <w:r w:rsidRPr="006B3365">
        <w:rPr>
          <w:rFonts w:ascii="Times New Roman" w:hAnsi="Times New Roman"/>
        </w:rPr>
        <w:t>run</w:t>
      </w:r>
    </w:p>
    <w:p w:rsidR="00F34DAA" w:rsidRDefault="00F34DAA" w:rsidP="00F34DAA">
      <w:pPr>
        <w:rPr>
          <w:rFonts w:ascii="Times New Roman" w:hAnsi="Times New Roman"/>
          <w:b/>
        </w:rPr>
      </w:pPr>
    </w:p>
    <w:p w:rsidR="00F34DAA" w:rsidRDefault="00F34DAA" w:rsidP="00F34DAA">
      <w:pPr>
        <w:rPr>
          <w:rFonts w:ascii="Times New Roman" w:hAnsi="Times New Roman"/>
          <w:b/>
        </w:rPr>
      </w:pPr>
    </w:p>
    <w:p w:rsidR="00293972" w:rsidRDefault="00293972" w:rsidP="00F34DAA">
      <w:pPr>
        <w:rPr>
          <w:rFonts w:ascii="Times New Roman" w:hAnsi="Times New Roman"/>
          <w:b/>
        </w:rPr>
      </w:pPr>
    </w:p>
    <w:p w:rsidR="00293972" w:rsidRDefault="00293972" w:rsidP="00F34DAA">
      <w:pPr>
        <w:rPr>
          <w:rFonts w:ascii="Times New Roman" w:hAnsi="Times New Roman"/>
          <w:b/>
        </w:rPr>
      </w:pPr>
    </w:p>
    <w:p w:rsidR="00F34DAA" w:rsidRDefault="00F34DAA" w:rsidP="00F34DAA">
      <w:pPr>
        <w:rPr>
          <w:rFonts w:ascii="Times New Roman" w:hAnsi="Times New Roman"/>
          <w:b/>
        </w:rPr>
      </w:pPr>
    </w:p>
    <w:p w:rsidR="00F34DAA" w:rsidRDefault="00F34DAA" w:rsidP="00F34DAA">
      <w:pPr>
        <w:rPr>
          <w:rFonts w:ascii="Times New Roman" w:hAnsi="Times New Roman"/>
          <w:b/>
        </w:rPr>
      </w:pPr>
    </w:p>
    <w:p w:rsidR="00F34DAA" w:rsidRDefault="00F34DAA" w:rsidP="00F34DAA">
      <w:pPr>
        <w:rPr>
          <w:rFonts w:ascii="Times New Roman" w:hAnsi="Times New Roman"/>
          <w:b/>
        </w:rPr>
      </w:pPr>
    </w:p>
    <w:p w:rsidR="00F34DAA" w:rsidRDefault="00F34DAA" w:rsidP="00F34DAA">
      <w:pPr>
        <w:rPr>
          <w:rFonts w:ascii="Times New Roman" w:hAnsi="Times New Roman"/>
          <w:b/>
        </w:rPr>
      </w:pPr>
    </w:p>
    <w:p w:rsidR="00F34DAA" w:rsidRPr="006B3365" w:rsidRDefault="00F34DAA" w:rsidP="00F34DAA">
      <w:pPr>
        <w:rPr>
          <w:rFonts w:ascii="Times New Roman" w:hAnsi="Times New Roman"/>
          <w:b/>
        </w:rPr>
      </w:pPr>
      <w:r w:rsidRPr="006B3365">
        <w:rPr>
          <w:rFonts w:ascii="Times New Roman" w:hAnsi="Times New Roman"/>
          <w:b/>
        </w:rPr>
        <w:t>OUTPUT:</w:t>
      </w:r>
    </w:p>
    <w:p w:rsidR="00F34DAA" w:rsidRPr="006B3365" w:rsidRDefault="00F34DAA" w:rsidP="00F34DAA">
      <w:pPr>
        <w:jc w:val="center"/>
        <w:rPr>
          <w:rFonts w:ascii="Times New Roman" w:hAnsi="Times New Roman"/>
          <w:b/>
        </w:rPr>
      </w:pPr>
      <w:r>
        <w:rPr>
          <w:rFonts w:ascii="Times New Roman" w:hAnsi="Times New Roman"/>
          <w:noProof/>
        </w:rPr>
        <w:drawing>
          <wp:inline distT="0" distB="0" distL="0" distR="0" wp14:anchorId="615D40C3" wp14:editId="518A6124">
            <wp:extent cx="4762500" cy="356235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562350"/>
                    </a:xfrm>
                    <a:prstGeom prst="rect">
                      <a:avLst/>
                    </a:prstGeom>
                    <a:solidFill>
                      <a:srgbClr val="FFFFFF"/>
                    </a:solidFill>
                    <a:ln>
                      <a:noFill/>
                    </a:ln>
                  </pic:spPr>
                </pic:pic>
              </a:graphicData>
            </a:graphic>
          </wp:inline>
        </w:drawing>
      </w:r>
    </w:p>
    <w:p w:rsidR="00F34DAA" w:rsidRDefault="00F34DAA" w:rsidP="00F34DAA">
      <w:pPr>
        <w:rPr>
          <w:rFonts w:ascii="Times New Roman" w:hAnsi="Times New Roman"/>
          <w:b/>
        </w:rPr>
      </w:pPr>
    </w:p>
    <w:p w:rsidR="00187570" w:rsidRDefault="00187570" w:rsidP="00F34DAA">
      <w:pPr>
        <w:rPr>
          <w:rFonts w:ascii="Times New Roman" w:hAnsi="Times New Roman"/>
          <w:b/>
        </w:rPr>
      </w:pPr>
    </w:p>
    <w:p w:rsidR="00187570" w:rsidRDefault="00187570" w:rsidP="00F34DAA">
      <w:pPr>
        <w:rPr>
          <w:rFonts w:ascii="Times New Roman" w:hAnsi="Times New Roman"/>
          <w:b/>
        </w:rPr>
      </w:pPr>
    </w:p>
    <w:p w:rsidR="00187570" w:rsidRDefault="00187570" w:rsidP="00F34DAA">
      <w:pPr>
        <w:rPr>
          <w:rFonts w:ascii="Times New Roman" w:hAnsi="Times New Roman"/>
          <w:b/>
        </w:rPr>
      </w:pPr>
    </w:p>
    <w:p w:rsidR="00187570" w:rsidRDefault="00187570" w:rsidP="00F34DAA">
      <w:pPr>
        <w:rPr>
          <w:rFonts w:ascii="Times New Roman" w:hAnsi="Times New Roman"/>
          <w:b/>
        </w:rPr>
      </w:pPr>
    </w:p>
    <w:p w:rsidR="00187570" w:rsidRDefault="00187570" w:rsidP="00F34DAA">
      <w:pPr>
        <w:rPr>
          <w:rFonts w:ascii="Times New Roman" w:hAnsi="Times New Roman"/>
          <w:b/>
        </w:rPr>
      </w:pPr>
    </w:p>
    <w:p w:rsidR="00187570" w:rsidRDefault="00187570" w:rsidP="00F34DAA">
      <w:pPr>
        <w:rPr>
          <w:rFonts w:ascii="Times New Roman" w:hAnsi="Times New Roman"/>
          <w:b/>
        </w:rPr>
      </w:pPr>
    </w:p>
    <w:p w:rsidR="00187570" w:rsidRDefault="00187570" w:rsidP="00F34DAA">
      <w:pPr>
        <w:rPr>
          <w:rFonts w:ascii="Times New Roman" w:hAnsi="Times New Roman"/>
          <w:b/>
        </w:rPr>
      </w:pPr>
    </w:p>
    <w:p w:rsidR="00187570" w:rsidRDefault="00187570" w:rsidP="00F34DAA">
      <w:pPr>
        <w:rPr>
          <w:rFonts w:ascii="Times New Roman" w:hAnsi="Times New Roman"/>
          <w:b/>
        </w:rPr>
      </w:pPr>
    </w:p>
    <w:p w:rsidR="00187570" w:rsidRDefault="00187570" w:rsidP="00F34DAA">
      <w:pPr>
        <w:rPr>
          <w:rFonts w:ascii="Times New Roman" w:hAnsi="Times New Roman"/>
          <w:b/>
        </w:rPr>
      </w:pPr>
    </w:p>
    <w:p w:rsidR="00187570" w:rsidRDefault="00187570" w:rsidP="00F34DAA">
      <w:pPr>
        <w:rPr>
          <w:rFonts w:ascii="Times New Roman" w:hAnsi="Times New Roman"/>
          <w:b/>
        </w:rPr>
      </w:pPr>
    </w:p>
    <w:p w:rsidR="00187570" w:rsidRDefault="00187570" w:rsidP="00F34DAA">
      <w:pPr>
        <w:rPr>
          <w:rFonts w:ascii="Times New Roman" w:hAnsi="Times New Roman"/>
          <w:b/>
        </w:rPr>
      </w:pPr>
    </w:p>
    <w:p w:rsidR="00187570" w:rsidRDefault="00187570" w:rsidP="00F34DAA">
      <w:pPr>
        <w:rPr>
          <w:rFonts w:ascii="Times New Roman" w:hAnsi="Times New Roman"/>
          <w:b/>
        </w:rPr>
      </w:pPr>
    </w:p>
    <w:p w:rsidR="00187570" w:rsidRDefault="00187570" w:rsidP="00F34DAA">
      <w:pPr>
        <w:rPr>
          <w:rFonts w:ascii="Times New Roman" w:hAnsi="Times New Roman"/>
          <w:b/>
        </w:rPr>
      </w:pPr>
    </w:p>
    <w:p w:rsidR="00187570" w:rsidRDefault="00187570" w:rsidP="00F34DAA">
      <w:pPr>
        <w:rPr>
          <w:rFonts w:ascii="Times New Roman" w:hAnsi="Times New Roman"/>
          <w:b/>
        </w:rPr>
      </w:pPr>
    </w:p>
    <w:p w:rsidR="00187570" w:rsidRDefault="00187570" w:rsidP="00F34DAA">
      <w:pPr>
        <w:rPr>
          <w:rFonts w:ascii="Times New Roman" w:hAnsi="Times New Roman"/>
          <w:b/>
        </w:rPr>
      </w:pPr>
    </w:p>
    <w:p w:rsidR="00187570" w:rsidRDefault="00187570" w:rsidP="00F34DAA">
      <w:pPr>
        <w:rPr>
          <w:rFonts w:ascii="Times New Roman" w:hAnsi="Times New Roman"/>
          <w:b/>
        </w:rPr>
      </w:pPr>
    </w:p>
    <w:p w:rsidR="00187570" w:rsidRDefault="00187570" w:rsidP="00F34DAA">
      <w:pPr>
        <w:rPr>
          <w:rFonts w:ascii="Times New Roman" w:hAnsi="Times New Roman"/>
          <w:b/>
        </w:rPr>
      </w:pPr>
    </w:p>
    <w:p w:rsidR="00187570" w:rsidRDefault="00187570" w:rsidP="00F34DAA">
      <w:pPr>
        <w:rPr>
          <w:rFonts w:ascii="Times New Roman" w:hAnsi="Times New Roman"/>
          <w:b/>
        </w:rPr>
      </w:pPr>
    </w:p>
    <w:p w:rsidR="00187570" w:rsidRDefault="00187570" w:rsidP="00F34DAA">
      <w:pPr>
        <w:rPr>
          <w:rFonts w:ascii="Times New Roman" w:hAnsi="Times New Roman"/>
          <w:b/>
        </w:rPr>
      </w:pPr>
    </w:p>
    <w:p w:rsidR="00293972" w:rsidRDefault="00293972" w:rsidP="00F34DAA">
      <w:pPr>
        <w:rPr>
          <w:rFonts w:ascii="Times New Roman" w:hAnsi="Times New Roman"/>
          <w:b/>
        </w:rPr>
      </w:pPr>
    </w:p>
    <w:p w:rsidR="00187570" w:rsidRDefault="00187570" w:rsidP="00F34DAA">
      <w:pPr>
        <w:rPr>
          <w:rFonts w:ascii="Times New Roman" w:hAnsi="Times New Roman"/>
          <w:b/>
        </w:rPr>
      </w:pPr>
    </w:p>
    <w:p w:rsidR="00187570" w:rsidRDefault="00187570" w:rsidP="00F34DAA">
      <w:pPr>
        <w:rPr>
          <w:rFonts w:ascii="Times New Roman" w:hAnsi="Times New Roman"/>
          <w:b/>
        </w:rPr>
      </w:pPr>
    </w:p>
    <w:p w:rsidR="00F34DAA" w:rsidRPr="001A172F" w:rsidRDefault="00F34DAA" w:rsidP="00F34DAA">
      <w:pPr>
        <w:rPr>
          <w:rFonts w:ascii="Times New Roman" w:hAnsi="Times New Roman" w:cs="Times New Roman"/>
        </w:rPr>
      </w:pPr>
      <w:r w:rsidRPr="006B3365">
        <w:rPr>
          <w:rFonts w:ascii="Times New Roman" w:hAnsi="Times New Roman"/>
          <w:b/>
        </w:rPr>
        <w:t>RESULT:</w:t>
      </w:r>
      <w:r w:rsidRPr="006B3365">
        <w:rPr>
          <w:rFonts w:ascii="Times New Roman" w:eastAsia="Times New Roman" w:hAnsi="Times New Roman"/>
        </w:rPr>
        <w:t xml:space="preserve"> </w:t>
      </w:r>
    </w:p>
    <w:p w:rsidR="00187570" w:rsidRDefault="00187570" w:rsidP="00CF4524">
      <w:pPr>
        <w:rPr>
          <w:rFonts w:ascii="Times New Roman" w:eastAsia="Times New Roman" w:hAnsi="Times New Roman"/>
          <w:b/>
        </w:rPr>
      </w:pPr>
    </w:p>
    <w:p w:rsidR="00293972" w:rsidRDefault="00293972" w:rsidP="00CF4524">
      <w:pPr>
        <w:rPr>
          <w:rFonts w:ascii="Times New Roman" w:hAnsi="Times New Roman" w:cs="Times New Roman"/>
          <w:b/>
        </w:rPr>
      </w:pPr>
    </w:p>
    <w:p w:rsidR="00187570" w:rsidRPr="00DF42BB" w:rsidRDefault="00187570" w:rsidP="00187570">
      <w:pPr>
        <w:ind w:left="1440" w:right="-270" w:hanging="1440"/>
        <w:rPr>
          <w:rFonts w:ascii="Times New Roman" w:eastAsia="Times New Roman" w:hAnsi="Times New Roman"/>
          <w:b/>
        </w:rPr>
      </w:pPr>
      <w:r>
        <w:rPr>
          <w:rFonts w:ascii="Times New Roman" w:hAnsi="Times New Roman"/>
          <w:b/>
        </w:rPr>
        <w:t>Ex.No:12</w:t>
      </w:r>
      <w:r w:rsidRPr="006B3365">
        <w:rPr>
          <w:rFonts w:ascii="Times New Roman" w:hAnsi="Times New Roman"/>
          <w:b/>
        </w:rPr>
        <w:tab/>
      </w:r>
      <w:r>
        <w:rPr>
          <w:rFonts w:ascii="Times New Roman" w:hAnsi="Times New Roman"/>
          <w:b/>
        </w:rPr>
        <w:t>ERROR DETECTION TECHNIQUE- CYCLIC REDUNDANCY CHECK CRC)</w:t>
      </w:r>
    </w:p>
    <w:p w:rsidR="00187570" w:rsidRPr="006B3365" w:rsidRDefault="00187570" w:rsidP="00187570">
      <w:pPr>
        <w:rPr>
          <w:rFonts w:ascii="Times New Roman" w:hAnsi="Times New Roman"/>
        </w:rPr>
      </w:pPr>
    </w:p>
    <w:p w:rsidR="00187570" w:rsidRPr="006B3365" w:rsidRDefault="00187570" w:rsidP="00187570">
      <w:pPr>
        <w:rPr>
          <w:rFonts w:ascii="Times New Roman" w:hAnsi="Times New Roman"/>
        </w:rPr>
      </w:pPr>
      <w:r w:rsidRPr="006B3365">
        <w:rPr>
          <w:rFonts w:ascii="Times New Roman" w:hAnsi="Times New Roman"/>
          <w:b/>
        </w:rPr>
        <w:t>AIM:</w:t>
      </w:r>
      <w:r w:rsidRPr="006B3365">
        <w:rPr>
          <w:rFonts w:ascii="Times New Roman" w:eastAsia="Times New Roman" w:hAnsi="Times New Roman"/>
        </w:rPr>
        <w:t xml:space="preserve"> </w:t>
      </w:r>
      <w:r w:rsidRPr="006B3365">
        <w:rPr>
          <w:rFonts w:ascii="Times New Roman" w:hAnsi="Times New Roman"/>
        </w:rPr>
        <w:t>To</w:t>
      </w:r>
      <w:r w:rsidRPr="006B3365">
        <w:rPr>
          <w:rFonts w:ascii="Times New Roman" w:eastAsia="Times New Roman" w:hAnsi="Times New Roman"/>
        </w:rPr>
        <w:t xml:space="preserve"> </w:t>
      </w:r>
      <w:r>
        <w:rPr>
          <w:rFonts w:ascii="Times New Roman" w:hAnsi="Times New Roman"/>
        </w:rPr>
        <w:t>implement the error detection technique cyclic redundancy check.</w:t>
      </w:r>
    </w:p>
    <w:p w:rsidR="00187570" w:rsidRPr="006B3365" w:rsidRDefault="00187570" w:rsidP="00187570">
      <w:pPr>
        <w:rPr>
          <w:rFonts w:ascii="Times New Roman" w:hAnsi="Times New Roman"/>
        </w:rPr>
      </w:pPr>
    </w:p>
    <w:p w:rsidR="00187570" w:rsidRPr="006B3365" w:rsidRDefault="00187570" w:rsidP="00187570">
      <w:pPr>
        <w:rPr>
          <w:rFonts w:ascii="Times New Roman" w:hAnsi="Times New Roman"/>
          <w:b/>
        </w:rPr>
      </w:pPr>
      <w:r w:rsidRPr="006B3365">
        <w:rPr>
          <w:rFonts w:ascii="Times New Roman" w:hAnsi="Times New Roman"/>
          <w:b/>
        </w:rPr>
        <w:t>ALGORITHM:</w:t>
      </w:r>
    </w:p>
    <w:p w:rsidR="00187570" w:rsidRPr="00820BA9" w:rsidRDefault="00187570" w:rsidP="00187570">
      <w:pPr>
        <w:pStyle w:val="ListParagraph"/>
        <w:widowControl/>
        <w:numPr>
          <w:ilvl w:val="0"/>
          <w:numId w:val="37"/>
        </w:numPr>
        <w:suppressAutoHyphens w:val="0"/>
        <w:autoSpaceDN/>
        <w:contextualSpacing/>
        <w:textAlignment w:val="auto"/>
        <w:rPr>
          <w:rFonts w:ascii="Times New Roman" w:hAnsi="Times New Roman"/>
        </w:rPr>
      </w:pPr>
      <w:r w:rsidRPr="00820BA9">
        <w:rPr>
          <w:rFonts w:ascii="Times New Roman" w:hAnsi="Times New Roman"/>
        </w:rPr>
        <w:t>Start</w:t>
      </w:r>
      <w:r w:rsidRPr="00820BA9">
        <w:rPr>
          <w:rFonts w:ascii="Times New Roman" w:eastAsia="Times New Roman" w:hAnsi="Times New Roman"/>
        </w:rPr>
        <w:t xml:space="preserve"> </w:t>
      </w:r>
      <w:r w:rsidRPr="00820BA9">
        <w:rPr>
          <w:rFonts w:ascii="Times New Roman" w:hAnsi="Times New Roman"/>
        </w:rPr>
        <w:t>the</w:t>
      </w:r>
      <w:r w:rsidRPr="00820BA9">
        <w:rPr>
          <w:rFonts w:ascii="Times New Roman" w:eastAsia="Times New Roman" w:hAnsi="Times New Roman"/>
        </w:rPr>
        <w:t xml:space="preserve"> </w:t>
      </w:r>
      <w:r w:rsidRPr="00820BA9">
        <w:rPr>
          <w:rFonts w:ascii="Times New Roman" w:hAnsi="Times New Roman"/>
        </w:rPr>
        <w:t>program</w:t>
      </w:r>
    </w:p>
    <w:p w:rsidR="00187570" w:rsidRPr="00820BA9" w:rsidRDefault="00187570" w:rsidP="00187570">
      <w:pPr>
        <w:pStyle w:val="ListParagraph"/>
        <w:widowControl/>
        <w:numPr>
          <w:ilvl w:val="0"/>
          <w:numId w:val="37"/>
        </w:numPr>
        <w:suppressAutoHyphens w:val="0"/>
        <w:autoSpaceDN/>
        <w:contextualSpacing/>
        <w:textAlignment w:val="auto"/>
        <w:rPr>
          <w:rFonts w:ascii="Times New Roman" w:hAnsi="Times New Roman"/>
        </w:rPr>
      </w:pPr>
      <w:r>
        <w:rPr>
          <w:rFonts w:ascii="Times New Roman" w:hAnsi="Times New Roman"/>
        </w:rPr>
        <w:t>Enter the data and generate the polynomial.</w:t>
      </w:r>
    </w:p>
    <w:p w:rsidR="00187570" w:rsidRDefault="00187570" w:rsidP="00187570">
      <w:pPr>
        <w:pStyle w:val="ListParagraph"/>
        <w:widowControl/>
        <w:numPr>
          <w:ilvl w:val="0"/>
          <w:numId w:val="37"/>
        </w:numPr>
        <w:suppressAutoHyphens w:val="0"/>
        <w:autoSpaceDN/>
        <w:contextualSpacing/>
        <w:textAlignment w:val="auto"/>
        <w:rPr>
          <w:rFonts w:ascii="Times New Roman" w:eastAsia="Times New Roman" w:hAnsi="Times New Roman"/>
        </w:rPr>
      </w:pPr>
      <w:r>
        <w:rPr>
          <w:rFonts w:ascii="Times New Roman" w:eastAsia="Times New Roman" w:hAnsi="Times New Roman"/>
        </w:rPr>
        <w:t>Call the CRC function with performs XOR between the divisor and generated.</w:t>
      </w:r>
    </w:p>
    <w:p w:rsidR="00187570" w:rsidRDefault="00187570" w:rsidP="00187570">
      <w:pPr>
        <w:pStyle w:val="ListParagraph"/>
        <w:widowControl/>
        <w:numPr>
          <w:ilvl w:val="0"/>
          <w:numId w:val="37"/>
        </w:numPr>
        <w:suppressAutoHyphens w:val="0"/>
        <w:autoSpaceDN/>
        <w:contextualSpacing/>
        <w:textAlignment w:val="auto"/>
        <w:rPr>
          <w:rFonts w:ascii="Times New Roman" w:eastAsia="Times New Roman" w:hAnsi="Times New Roman"/>
        </w:rPr>
      </w:pPr>
      <w:r>
        <w:rPr>
          <w:rFonts w:ascii="Times New Roman" w:eastAsia="Times New Roman" w:hAnsi="Times New Roman"/>
        </w:rPr>
        <w:t>Display the checksum.</w:t>
      </w:r>
    </w:p>
    <w:p w:rsidR="00187570" w:rsidRPr="00666823" w:rsidRDefault="00187570" w:rsidP="00187570">
      <w:pPr>
        <w:pStyle w:val="ListParagraph"/>
        <w:widowControl/>
        <w:numPr>
          <w:ilvl w:val="0"/>
          <w:numId w:val="37"/>
        </w:numPr>
        <w:suppressAutoHyphens w:val="0"/>
        <w:autoSpaceDN/>
        <w:contextualSpacing/>
        <w:textAlignment w:val="auto"/>
        <w:rPr>
          <w:rFonts w:ascii="Times New Roman" w:eastAsia="Times New Roman" w:hAnsi="Times New Roman"/>
        </w:rPr>
      </w:pPr>
      <w:r>
        <w:rPr>
          <w:rFonts w:ascii="Times New Roman" w:eastAsia="Times New Roman" w:hAnsi="Times New Roman"/>
        </w:rPr>
        <w:t xml:space="preserve">Once the final code is generated , error detection test can be made. </w:t>
      </w:r>
    </w:p>
    <w:p w:rsidR="00187570" w:rsidRPr="00651C1B" w:rsidRDefault="00187570" w:rsidP="00187570">
      <w:pPr>
        <w:pStyle w:val="ListParagraph"/>
        <w:widowControl/>
        <w:numPr>
          <w:ilvl w:val="0"/>
          <w:numId w:val="37"/>
        </w:numPr>
        <w:suppressAutoHyphens w:val="0"/>
        <w:autoSpaceDN/>
        <w:contextualSpacing/>
        <w:textAlignment w:val="auto"/>
        <w:rPr>
          <w:rFonts w:ascii="Times New Roman" w:eastAsia="Times New Roman" w:hAnsi="Times New Roman"/>
        </w:rPr>
      </w:pPr>
      <w:r>
        <w:rPr>
          <w:rFonts w:ascii="Times New Roman" w:hAnsi="Times New Roman"/>
        </w:rPr>
        <w:t>Enter the position where error is to be inserted and display the erroneous data.</w:t>
      </w:r>
    </w:p>
    <w:p w:rsidR="00187570" w:rsidRPr="00651C1B" w:rsidRDefault="00187570" w:rsidP="00187570">
      <w:pPr>
        <w:pStyle w:val="ListParagraph"/>
        <w:widowControl/>
        <w:numPr>
          <w:ilvl w:val="0"/>
          <w:numId w:val="37"/>
        </w:numPr>
        <w:suppressAutoHyphens w:val="0"/>
        <w:autoSpaceDN/>
        <w:contextualSpacing/>
        <w:textAlignment w:val="auto"/>
        <w:rPr>
          <w:rFonts w:ascii="Times New Roman" w:eastAsia="Times New Roman" w:hAnsi="Times New Roman"/>
        </w:rPr>
      </w:pPr>
      <w:r>
        <w:rPr>
          <w:rFonts w:ascii="Times New Roman" w:hAnsi="Times New Roman"/>
        </w:rPr>
        <w:t>Call the CRC and to check the error.</w:t>
      </w:r>
    </w:p>
    <w:p w:rsidR="00187570" w:rsidRPr="00651C1B" w:rsidRDefault="00187570" w:rsidP="00187570">
      <w:pPr>
        <w:pStyle w:val="ListParagraph"/>
        <w:widowControl/>
        <w:numPr>
          <w:ilvl w:val="0"/>
          <w:numId w:val="37"/>
        </w:numPr>
        <w:suppressAutoHyphens w:val="0"/>
        <w:autoSpaceDN/>
        <w:contextualSpacing/>
        <w:textAlignment w:val="auto"/>
        <w:rPr>
          <w:rFonts w:ascii="Times New Roman" w:eastAsia="Times New Roman" w:hAnsi="Times New Roman"/>
        </w:rPr>
      </w:pPr>
      <w:r>
        <w:rPr>
          <w:rFonts w:ascii="Times New Roman" w:hAnsi="Times New Roman"/>
        </w:rPr>
        <w:t>If the error exists, display “error detected” else “no error detected”.</w:t>
      </w:r>
    </w:p>
    <w:p w:rsidR="00187570" w:rsidRPr="00820BA9" w:rsidRDefault="00187570" w:rsidP="00187570">
      <w:pPr>
        <w:pStyle w:val="ListParagraph"/>
        <w:widowControl/>
        <w:numPr>
          <w:ilvl w:val="0"/>
          <w:numId w:val="37"/>
        </w:numPr>
        <w:suppressAutoHyphens w:val="0"/>
        <w:autoSpaceDN/>
        <w:contextualSpacing/>
        <w:textAlignment w:val="auto"/>
        <w:rPr>
          <w:rFonts w:ascii="Times New Roman" w:eastAsia="Times New Roman" w:hAnsi="Times New Roman"/>
        </w:rPr>
      </w:pPr>
      <w:r>
        <w:rPr>
          <w:rFonts w:ascii="Times New Roman" w:hAnsi="Times New Roman"/>
        </w:rPr>
        <w:t>Stop the program.</w:t>
      </w:r>
    </w:p>
    <w:p w:rsidR="00187570" w:rsidRDefault="00187570" w:rsidP="00187570">
      <w:pPr>
        <w:rPr>
          <w:rFonts w:ascii="Times New Roman" w:hAnsi="Times New Roman" w:cs="Times New Roman"/>
        </w:rPr>
      </w:pPr>
    </w:p>
    <w:p w:rsidR="00187570" w:rsidRPr="00CF25E1" w:rsidRDefault="00187570" w:rsidP="00187570">
      <w:pPr>
        <w:rPr>
          <w:rFonts w:ascii="Times New Roman" w:hAnsi="Times New Roman" w:cs="Times New Roman"/>
          <w:b/>
        </w:rPr>
      </w:pPr>
      <w:r w:rsidRPr="00CF25E1">
        <w:rPr>
          <w:rFonts w:ascii="Times New Roman" w:hAnsi="Times New Roman" w:cs="Times New Roman"/>
          <w:b/>
        </w:rPr>
        <w:t>PROGRAM:</w:t>
      </w:r>
    </w:p>
    <w:p w:rsidR="00187570" w:rsidRPr="001A172F" w:rsidRDefault="00187570" w:rsidP="00187570">
      <w:pPr>
        <w:rPr>
          <w:rFonts w:ascii="Times New Roman" w:hAnsi="Times New Roman" w:cs="Times New Roman"/>
        </w:rPr>
      </w:pPr>
      <w:r w:rsidRPr="001A172F">
        <w:rPr>
          <w:rFonts w:ascii="Times New Roman" w:hAnsi="Times New Roman" w:cs="Times New Roman"/>
        </w:rPr>
        <w:t>#include&lt;stdio.h&gt;</w:t>
      </w:r>
    </w:p>
    <w:p w:rsidR="00187570" w:rsidRPr="001A172F" w:rsidRDefault="00187570" w:rsidP="00187570">
      <w:pPr>
        <w:rPr>
          <w:rFonts w:ascii="Times New Roman" w:hAnsi="Times New Roman" w:cs="Times New Roman"/>
        </w:rPr>
      </w:pPr>
      <w:r w:rsidRPr="001A172F">
        <w:rPr>
          <w:rFonts w:ascii="Times New Roman" w:hAnsi="Times New Roman" w:cs="Times New Roman"/>
        </w:rPr>
        <w:t>#include&lt;string.h&gt;</w:t>
      </w:r>
    </w:p>
    <w:p w:rsidR="00187570" w:rsidRPr="001A172F" w:rsidRDefault="00187570" w:rsidP="00187570">
      <w:pPr>
        <w:rPr>
          <w:rFonts w:ascii="Times New Roman" w:hAnsi="Times New Roman" w:cs="Times New Roman"/>
        </w:rPr>
      </w:pPr>
      <w:r w:rsidRPr="001A172F">
        <w:rPr>
          <w:rFonts w:ascii="Times New Roman" w:hAnsi="Times New Roman" w:cs="Times New Roman"/>
        </w:rPr>
        <w:t>#define N strlen(g)</w:t>
      </w:r>
    </w:p>
    <w:p w:rsidR="00187570" w:rsidRPr="001A172F" w:rsidRDefault="00187570" w:rsidP="00187570">
      <w:pPr>
        <w:rPr>
          <w:rFonts w:ascii="Times New Roman" w:hAnsi="Times New Roman" w:cs="Times New Roman"/>
        </w:rPr>
      </w:pPr>
      <w:r w:rsidRPr="001A172F">
        <w:rPr>
          <w:rFonts w:ascii="Times New Roman" w:hAnsi="Times New Roman" w:cs="Times New Roman"/>
        </w:rPr>
        <w:t>char t[28],cs[28],g[]="10001000000100001";</w:t>
      </w:r>
    </w:p>
    <w:p w:rsidR="00187570" w:rsidRPr="001A172F" w:rsidRDefault="00187570" w:rsidP="00187570">
      <w:pPr>
        <w:rPr>
          <w:rFonts w:ascii="Times New Roman" w:hAnsi="Times New Roman" w:cs="Times New Roman"/>
        </w:rPr>
      </w:pPr>
      <w:r w:rsidRPr="001A172F">
        <w:rPr>
          <w:rFonts w:ascii="Times New Roman" w:hAnsi="Times New Roman" w:cs="Times New Roman"/>
        </w:rPr>
        <w:t>int a,e,c;</w:t>
      </w:r>
    </w:p>
    <w:p w:rsidR="00187570" w:rsidRDefault="00187570" w:rsidP="00187570">
      <w:pPr>
        <w:rPr>
          <w:rFonts w:ascii="Times New Roman" w:hAnsi="Times New Roman" w:cs="Times New Roman"/>
        </w:rPr>
      </w:pPr>
      <w:r w:rsidRPr="001A172F">
        <w:rPr>
          <w:rFonts w:ascii="Times New Roman" w:hAnsi="Times New Roman" w:cs="Times New Roman"/>
        </w:rPr>
        <w:t>void xor()</w:t>
      </w:r>
    </w:p>
    <w:p w:rsidR="00187570" w:rsidRPr="001A172F" w:rsidRDefault="00187570" w:rsidP="00187570">
      <w:pPr>
        <w:rPr>
          <w:rFonts w:ascii="Times New Roman" w:hAnsi="Times New Roman" w:cs="Times New Roman"/>
        </w:rPr>
      </w:pPr>
      <w:r w:rsidRPr="001A172F">
        <w:rPr>
          <w:rFonts w:ascii="Times New Roman" w:hAnsi="Times New Roman" w:cs="Times New Roman"/>
        </w:rPr>
        <w:t>{</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for(c = 1;c &lt; N; c++)</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cs[c] = (( cs[c] == g[c])?'0':'1');</w:t>
      </w:r>
    </w:p>
    <w:p w:rsidR="00187570" w:rsidRPr="001A172F" w:rsidRDefault="00187570" w:rsidP="00187570">
      <w:pPr>
        <w:rPr>
          <w:rFonts w:ascii="Times New Roman" w:hAnsi="Times New Roman" w:cs="Times New Roman"/>
        </w:rPr>
      </w:pPr>
      <w:r w:rsidRPr="001A172F">
        <w:rPr>
          <w:rFonts w:ascii="Times New Roman" w:hAnsi="Times New Roman" w:cs="Times New Roman"/>
        </w:rPr>
        <w:t>}</w:t>
      </w:r>
    </w:p>
    <w:p w:rsidR="00187570" w:rsidRDefault="00187570" w:rsidP="00187570">
      <w:pPr>
        <w:rPr>
          <w:rFonts w:ascii="Times New Roman" w:hAnsi="Times New Roman" w:cs="Times New Roman"/>
        </w:rPr>
      </w:pPr>
      <w:r w:rsidRPr="001A172F">
        <w:rPr>
          <w:rFonts w:ascii="Times New Roman" w:hAnsi="Times New Roman" w:cs="Times New Roman"/>
        </w:rPr>
        <w:t>void crc()</w:t>
      </w:r>
    </w:p>
    <w:p w:rsidR="00187570" w:rsidRPr="001A172F" w:rsidRDefault="00187570" w:rsidP="00187570">
      <w:pPr>
        <w:rPr>
          <w:rFonts w:ascii="Times New Roman" w:hAnsi="Times New Roman" w:cs="Times New Roman"/>
        </w:rPr>
      </w:pPr>
      <w:r w:rsidRPr="001A172F">
        <w:rPr>
          <w:rFonts w:ascii="Times New Roman" w:hAnsi="Times New Roman" w:cs="Times New Roman"/>
        </w:rPr>
        <w:t>{</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for(e=0;e&lt;N;e++)</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cs[e]=t[e];</w:t>
      </w:r>
    </w:p>
    <w:p w:rsidR="00187570" w:rsidRDefault="00187570" w:rsidP="00187570">
      <w:pPr>
        <w:rPr>
          <w:rFonts w:ascii="Times New Roman" w:hAnsi="Times New Roman" w:cs="Times New Roman"/>
        </w:rPr>
      </w:pPr>
      <w:r w:rsidRPr="001A172F">
        <w:rPr>
          <w:rFonts w:ascii="Times New Roman" w:hAnsi="Times New Roman" w:cs="Times New Roman"/>
        </w:rPr>
        <w:t xml:space="preserve">    do</w:t>
      </w:r>
    </w:p>
    <w:p w:rsidR="00187570" w:rsidRPr="001A172F" w:rsidRDefault="00187570" w:rsidP="00187570">
      <w:pPr>
        <w:rPr>
          <w:rFonts w:ascii="Times New Roman" w:hAnsi="Times New Roman" w:cs="Times New Roman"/>
        </w:rPr>
      </w:pPr>
      <w:r>
        <w:rPr>
          <w:rFonts w:ascii="Times New Roman" w:hAnsi="Times New Roman" w:cs="Times New Roman"/>
        </w:rPr>
        <w:t xml:space="preserve">       </w:t>
      </w:r>
      <w:r w:rsidRPr="001A172F">
        <w:rPr>
          <w:rFonts w:ascii="Times New Roman" w:hAnsi="Times New Roman" w:cs="Times New Roman"/>
        </w:rPr>
        <w:t>{</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if(cs[0]=='1')</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xor();</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for(c=0;c&lt;N-1;c++)</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cs[c]=cs[c+1];</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cs[c]=t[e++];</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}while(e&lt;=a+N-1);</w:t>
      </w:r>
    </w:p>
    <w:p w:rsidR="00187570" w:rsidRPr="001A172F" w:rsidRDefault="00187570" w:rsidP="00187570">
      <w:pPr>
        <w:rPr>
          <w:rFonts w:ascii="Times New Roman" w:hAnsi="Times New Roman" w:cs="Times New Roman"/>
        </w:rPr>
      </w:pPr>
      <w:r w:rsidRPr="001A172F">
        <w:rPr>
          <w:rFonts w:ascii="Times New Roman" w:hAnsi="Times New Roman" w:cs="Times New Roman"/>
        </w:rPr>
        <w:t>}</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w:t>
      </w:r>
    </w:p>
    <w:p w:rsidR="00187570" w:rsidRPr="001A172F" w:rsidRDefault="00187570" w:rsidP="00187570">
      <w:pPr>
        <w:rPr>
          <w:rFonts w:ascii="Times New Roman" w:hAnsi="Times New Roman" w:cs="Times New Roman"/>
        </w:rPr>
      </w:pPr>
      <w:r w:rsidRPr="001A172F">
        <w:rPr>
          <w:rFonts w:ascii="Times New Roman" w:hAnsi="Times New Roman" w:cs="Times New Roman"/>
        </w:rPr>
        <w:t>int main()</w:t>
      </w:r>
    </w:p>
    <w:p w:rsidR="00187570" w:rsidRPr="001A172F" w:rsidRDefault="00187570" w:rsidP="00187570">
      <w:pPr>
        <w:rPr>
          <w:rFonts w:ascii="Times New Roman" w:hAnsi="Times New Roman" w:cs="Times New Roman"/>
        </w:rPr>
      </w:pPr>
      <w:r w:rsidRPr="001A172F">
        <w:rPr>
          <w:rFonts w:ascii="Times New Roman" w:hAnsi="Times New Roman" w:cs="Times New Roman"/>
        </w:rPr>
        <w:t>{</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printf("\nEnter data : ");</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scanf("%s",t);</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printf("\n----------------------------------------");</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printf("\nGeneratng polynomial : %s",g);</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a=strlen(t);</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for(e=a;e&lt;a+N-1;e++)</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t[e]='0';</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printf("\n----------------------------------------");</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printf("\nModified data is : %s",t);</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printf("\n----------------------------------------");</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crc();</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printf("\nChecksum is : %s",cs);</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for(e=a;e&lt;a+N-1;e++)</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t[e]=cs[e-a];</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printf("\n----------------------------------------");</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printf("\nFinal codeword is : %s",t);</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printf("\n----------------------------------------");</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printf("\nTest error detection 0(yes) 1(no)? : ");</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scanf("%d",&amp;e);</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if(e==0)</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w:t>
      </w:r>
    </w:p>
    <w:p w:rsidR="00187570" w:rsidRDefault="00187570" w:rsidP="00187570">
      <w:pPr>
        <w:rPr>
          <w:rFonts w:ascii="Times New Roman" w:hAnsi="Times New Roman" w:cs="Times New Roman"/>
        </w:rPr>
      </w:pPr>
      <w:r w:rsidRPr="001A172F">
        <w:rPr>
          <w:rFonts w:ascii="Times New Roman" w:hAnsi="Times New Roman" w:cs="Times New Roman"/>
        </w:rPr>
        <w:t xml:space="preserve">        </w:t>
      </w:r>
      <w:r>
        <w:rPr>
          <w:rFonts w:ascii="Times New Roman" w:hAnsi="Times New Roman" w:cs="Times New Roman"/>
        </w:rPr>
        <w:t>d</w:t>
      </w:r>
      <w:r w:rsidRPr="001A172F">
        <w:rPr>
          <w:rFonts w:ascii="Times New Roman" w:hAnsi="Times New Roman" w:cs="Times New Roman"/>
        </w:rPr>
        <w:t>o</w:t>
      </w:r>
    </w:p>
    <w:p w:rsidR="00187570" w:rsidRPr="001A172F" w:rsidRDefault="00187570" w:rsidP="00187570">
      <w:pPr>
        <w:rPr>
          <w:rFonts w:ascii="Times New Roman" w:hAnsi="Times New Roman" w:cs="Times New Roman"/>
        </w:rPr>
      </w:pPr>
      <w:r>
        <w:rPr>
          <w:rFonts w:ascii="Times New Roman" w:hAnsi="Times New Roman" w:cs="Times New Roman"/>
        </w:rPr>
        <w:t xml:space="preserve">            </w:t>
      </w:r>
      <w:r w:rsidRPr="001A172F">
        <w:rPr>
          <w:rFonts w:ascii="Times New Roman" w:hAnsi="Times New Roman" w:cs="Times New Roman"/>
        </w:rPr>
        <w:t>{</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printf("\nEnter the position where error is to be inserted : ");</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scanf("%d",&amp;e);</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w:t>
      </w:r>
      <w:r>
        <w:rPr>
          <w:rFonts w:ascii="Times New Roman" w:hAnsi="Times New Roman" w:cs="Times New Roman"/>
        </w:rPr>
        <w:t xml:space="preserve">   </w:t>
      </w:r>
      <w:r w:rsidRPr="001A172F">
        <w:rPr>
          <w:rFonts w:ascii="Times New Roman" w:hAnsi="Times New Roman" w:cs="Times New Roman"/>
        </w:rPr>
        <w:t>}while(e==0 || e&gt;a+N-1);</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t[e-1]=(t[e-1]=='0')?'1':'0';</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printf("\n----------------------------------------");</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printf("\nErroneous data : %s\n",t);</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crc();</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for(e=0;(e&lt;N-1) &amp;&amp; (cs[e]!='1');e++);</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if(e&lt;N-1)</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printf("\nError detected\n\n");</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else</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printf("\nNo error detected\n\n");</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printf("\n----------------------------------------\n");</w:t>
      </w:r>
    </w:p>
    <w:p w:rsidR="00187570" w:rsidRPr="001A172F" w:rsidRDefault="00187570" w:rsidP="00187570">
      <w:pPr>
        <w:rPr>
          <w:rFonts w:ascii="Times New Roman" w:hAnsi="Times New Roman" w:cs="Times New Roman"/>
        </w:rPr>
      </w:pPr>
      <w:r w:rsidRPr="001A172F">
        <w:rPr>
          <w:rFonts w:ascii="Times New Roman" w:hAnsi="Times New Roman" w:cs="Times New Roman"/>
        </w:rPr>
        <w:t xml:space="preserve">        return 0;</w:t>
      </w:r>
    </w:p>
    <w:p w:rsidR="00187570" w:rsidRDefault="00187570" w:rsidP="00187570">
      <w:pPr>
        <w:rPr>
          <w:rFonts w:ascii="Times New Roman" w:hAnsi="Times New Roman" w:cs="Times New Roman"/>
        </w:rPr>
      </w:pPr>
      <w:r w:rsidRPr="001A172F">
        <w:rPr>
          <w:rFonts w:ascii="Times New Roman" w:hAnsi="Times New Roman" w:cs="Times New Roman"/>
        </w:rPr>
        <w:t>}</w:t>
      </w:r>
    </w:p>
    <w:p w:rsidR="002A4B4B" w:rsidRDefault="002A4B4B" w:rsidP="00187570">
      <w:pPr>
        <w:rPr>
          <w:rFonts w:ascii="Times New Roman" w:hAnsi="Times New Roman" w:cs="Times New Roman"/>
        </w:rPr>
      </w:pPr>
    </w:p>
    <w:p w:rsidR="002A4B4B" w:rsidRDefault="002A4B4B" w:rsidP="002A4B4B">
      <w:pPr>
        <w:ind w:left="1440" w:hanging="1440"/>
        <w:rPr>
          <w:rFonts w:ascii="Times New Roman" w:hAnsi="Times New Roman"/>
          <w:b/>
        </w:rPr>
      </w:pPr>
      <w:r>
        <w:rPr>
          <w:rFonts w:ascii="Times New Roman" w:hAnsi="Times New Roman"/>
          <w:b/>
        </w:rPr>
        <w:t>OUTPUT:</w:t>
      </w:r>
    </w:p>
    <w:p w:rsidR="002A4B4B" w:rsidRPr="002A4B4B" w:rsidRDefault="002A4B4B" w:rsidP="002A4B4B">
      <w:pPr>
        <w:pStyle w:val="NoSpacing"/>
        <w:contextualSpacing/>
        <w:rPr>
          <w:rFonts w:ascii="Times New Roman" w:hAnsi="Times New Roman" w:cs="Times New Roman"/>
        </w:rPr>
      </w:pPr>
      <w:r w:rsidRPr="002A4B4B">
        <w:rPr>
          <w:rFonts w:ascii="Times New Roman" w:hAnsi="Times New Roman" w:cs="Times New Roman"/>
        </w:rPr>
        <w:t>Enter data : 1101</w:t>
      </w:r>
    </w:p>
    <w:p w:rsidR="002A4B4B" w:rsidRPr="002A4B4B" w:rsidRDefault="002A4B4B" w:rsidP="002A4B4B">
      <w:pPr>
        <w:pStyle w:val="NoSpacing"/>
        <w:contextualSpacing/>
        <w:rPr>
          <w:rFonts w:ascii="Times New Roman" w:hAnsi="Times New Roman" w:cs="Times New Roman"/>
        </w:rPr>
      </w:pPr>
      <w:r w:rsidRPr="002A4B4B">
        <w:rPr>
          <w:rFonts w:ascii="Times New Roman" w:hAnsi="Times New Roman" w:cs="Times New Roman"/>
        </w:rPr>
        <w:t>----------------------------------------</w:t>
      </w:r>
    </w:p>
    <w:p w:rsidR="002A4B4B" w:rsidRPr="002A4B4B" w:rsidRDefault="002A4B4B" w:rsidP="002A4B4B">
      <w:pPr>
        <w:pStyle w:val="NoSpacing"/>
        <w:contextualSpacing/>
        <w:rPr>
          <w:rFonts w:ascii="Times New Roman" w:hAnsi="Times New Roman" w:cs="Times New Roman"/>
        </w:rPr>
      </w:pPr>
      <w:r w:rsidRPr="002A4B4B">
        <w:rPr>
          <w:rFonts w:ascii="Times New Roman" w:hAnsi="Times New Roman" w:cs="Times New Roman"/>
        </w:rPr>
        <w:t>Generating polynomial : 10001000000100001</w:t>
      </w:r>
    </w:p>
    <w:p w:rsidR="002A4B4B" w:rsidRPr="002A4B4B" w:rsidRDefault="002A4B4B" w:rsidP="002A4B4B">
      <w:pPr>
        <w:pStyle w:val="NoSpacing"/>
        <w:contextualSpacing/>
        <w:rPr>
          <w:rFonts w:ascii="Times New Roman" w:hAnsi="Times New Roman" w:cs="Times New Roman"/>
        </w:rPr>
      </w:pPr>
      <w:r w:rsidRPr="002A4B4B">
        <w:rPr>
          <w:rFonts w:ascii="Times New Roman" w:hAnsi="Times New Roman" w:cs="Times New Roman"/>
        </w:rPr>
        <w:t>----------------------------------------</w:t>
      </w:r>
    </w:p>
    <w:p w:rsidR="002A4B4B" w:rsidRPr="002A4B4B" w:rsidRDefault="002A4B4B" w:rsidP="002A4B4B">
      <w:pPr>
        <w:pStyle w:val="NoSpacing"/>
        <w:contextualSpacing/>
        <w:rPr>
          <w:rFonts w:ascii="Times New Roman" w:hAnsi="Times New Roman" w:cs="Times New Roman"/>
        </w:rPr>
      </w:pPr>
      <w:r w:rsidRPr="002A4B4B">
        <w:rPr>
          <w:rFonts w:ascii="Times New Roman" w:hAnsi="Times New Roman" w:cs="Times New Roman"/>
        </w:rPr>
        <w:t>Modified data is : 11010000000000000000</w:t>
      </w:r>
    </w:p>
    <w:p w:rsidR="002A4B4B" w:rsidRPr="002A4B4B" w:rsidRDefault="002A4B4B" w:rsidP="002A4B4B">
      <w:pPr>
        <w:pStyle w:val="NoSpacing"/>
        <w:contextualSpacing/>
        <w:rPr>
          <w:rFonts w:ascii="Times New Roman" w:hAnsi="Times New Roman" w:cs="Times New Roman"/>
        </w:rPr>
      </w:pPr>
      <w:r w:rsidRPr="002A4B4B">
        <w:rPr>
          <w:rFonts w:ascii="Times New Roman" w:hAnsi="Times New Roman" w:cs="Times New Roman"/>
        </w:rPr>
        <w:t>----------------------------------------</w:t>
      </w:r>
    </w:p>
    <w:p w:rsidR="002A4B4B" w:rsidRPr="002A4B4B" w:rsidRDefault="002A4B4B" w:rsidP="002A4B4B">
      <w:pPr>
        <w:pStyle w:val="NoSpacing"/>
        <w:contextualSpacing/>
        <w:rPr>
          <w:rFonts w:ascii="Times New Roman" w:hAnsi="Times New Roman" w:cs="Times New Roman"/>
        </w:rPr>
      </w:pPr>
      <w:r w:rsidRPr="002A4B4B">
        <w:rPr>
          <w:rFonts w:ascii="Times New Roman" w:hAnsi="Times New Roman" w:cs="Times New Roman"/>
        </w:rPr>
        <w:t>Checksum is : 1101000110101101</w:t>
      </w:r>
    </w:p>
    <w:p w:rsidR="002A4B4B" w:rsidRPr="002A4B4B" w:rsidRDefault="002A4B4B" w:rsidP="002A4B4B">
      <w:pPr>
        <w:pStyle w:val="NoSpacing"/>
        <w:contextualSpacing/>
        <w:rPr>
          <w:rFonts w:ascii="Times New Roman" w:hAnsi="Times New Roman" w:cs="Times New Roman"/>
        </w:rPr>
      </w:pPr>
      <w:r w:rsidRPr="002A4B4B">
        <w:rPr>
          <w:rFonts w:ascii="Times New Roman" w:hAnsi="Times New Roman" w:cs="Times New Roman"/>
        </w:rPr>
        <w:t>----------------------------------------</w:t>
      </w:r>
    </w:p>
    <w:p w:rsidR="002A4B4B" w:rsidRPr="002A4B4B" w:rsidRDefault="002A4B4B" w:rsidP="002A4B4B">
      <w:pPr>
        <w:pStyle w:val="NoSpacing"/>
        <w:contextualSpacing/>
        <w:rPr>
          <w:rFonts w:ascii="Times New Roman" w:hAnsi="Times New Roman" w:cs="Times New Roman"/>
        </w:rPr>
      </w:pPr>
      <w:r w:rsidRPr="002A4B4B">
        <w:rPr>
          <w:rFonts w:ascii="Times New Roman" w:hAnsi="Times New Roman" w:cs="Times New Roman"/>
        </w:rPr>
        <w:t>Final codeword is : 11011101000110101101</w:t>
      </w:r>
    </w:p>
    <w:p w:rsidR="002A4B4B" w:rsidRPr="002A4B4B" w:rsidRDefault="002A4B4B" w:rsidP="002A4B4B">
      <w:pPr>
        <w:pStyle w:val="NoSpacing"/>
        <w:contextualSpacing/>
        <w:rPr>
          <w:rFonts w:ascii="Times New Roman" w:hAnsi="Times New Roman" w:cs="Times New Roman"/>
        </w:rPr>
      </w:pPr>
      <w:r w:rsidRPr="002A4B4B">
        <w:rPr>
          <w:rFonts w:ascii="Times New Roman" w:hAnsi="Times New Roman" w:cs="Times New Roman"/>
        </w:rPr>
        <w:t>----------------------------------------</w:t>
      </w:r>
    </w:p>
    <w:p w:rsidR="002A4B4B" w:rsidRPr="002A4B4B" w:rsidRDefault="002A4B4B" w:rsidP="002A4B4B">
      <w:pPr>
        <w:pStyle w:val="NoSpacing"/>
        <w:contextualSpacing/>
        <w:rPr>
          <w:rFonts w:ascii="Times New Roman" w:hAnsi="Times New Roman" w:cs="Times New Roman"/>
        </w:rPr>
      </w:pPr>
      <w:r w:rsidRPr="002A4B4B">
        <w:rPr>
          <w:rFonts w:ascii="Times New Roman" w:hAnsi="Times New Roman" w:cs="Times New Roman"/>
        </w:rPr>
        <w:t>Test error detection 0(yes) 1(no)? : 0</w:t>
      </w:r>
    </w:p>
    <w:p w:rsidR="002A4B4B" w:rsidRPr="002A4B4B" w:rsidRDefault="002A4B4B" w:rsidP="002A4B4B">
      <w:pPr>
        <w:pStyle w:val="NoSpacing"/>
        <w:contextualSpacing/>
        <w:rPr>
          <w:rFonts w:ascii="Times New Roman" w:hAnsi="Times New Roman" w:cs="Times New Roman"/>
        </w:rPr>
      </w:pPr>
      <w:r w:rsidRPr="002A4B4B">
        <w:rPr>
          <w:rFonts w:ascii="Times New Roman" w:hAnsi="Times New Roman" w:cs="Times New Roman"/>
        </w:rPr>
        <w:t>Enter the position where error is to be inserted : 3</w:t>
      </w:r>
    </w:p>
    <w:p w:rsidR="002A4B4B" w:rsidRPr="002A4B4B" w:rsidRDefault="002A4B4B" w:rsidP="002A4B4B">
      <w:pPr>
        <w:pStyle w:val="NoSpacing"/>
        <w:contextualSpacing/>
        <w:rPr>
          <w:rFonts w:ascii="Times New Roman" w:hAnsi="Times New Roman" w:cs="Times New Roman"/>
        </w:rPr>
      </w:pPr>
      <w:r w:rsidRPr="002A4B4B">
        <w:rPr>
          <w:rFonts w:ascii="Times New Roman" w:hAnsi="Times New Roman" w:cs="Times New Roman"/>
        </w:rPr>
        <w:t>----------------------------------------</w:t>
      </w:r>
    </w:p>
    <w:p w:rsidR="002A4B4B" w:rsidRPr="002A4B4B" w:rsidRDefault="002A4B4B" w:rsidP="002A4B4B">
      <w:pPr>
        <w:pStyle w:val="NoSpacing"/>
        <w:contextualSpacing/>
        <w:rPr>
          <w:rFonts w:ascii="Times New Roman" w:hAnsi="Times New Roman" w:cs="Times New Roman"/>
        </w:rPr>
      </w:pPr>
      <w:r w:rsidRPr="002A4B4B">
        <w:rPr>
          <w:rFonts w:ascii="Times New Roman" w:hAnsi="Times New Roman" w:cs="Times New Roman"/>
        </w:rPr>
        <w:t>Erroneous data : 11111101000110101101</w:t>
      </w:r>
    </w:p>
    <w:p w:rsidR="002A4B4B" w:rsidRPr="002A4B4B" w:rsidRDefault="002A4B4B" w:rsidP="002A4B4B">
      <w:pPr>
        <w:pStyle w:val="NoSpacing"/>
        <w:contextualSpacing/>
        <w:rPr>
          <w:rFonts w:ascii="Times New Roman" w:hAnsi="Times New Roman" w:cs="Times New Roman"/>
        </w:rPr>
      </w:pPr>
      <w:r w:rsidRPr="002A4B4B">
        <w:rPr>
          <w:rFonts w:ascii="Times New Roman" w:hAnsi="Times New Roman" w:cs="Times New Roman"/>
        </w:rPr>
        <w:t>Error detected</w:t>
      </w:r>
    </w:p>
    <w:p w:rsidR="002A4B4B" w:rsidRPr="002A4B4B" w:rsidRDefault="002A4B4B" w:rsidP="002A4B4B">
      <w:pPr>
        <w:pStyle w:val="NoSpacing"/>
        <w:contextualSpacing/>
        <w:rPr>
          <w:rFonts w:ascii="Times New Roman" w:hAnsi="Times New Roman" w:cs="Times New Roman"/>
          <w:b/>
        </w:rPr>
      </w:pPr>
      <w:r w:rsidRPr="002A4B4B">
        <w:rPr>
          <w:rFonts w:ascii="Times New Roman" w:hAnsi="Times New Roman" w:cs="Times New Roman"/>
          <w:b/>
        </w:rPr>
        <w:t>----------------------------------------</w:t>
      </w:r>
    </w:p>
    <w:p w:rsidR="002A4B4B" w:rsidRDefault="002A4B4B" w:rsidP="002A4B4B">
      <w:pPr>
        <w:rPr>
          <w:rFonts w:ascii="Times New Roman" w:hAnsi="Times New Roman"/>
          <w:b/>
        </w:rPr>
      </w:pPr>
      <w:r>
        <w:rPr>
          <w:rFonts w:ascii="Times New Roman" w:hAnsi="Times New Roman"/>
          <w:b/>
        </w:rPr>
        <w:t>RESULT:</w:t>
      </w:r>
    </w:p>
    <w:p w:rsidR="00293972" w:rsidRDefault="00293972" w:rsidP="002A4B4B">
      <w:pPr>
        <w:rPr>
          <w:rFonts w:ascii="Times New Roman" w:hAnsi="Times New Roman"/>
          <w:b/>
        </w:rPr>
      </w:pPr>
    </w:p>
    <w:p w:rsidR="00FF3263" w:rsidRDefault="00FF3263" w:rsidP="00CF4524">
      <w:pPr>
        <w:rPr>
          <w:rFonts w:ascii="Times New Roman" w:hAnsi="Times New Roman" w:cs="Times New Roman"/>
          <w:b/>
        </w:rPr>
      </w:pPr>
      <w:bookmarkStart w:id="2" w:name="_GoBack"/>
      <w:bookmarkEnd w:id="2"/>
    </w:p>
    <w:p w:rsidR="00FF3263" w:rsidRDefault="00FF3263" w:rsidP="00FF3263">
      <w:pPr>
        <w:autoSpaceDE w:val="0"/>
        <w:adjustRightInd w:val="0"/>
        <w:ind w:left="2880" w:right="319" w:firstLine="720"/>
        <w:jc w:val="both"/>
        <w:rPr>
          <w:rFonts w:ascii="Times New Roman" w:hAnsi="Times New Roman"/>
        </w:rPr>
      </w:pPr>
      <w:r>
        <w:rPr>
          <w:rFonts w:ascii="Times New Roman" w:hAnsi="Times New Roman"/>
          <w:b/>
          <w:bCs/>
        </w:rPr>
        <w:t>VIVA QUESTION &amp; ANSWERS</w:t>
      </w:r>
    </w:p>
    <w:p w:rsidR="00FF3263" w:rsidRDefault="00FF3263" w:rsidP="00FF3263">
      <w:pPr>
        <w:autoSpaceDE w:val="0"/>
        <w:adjustRightInd w:val="0"/>
        <w:spacing w:line="32" w:lineRule="exact"/>
        <w:ind w:right="319"/>
        <w:jc w:val="both"/>
        <w:rPr>
          <w:rFonts w:ascii="Times New Roman" w:hAnsi="Times New Roman"/>
        </w:rPr>
      </w:pPr>
    </w:p>
    <w:p w:rsidR="00FF3263" w:rsidRDefault="00FF3263" w:rsidP="00FF3263">
      <w:pPr>
        <w:autoSpaceDE w:val="0"/>
        <w:adjustRightInd w:val="0"/>
        <w:ind w:right="319"/>
        <w:jc w:val="both"/>
        <w:rPr>
          <w:rFonts w:ascii="Times New Roman" w:hAnsi="Times New Roman"/>
        </w:rPr>
      </w:pPr>
      <w:r>
        <w:rPr>
          <w:rFonts w:ascii="Times New Roman" w:hAnsi="Times New Roman"/>
          <w:b/>
          <w:bCs/>
        </w:rPr>
        <w:t>1.  What is an address resolution protocol?</w:t>
      </w:r>
    </w:p>
    <w:p w:rsidR="00FF3263" w:rsidRDefault="00FF3263" w:rsidP="00FF3263">
      <w:pPr>
        <w:overflowPunct w:val="0"/>
        <w:autoSpaceDE w:val="0"/>
        <w:adjustRightInd w:val="0"/>
        <w:ind w:right="319"/>
        <w:jc w:val="both"/>
        <w:rPr>
          <w:rFonts w:ascii="Times New Roman" w:hAnsi="Times New Roman"/>
        </w:rPr>
      </w:pPr>
      <w:r>
        <w:rPr>
          <w:rFonts w:ascii="Times New Roman" w:hAnsi="Times New Roman"/>
        </w:rPr>
        <w:t>Address resolution protocol maps an IPV4 addresses into an Ethernet address (Hardware address).</w:t>
      </w:r>
    </w:p>
    <w:p w:rsidR="00FF3263" w:rsidRDefault="00FF3263" w:rsidP="00FF3263">
      <w:pPr>
        <w:autoSpaceDE w:val="0"/>
        <w:adjustRightInd w:val="0"/>
        <w:ind w:right="319"/>
        <w:jc w:val="both"/>
        <w:rPr>
          <w:rFonts w:ascii="Times New Roman" w:hAnsi="Times New Roman"/>
        </w:rPr>
      </w:pPr>
      <w:r>
        <w:rPr>
          <w:rFonts w:ascii="Times New Roman" w:hAnsi="Times New Roman"/>
          <w:b/>
          <w:bCs/>
        </w:rPr>
        <w:t>2. What is the use of ARP?</w:t>
      </w:r>
    </w:p>
    <w:p w:rsidR="00FF3263" w:rsidRDefault="00FF3263" w:rsidP="00FF3263">
      <w:pPr>
        <w:overflowPunct w:val="0"/>
        <w:autoSpaceDE w:val="0"/>
        <w:adjustRightInd w:val="0"/>
        <w:ind w:right="319"/>
        <w:jc w:val="both"/>
        <w:rPr>
          <w:rFonts w:ascii="Times New Roman" w:hAnsi="Times New Roman"/>
        </w:rPr>
      </w:pPr>
      <w:r>
        <w:rPr>
          <w:rFonts w:ascii="Times New Roman" w:hAnsi="Times New Roman"/>
        </w:rPr>
        <w:t>A host in an Ethernet network can communicate with another host, only if it knows the Ethernet address (MAC address) of that host. The higher level protocols like IP use a different kind of addressing scheme (like IP address) from the lower level hardware addressing scheme like MAC address. ARP is used to get the Ethernet address of a host from its IP address. ARP is extensively used by all the hosts in an Ethernet network.</w:t>
      </w:r>
    </w:p>
    <w:p w:rsidR="00FF3263" w:rsidRDefault="00FF3263" w:rsidP="00FF3263">
      <w:pPr>
        <w:autoSpaceDE w:val="0"/>
        <w:adjustRightInd w:val="0"/>
        <w:ind w:right="319"/>
        <w:jc w:val="both"/>
        <w:rPr>
          <w:rFonts w:ascii="Times New Roman" w:hAnsi="Times New Roman"/>
        </w:rPr>
      </w:pPr>
      <w:r>
        <w:rPr>
          <w:rFonts w:ascii="Verdana" w:hAnsi="Verdana" w:cs="Verdana"/>
          <w:b/>
          <w:bCs/>
          <w:sz w:val="18"/>
          <w:szCs w:val="18"/>
        </w:rPr>
        <w:t xml:space="preserve">3. </w:t>
      </w:r>
      <w:r>
        <w:rPr>
          <w:rFonts w:ascii="Times New Roman" w:hAnsi="Times New Roman"/>
          <w:b/>
          <w:bCs/>
        </w:rPr>
        <w:t>How does ARP works?</w:t>
      </w:r>
    </w:p>
    <w:p w:rsidR="00FF3263" w:rsidRDefault="00FF3263" w:rsidP="00FF3263">
      <w:pPr>
        <w:overflowPunct w:val="0"/>
        <w:autoSpaceDE w:val="0"/>
        <w:adjustRightInd w:val="0"/>
        <w:ind w:right="319"/>
        <w:jc w:val="both"/>
        <w:rPr>
          <w:rFonts w:ascii="Times New Roman" w:hAnsi="Times New Roman"/>
        </w:rPr>
      </w:pPr>
      <w:r>
        <w:rPr>
          <w:rFonts w:ascii="Times New Roman" w:hAnsi="Times New Roman"/>
        </w:rPr>
        <w:t>In networking, ARP (Address Resolution Protocol) associates the IP address to a network node of the physical hardware address. The ARP creates ARP CACHE/TABLE that maps the hardware address of the nodes with the IP address on the local network. Based on the IP address the ARP check’s whether the hardware address exists in its ARP TABLE. It matches found then the transmission to that IP address is done quickly as destination is known.</w:t>
      </w:r>
    </w:p>
    <w:p w:rsidR="00FF3263" w:rsidRDefault="00FF3263" w:rsidP="00FF3263">
      <w:pPr>
        <w:autoSpaceDE w:val="0"/>
        <w:adjustRightInd w:val="0"/>
        <w:ind w:right="319"/>
        <w:jc w:val="both"/>
        <w:rPr>
          <w:rFonts w:ascii="Times New Roman" w:hAnsi="Times New Roman"/>
        </w:rPr>
      </w:pPr>
      <w:r>
        <w:rPr>
          <w:rFonts w:ascii="Times New Roman" w:hAnsi="Times New Roman"/>
          <w:b/>
          <w:bCs/>
        </w:rPr>
        <w:t>4. What is the reverse address resolution protocol?</w:t>
      </w:r>
    </w:p>
    <w:p w:rsidR="00FF3263" w:rsidRDefault="00FF3263" w:rsidP="00FF3263">
      <w:pPr>
        <w:overflowPunct w:val="0"/>
        <w:autoSpaceDE w:val="0"/>
        <w:adjustRightInd w:val="0"/>
        <w:ind w:left="140" w:right="319" w:firstLine="130"/>
        <w:jc w:val="both"/>
        <w:rPr>
          <w:rFonts w:ascii="Times New Roman" w:hAnsi="Times New Roman"/>
        </w:rPr>
      </w:pPr>
      <w:r>
        <w:rPr>
          <w:rFonts w:ascii="Times New Roman" w:hAnsi="Times New Roman"/>
        </w:rPr>
        <w:t>Reverse address resolution protocol maps an Ethernet address into an IPV4 address.</w:t>
      </w:r>
    </w:p>
    <w:p w:rsidR="00FF3263" w:rsidRDefault="00FF3263" w:rsidP="00FF3263">
      <w:pPr>
        <w:autoSpaceDE w:val="0"/>
        <w:adjustRightInd w:val="0"/>
        <w:ind w:right="319"/>
        <w:jc w:val="both"/>
        <w:rPr>
          <w:rFonts w:ascii="Times New Roman" w:hAnsi="Times New Roman"/>
        </w:rPr>
      </w:pPr>
      <w:r>
        <w:rPr>
          <w:rFonts w:ascii="Times New Roman" w:hAnsi="Times New Roman"/>
          <w:b/>
          <w:bCs/>
        </w:rPr>
        <w:t>5. Why is RARP needed?</w:t>
      </w:r>
    </w:p>
    <w:p w:rsidR="00FF3263" w:rsidRPr="00607F5E" w:rsidRDefault="00FF3263" w:rsidP="00FF3263">
      <w:pPr>
        <w:overflowPunct w:val="0"/>
        <w:autoSpaceDE w:val="0"/>
        <w:adjustRightInd w:val="0"/>
        <w:ind w:right="319"/>
        <w:jc w:val="both"/>
        <w:rPr>
          <w:rFonts w:ascii="Times New Roman" w:hAnsi="Times New Roman"/>
        </w:rPr>
      </w:pPr>
      <w:r>
        <w:rPr>
          <w:rFonts w:ascii="Times New Roman" w:hAnsi="Times New Roman"/>
        </w:rPr>
        <w:t>Normally, the IP address of a system is stored in a configuration file in the local disk. When the system is started, it determines its IP address from this file. In the case of a diskless workstation, its IP address cannot be stored in the system itself. In this case, RARP can be used to get the IP address from a RARP server.</w:t>
      </w:r>
    </w:p>
    <w:p w:rsidR="00FF3263" w:rsidRDefault="00FF3263" w:rsidP="00FF3263">
      <w:pPr>
        <w:autoSpaceDE w:val="0"/>
        <w:adjustRightInd w:val="0"/>
        <w:ind w:right="319"/>
        <w:jc w:val="both"/>
        <w:rPr>
          <w:rFonts w:ascii="Times New Roman" w:hAnsi="Times New Roman"/>
        </w:rPr>
      </w:pPr>
      <w:r w:rsidRPr="00607F5E">
        <w:rPr>
          <w:rFonts w:ascii="Times New Roman" w:hAnsi="Times New Roman"/>
          <w:b/>
        </w:rPr>
        <w:t>6.</w:t>
      </w:r>
      <w:r w:rsidRPr="00607F5E">
        <w:rPr>
          <w:rFonts w:ascii="Times New Roman" w:hAnsi="Times New Roman"/>
          <w:b/>
          <w:bCs/>
        </w:rPr>
        <w:t xml:space="preserve"> </w:t>
      </w:r>
      <w:r>
        <w:rPr>
          <w:rFonts w:ascii="Times New Roman" w:hAnsi="Times New Roman"/>
          <w:b/>
          <w:bCs/>
        </w:rPr>
        <w:t>What is Domain Name System?</w:t>
      </w:r>
    </w:p>
    <w:p w:rsidR="00FF3263" w:rsidRDefault="00FF3263" w:rsidP="00FF3263">
      <w:pPr>
        <w:overflowPunct w:val="0"/>
        <w:autoSpaceDE w:val="0"/>
        <w:adjustRightInd w:val="0"/>
        <w:ind w:right="319"/>
        <w:jc w:val="both"/>
        <w:rPr>
          <w:rFonts w:ascii="Times New Roman" w:hAnsi="Times New Roman"/>
        </w:rPr>
      </w:pPr>
      <w:r>
        <w:rPr>
          <w:rFonts w:ascii="Times New Roman" w:hAnsi="Times New Roman"/>
        </w:rPr>
        <w:t>The Domain Name System, or DNS, is used to map between hostnames and IP addresses. A host name can either be a simple name, or a FQDN (Fully Qualified Domain Name).</w:t>
      </w:r>
    </w:p>
    <w:p w:rsidR="00FF3263" w:rsidRDefault="00FF3263" w:rsidP="00FF3263">
      <w:pPr>
        <w:autoSpaceDE w:val="0"/>
        <w:adjustRightInd w:val="0"/>
        <w:ind w:right="319"/>
        <w:jc w:val="both"/>
        <w:rPr>
          <w:rFonts w:ascii="Times New Roman" w:hAnsi="Times New Roman"/>
        </w:rPr>
      </w:pPr>
      <w:r>
        <w:rPr>
          <w:rFonts w:ascii="Times New Roman" w:hAnsi="Times New Roman"/>
          <w:b/>
          <w:bCs/>
        </w:rPr>
        <w:t>7</w:t>
      </w:r>
      <w:r>
        <w:rPr>
          <w:rFonts w:ascii="Tahoma" w:hAnsi="Tahoma" w:cs="Tahoma"/>
          <w:b/>
          <w:bCs/>
        </w:rPr>
        <w:t>.</w:t>
      </w:r>
      <w:r>
        <w:rPr>
          <w:rFonts w:ascii="Times New Roman" w:hAnsi="Times New Roman"/>
          <w:b/>
          <w:bCs/>
        </w:rPr>
        <w:t xml:space="preserve"> What is the use of ‘socket’ function?</w:t>
      </w:r>
    </w:p>
    <w:p w:rsidR="00FF3263" w:rsidRDefault="00FF3263" w:rsidP="00FF3263">
      <w:pPr>
        <w:overflowPunct w:val="0"/>
        <w:autoSpaceDE w:val="0"/>
        <w:adjustRightInd w:val="0"/>
        <w:ind w:right="319"/>
        <w:jc w:val="both"/>
        <w:rPr>
          <w:rFonts w:ascii="Times New Roman" w:hAnsi="Times New Roman"/>
        </w:rPr>
      </w:pPr>
      <w:r>
        <w:rPr>
          <w:rFonts w:ascii="Times New Roman" w:hAnsi="Times New Roman"/>
        </w:rPr>
        <w:t>Socket function is used to create a socket that is bound to a specific transport service provide. It returns a file descriptor that can be used in later function calls that operate on sockets.</w:t>
      </w:r>
    </w:p>
    <w:p w:rsidR="00FF3263" w:rsidRDefault="00FF3263" w:rsidP="00FF3263">
      <w:pPr>
        <w:autoSpaceDE w:val="0"/>
        <w:adjustRightInd w:val="0"/>
        <w:ind w:right="319"/>
        <w:jc w:val="both"/>
        <w:rPr>
          <w:rFonts w:ascii="Times New Roman" w:hAnsi="Times New Roman"/>
        </w:rPr>
      </w:pPr>
      <w:r>
        <w:rPr>
          <w:rFonts w:ascii="Times New Roman" w:hAnsi="Times New Roman"/>
          <w:b/>
        </w:rPr>
        <w:t>8.</w:t>
      </w:r>
      <w:r w:rsidRPr="00D92740">
        <w:rPr>
          <w:rFonts w:ascii="Times New Roman" w:hAnsi="Times New Roman"/>
          <w:b/>
          <w:bCs/>
        </w:rPr>
        <w:t xml:space="preserve"> </w:t>
      </w:r>
      <w:r>
        <w:rPr>
          <w:rFonts w:ascii="Times New Roman" w:hAnsi="Times New Roman"/>
          <w:b/>
          <w:bCs/>
        </w:rPr>
        <w:t>What is the use of ‘connect’ function?</w:t>
      </w:r>
    </w:p>
    <w:p w:rsidR="00FF3263" w:rsidRDefault="00FF3263" w:rsidP="00FF3263">
      <w:pPr>
        <w:overflowPunct w:val="0"/>
        <w:autoSpaceDE w:val="0"/>
        <w:adjustRightInd w:val="0"/>
        <w:ind w:right="319"/>
        <w:jc w:val="both"/>
        <w:rPr>
          <w:rFonts w:ascii="Times New Roman" w:hAnsi="Times New Roman"/>
          <w:sz w:val="23"/>
          <w:szCs w:val="23"/>
        </w:rPr>
      </w:pPr>
      <w:r>
        <w:rPr>
          <w:rFonts w:ascii="Times New Roman" w:hAnsi="Times New Roman"/>
          <w:sz w:val="23"/>
          <w:szCs w:val="23"/>
        </w:rPr>
        <w:t>The connect function establishes a connection to a specified socket. If the socket has not already been bound to a local address, connect() shall bind it to an address which is an unused local address.</w:t>
      </w:r>
    </w:p>
    <w:p w:rsidR="00FF3263" w:rsidRDefault="00FF3263" w:rsidP="00FF3263">
      <w:pPr>
        <w:overflowPunct w:val="0"/>
        <w:autoSpaceDE w:val="0"/>
        <w:adjustRightInd w:val="0"/>
        <w:ind w:right="319"/>
        <w:jc w:val="both"/>
        <w:rPr>
          <w:rFonts w:ascii="Times New Roman" w:hAnsi="Times New Roman"/>
        </w:rPr>
      </w:pPr>
      <w:r>
        <w:rPr>
          <w:rFonts w:ascii="Times New Roman" w:hAnsi="Times New Roman"/>
          <w:b/>
          <w:bCs/>
        </w:rPr>
        <w:t>9. What is the need for 'bind' function?</w:t>
      </w:r>
    </w:p>
    <w:p w:rsidR="00FF3263" w:rsidRDefault="00FF3263" w:rsidP="00FF3263">
      <w:pPr>
        <w:overflowPunct w:val="0"/>
        <w:autoSpaceDE w:val="0"/>
        <w:adjustRightInd w:val="0"/>
        <w:ind w:right="319"/>
        <w:jc w:val="both"/>
        <w:rPr>
          <w:rFonts w:ascii="Times New Roman" w:hAnsi="Times New Roman"/>
        </w:rPr>
      </w:pPr>
      <w:r>
        <w:rPr>
          <w:rFonts w:ascii="Times New Roman" w:hAnsi="Times New Roman"/>
        </w:rPr>
        <w:t>The bind system call associates a local network transport address with a socket. In case of client it is not necessary to call bind before the process attempts to communicate; the kernel selects and implicitly binds a local address to the socket as needed. The server process must call bind before accepting connections or receiving datagram’s, because the client establish connection or send datagram’s to the well-known address.</w:t>
      </w:r>
    </w:p>
    <w:p w:rsidR="00FF3263" w:rsidRDefault="00FF3263" w:rsidP="00FF3263">
      <w:pPr>
        <w:autoSpaceDE w:val="0"/>
        <w:adjustRightInd w:val="0"/>
        <w:ind w:right="319"/>
        <w:jc w:val="both"/>
        <w:rPr>
          <w:rFonts w:ascii="Times New Roman" w:hAnsi="Times New Roman"/>
        </w:rPr>
      </w:pPr>
      <w:r>
        <w:rPr>
          <w:rFonts w:ascii="Times New Roman" w:hAnsi="Times New Roman"/>
          <w:b/>
          <w:bCs/>
        </w:rPr>
        <w:t>10. Define a trace route?</w:t>
      </w:r>
    </w:p>
    <w:p w:rsidR="00FF3263" w:rsidRDefault="00FF3263" w:rsidP="00FF3263">
      <w:pPr>
        <w:overflowPunct w:val="0"/>
        <w:autoSpaceDE w:val="0"/>
        <w:adjustRightInd w:val="0"/>
        <w:ind w:right="319"/>
        <w:jc w:val="both"/>
        <w:rPr>
          <w:rFonts w:ascii="Times New Roman" w:hAnsi="Times New Roman"/>
        </w:rPr>
      </w:pPr>
      <w:r>
        <w:rPr>
          <w:rFonts w:ascii="Times New Roman" w:hAnsi="Times New Roman"/>
        </w:rPr>
        <w:t>An Internet utility that describes the path in real time from the client machine to the remote host being contacted. It reports the IP addresses of all the routers in between.</w:t>
      </w:r>
    </w:p>
    <w:p w:rsidR="00FF3263" w:rsidRDefault="00FF3263" w:rsidP="00FF3263">
      <w:pPr>
        <w:autoSpaceDE w:val="0"/>
        <w:adjustRightInd w:val="0"/>
        <w:ind w:right="319"/>
        <w:jc w:val="both"/>
        <w:rPr>
          <w:rFonts w:ascii="Times New Roman" w:hAnsi="Times New Roman"/>
        </w:rPr>
      </w:pPr>
      <w:r>
        <w:rPr>
          <w:rFonts w:ascii="Times New Roman" w:hAnsi="Times New Roman"/>
          <w:b/>
          <w:bCs/>
        </w:rPr>
        <w:t>11. What is the use of trace route program?</w:t>
      </w:r>
    </w:p>
    <w:p w:rsidR="00FF3263" w:rsidRDefault="00FF3263" w:rsidP="00FF3263">
      <w:pPr>
        <w:overflowPunct w:val="0"/>
        <w:autoSpaceDE w:val="0"/>
        <w:adjustRightInd w:val="0"/>
        <w:ind w:right="319"/>
        <w:jc w:val="both"/>
        <w:rPr>
          <w:rFonts w:ascii="Times New Roman" w:hAnsi="Times New Roman"/>
        </w:rPr>
      </w:pPr>
      <w:r>
        <w:rPr>
          <w:rFonts w:ascii="Times New Roman" w:hAnsi="Times New Roman"/>
        </w:rPr>
        <w:t>Trace route lets us see the route that IP datagram’s follow from one host to another. Trace route also lets us use the IP source route option</w:t>
      </w:r>
    </w:p>
    <w:p w:rsidR="00FF3263" w:rsidRDefault="00FF3263" w:rsidP="00FF3263">
      <w:pPr>
        <w:autoSpaceDE w:val="0"/>
        <w:adjustRightInd w:val="0"/>
        <w:ind w:right="319"/>
        <w:jc w:val="both"/>
        <w:rPr>
          <w:rFonts w:ascii="Times New Roman" w:hAnsi="Times New Roman"/>
        </w:rPr>
      </w:pPr>
      <w:r>
        <w:rPr>
          <w:rFonts w:ascii="Times New Roman" w:hAnsi="Times New Roman"/>
          <w:b/>
          <w:bCs/>
        </w:rPr>
        <w:t>12. Mention the advantage of trace route</w:t>
      </w:r>
    </w:p>
    <w:p w:rsidR="00FF3263" w:rsidRDefault="00FF3263" w:rsidP="00FF3263">
      <w:pPr>
        <w:overflowPunct w:val="0"/>
        <w:autoSpaceDE w:val="0"/>
        <w:adjustRightInd w:val="0"/>
        <w:ind w:right="319"/>
        <w:jc w:val="both"/>
        <w:rPr>
          <w:rFonts w:ascii="Times New Roman" w:hAnsi="Times New Roman"/>
        </w:rPr>
      </w:pPr>
      <w:r>
        <w:rPr>
          <w:rFonts w:ascii="Times New Roman" w:hAnsi="Times New Roman"/>
        </w:rPr>
        <w:t>Trace route lets us determine the path that IP datagrams follow from our host to some other destination.</w:t>
      </w:r>
    </w:p>
    <w:p w:rsidR="00FF3263" w:rsidRDefault="00FF3263" w:rsidP="00FF3263">
      <w:pPr>
        <w:overflowPunct w:val="0"/>
        <w:autoSpaceDE w:val="0"/>
        <w:adjustRightInd w:val="0"/>
        <w:ind w:right="319"/>
        <w:jc w:val="both"/>
        <w:rPr>
          <w:rFonts w:ascii="Times New Roman" w:hAnsi="Times New Roman"/>
          <w:b/>
          <w:bCs/>
        </w:rPr>
      </w:pPr>
      <w:r>
        <w:rPr>
          <w:rFonts w:ascii="Times New Roman" w:hAnsi="Times New Roman"/>
          <w:b/>
          <w:bCs/>
        </w:rPr>
        <w:t xml:space="preserve">13. What are the 2 sockets needed in a trace route program </w:t>
      </w:r>
    </w:p>
    <w:p w:rsidR="00FF3263" w:rsidRPr="007471B2" w:rsidRDefault="00FF3263" w:rsidP="00FF3263">
      <w:pPr>
        <w:overflowPunct w:val="0"/>
        <w:autoSpaceDE w:val="0"/>
        <w:adjustRightInd w:val="0"/>
        <w:ind w:right="319"/>
        <w:jc w:val="both"/>
        <w:rPr>
          <w:rFonts w:ascii="Arial" w:hAnsi="Arial" w:cs="Arial"/>
        </w:rPr>
      </w:pPr>
      <w:r w:rsidRPr="007471B2">
        <w:rPr>
          <w:rFonts w:ascii="Times New Roman" w:hAnsi="Times New Roman"/>
        </w:rPr>
        <w:t>A raw socket on which we read all returned ICMP messages .</w:t>
      </w:r>
    </w:p>
    <w:p w:rsidR="00FF3263" w:rsidRPr="00982C0B" w:rsidRDefault="00FF3263" w:rsidP="00FF3263">
      <w:pPr>
        <w:tabs>
          <w:tab w:val="center" w:pos="900"/>
          <w:tab w:val="left" w:pos="6120"/>
          <w:tab w:val="left" w:pos="6300"/>
        </w:tabs>
        <w:ind w:right="319"/>
        <w:jc w:val="both"/>
        <w:rPr>
          <w:rFonts w:ascii="Times New Roman" w:hAnsi="Times New Roman"/>
          <w:b/>
        </w:rPr>
      </w:pPr>
      <w:r>
        <w:rPr>
          <w:rFonts w:ascii="Times New Roman" w:hAnsi="Times New Roman"/>
        </w:rPr>
        <w:t>An UDP socket on which we send the probe packets with the increasing TTLs.</w:t>
      </w:r>
    </w:p>
    <w:p w:rsidR="00FF3263" w:rsidRPr="008B63B8" w:rsidRDefault="00FF3263" w:rsidP="00FF3263">
      <w:pPr>
        <w:ind w:right="319"/>
        <w:jc w:val="both"/>
        <w:rPr>
          <w:rFonts w:ascii="Times New Roman" w:hAnsi="Times New Roman"/>
          <w:b/>
        </w:rPr>
      </w:pPr>
      <w:r w:rsidRPr="008B63B8">
        <w:rPr>
          <w:rFonts w:ascii="Times New Roman" w:hAnsi="Times New Roman"/>
          <w:b/>
        </w:rPr>
        <w:t>13. What are the uses of transport layer?</w:t>
      </w:r>
    </w:p>
    <w:p w:rsidR="00FF3263" w:rsidRDefault="00FF3263" w:rsidP="00FF3263">
      <w:pPr>
        <w:ind w:right="319"/>
        <w:jc w:val="both"/>
        <w:rPr>
          <w:rFonts w:ascii="Times New Roman" w:hAnsi="Times New Roman"/>
          <w:b/>
        </w:rPr>
      </w:pPr>
      <w:r w:rsidRPr="008B63B8">
        <w:rPr>
          <w:rFonts w:ascii="Times New Roman" w:hAnsi="Times New Roman"/>
        </w:rPr>
        <w:t>Reliable data exchange</w:t>
      </w:r>
      <w:r>
        <w:rPr>
          <w:rFonts w:ascii="Times New Roman" w:hAnsi="Times New Roman"/>
        </w:rPr>
        <w:t xml:space="preserve"> , </w:t>
      </w:r>
      <w:r w:rsidRPr="008B63B8">
        <w:rPr>
          <w:rFonts w:ascii="Times New Roman" w:hAnsi="Times New Roman"/>
        </w:rPr>
        <w:t>Independent of network being used</w:t>
      </w:r>
      <w:r>
        <w:rPr>
          <w:rFonts w:ascii="Times New Roman" w:hAnsi="Times New Roman"/>
        </w:rPr>
        <w:t xml:space="preserve">, </w:t>
      </w:r>
      <w:r w:rsidRPr="008B63B8">
        <w:rPr>
          <w:rFonts w:ascii="Times New Roman" w:hAnsi="Times New Roman"/>
        </w:rPr>
        <w:t>Independent of application</w:t>
      </w:r>
    </w:p>
    <w:p w:rsidR="00FF3263" w:rsidRDefault="00FF3263" w:rsidP="00FF3263">
      <w:pPr>
        <w:ind w:right="319"/>
        <w:jc w:val="both"/>
        <w:rPr>
          <w:rFonts w:ascii="Times New Roman" w:hAnsi="Times New Roman"/>
          <w:b/>
        </w:rPr>
      </w:pPr>
      <w:r w:rsidRPr="008B63B8">
        <w:rPr>
          <w:rFonts w:ascii="Times New Roman" w:hAnsi="Times New Roman"/>
          <w:b/>
        </w:rPr>
        <w:t>14. What is protocol data unit (PDU)?</w:t>
      </w:r>
    </w:p>
    <w:p w:rsidR="00FF3263" w:rsidRPr="008B63B8" w:rsidRDefault="00FF3263" w:rsidP="00FF3263">
      <w:pPr>
        <w:ind w:right="319"/>
        <w:jc w:val="both"/>
        <w:rPr>
          <w:rFonts w:ascii="Times New Roman" w:hAnsi="Times New Roman"/>
        </w:rPr>
      </w:pPr>
      <w:r w:rsidRPr="008B63B8">
        <w:rPr>
          <w:rFonts w:ascii="Times New Roman" w:hAnsi="Times New Roman"/>
        </w:rPr>
        <w:t xml:space="preserve">Protocols are used to communicate and Control information is added to user data at each layer. Transport layer may fragment user data. Each fragment has a transport header added and header consists of Destination SAP, Sequence number and Error detection code. </w:t>
      </w:r>
    </w:p>
    <w:p w:rsidR="00FF3263" w:rsidRPr="008B63B8" w:rsidRDefault="00FF3263" w:rsidP="00FF3263">
      <w:pPr>
        <w:ind w:right="319"/>
        <w:jc w:val="both"/>
        <w:rPr>
          <w:rFonts w:ascii="Times New Roman" w:hAnsi="Times New Roman"/>
          <w:b/>
        </w:rPr>
      </w:pPr>
      <w:r w:rsidRPr="008B63B8">
        <w:rPr>
          <w:rFonts w:ascii="Times New Roman" w:hAnsi="Times New Roman"/>
          <w:b/>
        </w:rPr>
        <w:t>15.</w:t>
      </w:r>
      <w:r>
        <w:rPr>
          <w:rFonts w:ascii="Times New Roman" w:hAnsi="Times New Roman"/>
          <w:b/>
        </w:rPr>
        <w:t xml:space="preserve"> </w:t>
      </w:r>
      <w:r w:rsidRPr="008B63B8">
        <w:rPr>
          <w:rFonts w:ascii="Times New Roman" w:hAnsi="Times New Roman"/>
          <w:b/>
        </w:rPr>
        <w:t>What are the uses of internet layer in TCP/IP?</w:t>
      </w:r>
    </w:p>
    <w:p w:rsidR="00FF3263" w:rsidRPr="008B63B8" w:rsidRDefault="00FF3263" w:rsidP="00FF3263">
      <w:pPr>
        <w:ind w:right="319"/>
        <w:jc w:val="both"/>
        <w:rPr>
          <w:rFonts w:ascii="Times New Roman" w:hAnsi="Times New Roman"/>
        </w:rPr>
      </w:pPr>
      <w:r w:rsidRPr="008B63B8">
        <w:rPr>
          <w:rFonts w:ascii="Times New Roman" w:hAnsi="Times New Roman"/>
        </w:rPr>
        <w:t>Systems may be attached to different networks</w:t>
      </w:r>
      <w:r>
        <w:rPr>
          <w:rFonts w:ascii="Times New Roman" w:hAnsi="Times New Roman"/>
        </w:rPr>
        <w:t xml:space="preserve">, </w:t>
      </w:r>
      <w:r w:rsidRPr="008B63B8">
        <w:rPr>
          <w:rFonts w:ascii="Times New Roman" w:hAnsi="Times New Roman"/>
        </w:rPr>
        <w:t>Routing functions across multiple networks</w:t>
      </w:r>
      <w:r>
        <w:rPr>
          <w:rFonts w:ascii="Times New Roman" w:hAnsi="Times New Roman"/>
        </w:rPr>
        <w:t xml:space="preserve">, </w:t>
      </w:r>
      <w:r w:rsidRPr="008B63B8">
        <w:rPr>
          <w:rFonts w:ascii="Times New Roman" w:hAnsi="Times New Roman"/>
        </w:rPr>
        <w:t>Implemented in end systems and routers</w:t>
      </w:r>
    </w:p>
    <w:p w:rsidR="00FF3263" w:rsidRPr="008B63B8" w:rsidRDefault="00FF3263" w:rsidP="00FF3263">
      <w:pPr>
        <w:ind w:right="319"/>
        <w:jc w:val="both"/>
        <w:rPr>
          <w:rFonts w:ascii="Times New Roman" w:hAnsi="Times New Roman"/>
          <w:b/>
          <w:bCs/>
        </w:rPr>
      </w:pPr>
      <w:r w:rsidRPr="008B63B8">
        <w:rPr>
          <w:rFonts w:ascii="Times New Roman" w:hAnsi="Times New Roman"/>
          <w:b/>
          <w:bCs/>
        </w:rPr>
        <w:t xml:space="preserve">16. What is a layered Network Architecture? </w:t>
      </w:r>
    </w:p>
    <w:p w:rsidR="00FF3263" w:rsidRPr="008B63B8" w:rsidRDefault="00FF3263" w:rsidP="00FF3263">
      <w:pPr>
        <w:ind w:right="319"/>
        <w:jc w:val="both"/>
        <w:rPr>
          <w:rFonts w:ascii="Times New Roman" w:hAnsi="Times New Roman"/>
        </w:rPr>
      </w:pPr>
      <w:r w:rsidRPr="008B63B8">
        <w:rPr>
          <w:rFonts w:ascii="Times New Roman" w:hAnsi="Times New Roman"/>
        </w:rPr>
        <w:t xml:space="preserve">A layer is created when a different level of abstraction occurs at protocol. Each layer should perform a well defined function. </w:t>
      </w:r>
    </w:p>
    <w:p w:rsidR="00FF3263" w:rsidRPr="008B63B8" w:rsidRDefault="00FF3263" w:rsidP="00FF3263">
      <w:pPr>
        <w:ind w:right="319"/>
        <w:jc w:val="both"/>
        <w:rPr>
          <w:rFonts w:ascii="Times New Roman" w:hAnsi="Times New Roman"/>
        </w:rPr>
      </w:pPr>
      <w:r w:rsidRPr="008B63B8">
        <w:rPr>
          <w:rFonts w:ascii="Times New Roman" w:hAnsi="Times New Roman"/>
        </w:rPr>
        <w:t xml:space="preserve">Function of each layer should be chosen using internationality standardized protocols. Boundaries between should be chosen to minimize information flow across the interfaces. </w:t>
      </w:r>
    </w:p>
    <w:p w:rsidR="00FF3263" w:rsidRPr="008B63B8" w:rsidRDefault="00FF3263" w:rsidP="00FF3263">
      <w:pPr>
        <w:ind w:right="319"/>
        <w:jc w:val="both"/>
        <w:rPr>
          <w:rFonts w:ascii="Times New Roman" w:hAnsi="Times New Roman"/>
          <w:b/>
          <w:bCs/>
        </w:rPr>
      </w:pPr>
      <w:r w:rsidRPr="008B63B8">
        <w:rPr>
          <w:rFonts w:ascii="Times New Roman" w:hAnsi="Times New Roman"/>
          <w:b/>
          <w:bCs/>
        </w:rPr>
        <w:t>17. What is the need for layering?</w:t>
      </w:r>
    </w:p>
    <w:p w:rsidR="00FF3263" w:rsidRPr="008B63B8" w:rsidRDefault="00FF3263" w:rsidP="00FF3263">
      <w:pPr>
        <w:ind w:right="319"/>
        <w:jc w:val="both"/>
        <w:rPr>
          <w:rFonts w:ascii="Times New Roman" w:hAnsi="Times New Roman"/>
        </w:rPr>
      </w:pPr>
      <w:r w:rsidRPr="008B63B8">
        <w:rPr>
          <w:rFonts w:ascii="Times New Roman" w:hAnsi="Times New Roman"/>
        </w:rPr>
        <w:t>It reduces the design complexity.</w:t>
      </w:r>
    </w:p>
    <w:p w:rsidR="00FF3263" w:rsidRPr="008B63B8" w:rsidRDefault="00FF3263" w:rsidP="00FF3263">
      <w:pPr>
        <w:ind w:right="319"/>
        <w:jc w:val="both"/>
        <w:rPr>
          <w:rFonts w:ascii="Times New Roman" w:hAnsi="Times New Roman"/>
        </w:rPr>
      </w:pPr>
      <w:r w:rsidRPr="008B63B8">
        <w:rPr>
          <w:rFonts w:ascii="Times New Roman" w:hAnsi="Times New Roman"/>
        </w:rPr>
        <w:t>It decomposes the problem of building a network into more manageable components.</w:t>
      </w:r>
    </w:p>
    <w:p w:rsidR="00FF3263" w:rsidRPr="008B63B8" w:rsidRDefault="00FF3263" w:rsidP="00FF3263">
      <w:pPr>
        <w:ind w:right="319"/>
        <w:jc w:val="both"/>
        <w:rPr>
          <w:rFonts w:ascii="Times New Roman" w:hAnsi="Times New Roman"/>
          <w:b/>
        </w:rPr>
      </w:pPr>
      <w:r w:rsidRPr="008B63B8">
        <w:rPr>
          <w:rFonts w:ascii="Times New Roman" w:hAnsi="Times New Roman"/>
          <w:b/>
        </w:rPr>
        <w:t xml:space="preserve">   18.</w:t>
      </w:r>
      <w:r>
        <w:rPr>
          <w:rFonts w:ascii="Times New Roman" w:hAnsi="Times New Roman"/>
          <w:b/>
        </w:rPr>
        <w:t xml:space="preserve"> </w:t>
      </w:r>
      <w:r w:rsidRPr="008B63B8">
        <w:rPr>
          <w:rFonts w:ascii="Times New Roman" w:hAnsi="Times New Roman"/>
          <w:b/>
        </w:rPr>
        <w:t>What is a protocol?</w:t>
      </w:r>
    </w:p>
    <w:p w:rsidR="00FF3263" w:rsidRPr="008B63B8" w:rsidRDefault="00FF3263" w:rsidP="00FF3263">
      <w:pPr>
        <w:tabs>
          <w:tab w:val="left" w:pos="360"/>
        </w:tabs>
        <w:ind w:right="319"/>
        <w:jc w:val="both"/>
        <w:rPr>
          <w:rFonts w:ascii="Times New Roman" w:hAnsi="Times New Roman"/>
        </w:rPr>
      </w:pPr>
      <w:r w:rsidRPr="008B63B8">
        <w:rPr>
          <w:rFonts w:ascii="Times New Roman" w:hAnsi="Times New Roman"/>
        </w:rPr>
        <w:t>Protocol is used for communications between entities in a system and must speak the same language. Protocol is the set of rules governing the exchange of data between 2 entities. It defines what is communicated, how it is communicated, when it is communicated</w:t>
      </w:r>
    </w:p>
    <w:p w:rsidR="00FF3263" w:rsidRPr="00BB0A0A" w:rsidRDefault="00FF3263" w:rsidP="00FF3263">
      <w:pPr>
        <w:pStyle w:val="ListParagraph"/>
        <w:ind w:left="0" w:right="319"/>
        <w:jc w:val="both"/>
        <w:rPr>
          <w:rFonts w:ascii="Times New Roman" w:hAnsi="Times New Roman"/>
        </w:rPr>
      </w:pPr>
      <w:r>
        <w:rPr>
          <w:rFonts w:ascii="Times New Roman" w:hAnsi="Times New Roman"/>
          <w:b/>
          <w:bCs/>
          <w:lang w:val="it-IT"/>
        </w:rPr>
        <w:t>19.</w:t>
      </w:r>
      <w:r w:rsidRPr="008B63B8">
        <w:rPr>
          <w:rFonts w:ascii="Times New Roman" w:hAnsi="Times New Roman"/>
          <w:b/>
          <w:bCs/>
          <w:lang w:val="it-IT"/>
        </w:rPr>
        <w:t xml:space="preserve">   </w:t>
      </w:r>
      <w:r w:rsidRPr="00BB0A0A">
        <w:rPr>
          <w:rFonts w:ascii="Times New Roman" w:hAnsi="Times New Roman"/>
          <w:b/>
        </w:rPr>
        <w:t>Name a few fields that are present in TCP Packet</w:t>
      </w:r>
      <w:r w:rsidRPr="00BB0A0A">
        <w:rPr>
          <w:rFonts w:ascii="Times New Roman" w:hAnsi="Times New Roman"/>
        </w:rPr>
        <w:t>.</w:t>
      </w:r>
    </w:p>
    <w:p w:rsidR="00FF3263" w:rsidRPr="00BB0A0A" w:rsidRDefault="00FF3263" w:rsidP="00FF3263">
      <w:pPr>
        <w:pStyle w:val="ListParagraph"/>
        <w:ind w:left="0" w:right="319"/>
        <w:jc w:val="both"/>
        <w:rPr>
          <w:rFonts w:ascii="Times New Roman" w:hAnsi="Times New Roman"/>
        </w:rPr>
      </w:pPr>
      <w:r w:rsidRPr="00BB0A0A">
        <w:rPr>
          <w:rFonts w:ascii="Times New Roman" w:hAnsi="Times New Roman"/>
        </w:rPr>
        <w:t>Source port no, destination port no, seq.no, ack no, header length, rsvd, window size, data, checksum, urgent pointer, options, spl fields etc,</w:t>
      </w:r>
    </w:p>
    <w:p w:rsidR="00FF3263" w:rsidRPr="008B63B8" w:rsidRDefault="00FF3263" w:rsidP="00FF3263">
      <w:pPr>
        <w:ind w:right="319"/>
        <w:jc w:val="both"/>
        <w:rPr>
          <w:rFonts w:ascii="Times New Roman" w:hAnsi="Times New Roman"/>
          <w:b/>
        </w:rPr>
      </w:pPr>
      <w:r w:rsidRPr="008B63B8">
        <w:rPr>
          <w:rFonts w:ascii="Times New Roman" w:hAnsi="Times New Roman"/>
          <w:b/>
        </w:rPr>
        <w:t>20.What is the use of data link layer in OSI?</w:t>
      </w:r>
    </w:p>
    <w:p w:rsidR="00FF3263" w:rsidRPr="008B63B8" w:rsidRDefault="00FF3263" w:rsidP="00FF3263">
      <w:pPr>
        <w:ind w:right="319"/>
        <w:jc w:val="both"/>
        <w:rPr>
          <w:rFonts w:ascii="Times New Roman" w:hAnsi="Times New Roman"/>
        </w:rPr>
      </w:pPr>
      <w:r w:rsidRPr="008B63B8">
        <w:rPr>
          <w:rFonts w:ascii="Times New Roman" w:hAnsi="Times New Roman"/>
          <w:b/>
        </w:rPr>
        <w:t>Frame synchronization</w:t>
      </w:r>
      <w:r w:rsidRPr="008B63B8">
        <w:rPr>
          <w:rFonts w:ascii="Times New Roman" w:hAnsi="Times New Roman"/>
        </w:rPr>
        <w:t xml:space="preserve">: Data is divided by data link layer as frames ,a manageable unit.    </w:t>
      </w:r>
    </w:p>
    <w:p w:rsidR="00FF3263" w:rsidRPr="008B63B8" w:rsidRDefault="00FF3263" w:rsidP="00FF3263">
      <w:pPr>
        <w:ind w:right="319"/>
        <w:jc w:val="both"/>
        <w:rPr>
          <w:rFonts w:ascii="Times New Roman" w:hAnsi="Times New Roman"/>
        </w:rPr>
      </w:pPr>
      <w:r w:rsidRPr="008B63B8">
        <w:rPr>
          <w:rFonts w:ascii="Times New Roman" w:hAnsi="Times New Roman"/>
          <w:b/>
        </w:rPr>
        <w:t>Flow Control</w:t>
      </w:r>
      <w:r w:rsidRPr="008B63B8">
        <w:rPr>
          <w:rFonts w:ascii="Times New Roman" w:hAnsi="Times New Roman"/>
        </w:rPr>
        <w:t>:   Sending station does not overwhelm receiving station.</w:t>
      </w:r>
    </w:p>
    <w:p w:rsidR="00FF3263" w:rsidRPr="008B63B8" w:rsidRDefault="00FF3263" w:rsidP="00FF3263">
      <w:pPr>
        <w:ind w:right="319"/>
        <w:jc w:val="both"/>
        <w:rPr>
          <w:rFonts w:ascii="Times New Roman" w:hAnsi="Times New Roman"/>
        </w:rPr>
      </w:pPr>
      <w:r w:rsidRPr="008B63B8">
        <w:rPr>
          <w:rFonts w:ascii="Times New Roman" w:hAnsi="Times New Roman"/>
          <w:b/>
        </w:rPr>
        <w:t>Error Control</w:t>
      </w:r>
      <w:r w:rsidRPr="008B63B8">
        <w:rPr>
          <w:rFonts w:ascii="Times New Roman" w:hAnsi="Times New Roman"/>
        </w:rPr>
        <w:t>:  Any error in bits must be detected and corrected using some mechanism.</w:t>
      </w:r>
    </w:p>
    <w:p w:rsidR="00FF3263" w:rsidRPr="008B63B8" w:rsidRDefault="00FF3263" w:rsidP="00FF3263">
      <w:pPr>
        <w:ind w:right="319"/>
        <w:jc w:val="both"/>
        <w:rPr>
          <w:rFonts w:ascii="Times New Roman" w:hAnsi="Times New Roman"/>
          <w:b/>
          <w:bCs/>
        </w:rPr>
      </w:pPr>
      <w:r w:rsidRPr="008B63B8">
        <w:rPr>
          <w:rFonts w:ascii="Times New Roman" w:hAnsi="Times New Roman"/>
          <w:b/>
          <w:bCs/>
        </w:rPr>
        <w:t>21. Why is flow control and error control duplicated in different layers?</w:t>
      </w:r>
    </w:p>
    <w:p w:rsidR="00FF3263" w:rsidRPr="008B63B8" w:rsidRDefault="00FF3263" w:rsidP="00FF3263">
      <w:pPr>
        <w:ind w:right="319"/>
        <w:jc w:val="both"/>
        <w:rPr>
          <w:rFonts w:ascii="Times New Roman" w:hAnsi="Times New Roman"/>
        </w:rPr>
      </w:pPr>
      <w:r w:rsidRPr="008B63B8">
        <w:rPr>
          <w:rFonts w:ascii="Times New Roman" w:hAnsi="Times New Roman"/>
        </w:rPr>
        <w:t>Like the data link layer, the transport layer is respons</w:t>
      </w:r>
      <w:r>
        <w:rPr>
          <w:rFonts w:ascii="Times New Roman" w:hAnsi="Times New Roman"/>
        </w:rPr>
        <w:t>ible for flow and error control</w:t>
      </w:r>
      <w:r w:rsidRPr="008B63B8">
        <w:rPr>
          <w:rFonts w:ascii="Times New Roman" w:hAnsi="Times New Roman"/>
        </w:rPr>
        <w:t>. Flow control and error control at data link layer is node-to-node level. But at transport layer, flow control and error control is performed end-end rather than across a single link.</w:t>
      </w:r>
    </w:p>
    <w:p w:rsidR="00FF3263" w:rsidRPr="008B63B8" w:rsidRDefault="00FF3263" w:rsidP="00FF3263">
      <w:pPr>
        <w:ind w:right="319"/>
        <w:jc w:val="both"/>
        <w:rPr>
          <w:rFonts w:ascii="Times New Roman" w:hAnsi="Times New Roman"/>
          <w:b/>
        </w:rPr>
      </w:pPr>
      <w:r w:rsidRPr="008B63B8">
        <w:rPr>
          <w:rFonts w:ascii="Times New Roman" w:hAnsi="Times New Roman"/>
          <w:b/>
        </w:rPr>
        <w:t>22. What are the functions of physical layer?</w:t>
      </w:r>
    </w:p>
    <w:p w:rsidR="00FF3263" w:rsidRPr="008B63B8" w:rsidRDefault="00FF3263" w:rsidP="00FF3263">
      <w:pPr>
        <w:ind w:right="319"/>
        <w:jc w:val="both"/>
        <w:rPr>
          <w:rFonts w:ascii="Times New Roman" w:hAnsi="Times New Roman"/>
        </w:rPr>
      </w:pPr>
      <w:r w:rsidRPr="008B63B8">
        <w:rPr>
          <w:rFonts w:ascii="Times New Roman" w:hAnsi="Times New Roman"/>
        </w:rPr>
        <w:t>Encoding/ decoding of signals, preamble generation/removal (for synchronization) and Bit transmission/ reception are the functions of physical layer.</w:t>
      </w:r>
    </w:p>
    <w:p w:rsidR="00FF3263" w:rsidRPr="008B63B8" w:rsidRDefault="00FF3263" w:rsidP="00FF3263">
      <w:pPr>
        <w:ind w:right="319"/>
        <w:jc w:val="both"/>
        <w:rPr>
          <w:rFonts w:ascii="Times New Roman" w:hAnsi="Times New Roman"/>
          <w:b/>
        </w:rPr>
      </w:pPr>
      <w:r w:rsidRPr="008B63B8">
        <w:rPr>
          <w:rFonts w:ascii="Times New Roman" w:hAnsi="Times New Roman"/>
          <w:b/>
        </w:rPr>
        <w:t xml:space="preserve">23. What are the functions of </w:t>
      </w:r>
      <w:r w:rsidRPr="008B63B8">
        <w:rPr>
          <w:rFonts w:ascii="Times New Roman" w:hAnsi="Times New Roman"/>
          <w:b/>
          <w:bCs/>
        </w:rPr>
        <w:t>presentation layer</w:t>
      </w:r>
      <w:r w:rsidRPr="008B63B8">
        <w:rPr>
          <w:rFonts w:ascii="Times New Roman" w:hAnsi="Times New Roman"/>
          <w:b/>
        </w:rPr>
        <w:t>?</w:t>
      </w:r>
    </w:p>
    <w:p w:rsidR="00FF3263" w:rsidRPr="008B63B8" w:rsidRDefault="00FF3263" w:rsidP="00FF3263">
      <w:pPr>
        <w:ind w:right="319"/>
        <w:jc w:val="both"/>
        <w:rPr>
          <w:rFonts w:ascii="Times New Roman" w:hAnsi="Times New Roman"/>
        </w:rPr>
      </w:pPr>
      <w:r w:rsidRPr="008B63B8">
        <w:rPr>
          <w:rFonts w:ascii="Times New Roman" w:hAnsi="Times New Roman"/>
        </w:rPr>
        <w:t xml:space="preserve">Translation, Encryption / Decryption, Authentication and Compression are the functions of </w:t>
      </w:r>
      <w:r w:rsidRPr="008B63B8">
        <w:rPr>
          <w:rFonts w:ascii="Times New Roman" w:hAnsi="Times New Roman"/>
          <w:bCs/>
        </w:rPr>
        <w:t>presentation layer.</w:t>
      </w:r>
    </w:p>
    <w:p w:rsidR="00FF3263" w:rsidRPr="008B63B8" w:rsidRDefault="00FF3263" w:rsidP="00FF3263">
      <w:pPr>
        <w:ind w:right="319"/>
        <w:jc w:val="both"/>
        <w:rPr>
          <w:rFonts w:ascii="Times New Roman" w:hAnsi="Times New Roman"/>
          <w:b/>
        </w:rPr>
      </w:pPr>
      <w:r w:rsidRPr="008B63B8">
        <w:rPr>
          <w:rFonts w:ascii="Times New Roman" w:hAnsi="Times New Roman"/>
          <w:b/>
        </w:rPr>
        <w:t>24. List the advantages of a centralized scheme.</w:t>
      </w:r>
    </w:p>
    <w:p w:rsidR="00FF3263" w:rsidRPr="008B63B8" w:rsidRDefault="00FF3263" w:rsidP="00FF3263">
      <w:pPr>
        <w:ind w:right="319"/>
        <w:jc w:val="both"/>
        <w:rPr>
          <w:rFonts w:ascii="Times New Roman" w:hAnsi="Times New Roman"/>
        </w:rPr>
      </w:pPr>
      <w:r w:rsidRPr="008B63B8">
        <w:rPr>
          <w:rFonts w:ascii="Times New Roman" w:hAnsi="Times New Roman"/>
        </w:rPr>
        <w:t>It may afford greater control over access for priorities, overrides, and guaranteed capacity.</w:t>
      </w:r>
    </w:p>
    <w:p w:rsidR="00FF3263" w:rsidRPr="008B63B8" w:rsidRDefault="00FF3263" w:rsidP="00FF3263">
      <w:pPr>
        <w:ind w:right="319"/>
        <w:jc w:val="both"/>
        <w:rPr>
          <w:rFonts w:ascii="Times New Roman" w:hAnsi="Times New Roman"/>
        </w:rPr>
      </w:pPr>
      <w:r w:rsidRPr="008B63B8">
        <w:rPr>
          <w:rFonts w:ascii="Times New Roman" w:hAnsi="Times New Roman"/>
        </w:rPr>
        <w:t>It enables the use of relatively simple access logic at each station.</w:t>
      </w:r>
    </w:p>
    <w:p w:rsidR="00FF3263" w:rsidRPr="008B63B8" w:rsidRDefault="00FF3263" w:rsidP="00FF3263">
      <w:pPr>
        <w:ind w:right="319"/>
        <w:jc w:val="both"/>
        <w:rPr>
          <w:rFonts w:ascii="Times New Roman" w:hAnsi="Times New Roman"/>
        </w:rPr>
      </w:pPr>
      <w:r w:rsidRPr="008B63B8">
        <w:rPr>
          <w:rFonts w:ascii="Times New Roman" w:hAnsi="Times New Roman"/>
        </w:rPr>
        <w:t>It avoids problems of distributed coordination among peer entities.</w:t>
      </w:r>
    </w:p>
    <w:p w:rsidR="00FF3263" w:rsidRPr="008B63B8" w:rsidRDefault="00FF3263" w:rsidP="00FF3263">
      <w:pPr>
        <w:ind w:right="319"/>
        <w:jc w:val="both"/>
        <w:rPr>
          <w:rFonts w:ascii="Times New Roman" w:hAnsi="Times New Roman"/>
          <w:b/>
        </w:rPr>
      </w:pPr>
      <w:r w:rsidRPr="008B63B8">
        <w:rPr>
          <w:rFonts w:ascii="Times New Roman" w:hAnsi="Times New Roman"/>
          <w:b/>
        </w:rPr>
        <w:t>25. What is meant by Ethernet and MAC control?</w:t>
      </w:r>
    </w:p>
    <w:p w:rsidR="00FF3263" w:rsidRPr="008B63B8" w:rsidRDefault="00FF3263" w:rsidP="00FF3263">
      <w:pPr>
        <w:ind w:right="319"/>
        <w:jc w:val="both"/>
        <w:rPr>
          <w:rFonts w:ascii="Times New Roman" w:hAnsi="Times New Roman"/>
        </w:rPr>
      </w:pPr>
      <w:r w:rsidRPr="008B63B8">
        <w:rPr>
          <w:rFonts w:ascii="Times New Roman" w:hAnsi="Times New Roman"/>
        </w:rPr>
        <w:t xml:space="preserve">Ethernet is a networking topology developed in 1970 which is governed by the IEEE 802.3 specification. </w:t>
      </w:r>
      <w:r w:rsidRPr="008B63B8">
        <w:rPr>
          <w:rFonts w:ascii="Times New Roman" w:hAnsi="Times New Roman"/>
          <w:b/>
        </w:rPr>
        <w:t>MAC control</w:t>
      </w:r>
      <w:r w:rsidRPr="008B63B8">
        <w:rPr>
          <w:rFonts w:ascii="Times New Roman" w:hAnsi="Times New Roman"/>
        </w:rPr>
        <w:t xml:space="preserve"> field contains any protocol control information needed for the functioning of the MAC protocol. For example, a priority level could be indicated here.</w:t>
      </w:r>
    </w:p>
    <w:p w:rsidR="00FF3263" w:rsidRPr="008B63B8" w:rsidRDefault="00FF3263" w:rsidP="00FF3263">
      <w:pPr>
        <w:widowControl/>
        <w:numPr>
          <w:ilvl w:val="0"/>
          <w:numId w:val="39"/>
        </w:numPr>
        <w:suppressAutoHyphens w:val="0"/>
        <w:autoSpaceDN/>
        <w:ind w:left="0" w:right="319" w:firstLine="0"/>
        <w:jc w:val="both"/>
        <w:textAlignment w:val="auto"/>
        <w:rPr>
          <w:rFonts w:ascii="Times New Roman" w:hAnsi="Times New Roman"/>
          <w:b/>
        </w:rPr>
      </w:pPr>
      <w:r w:rsidRPr="008B63B8">
        <w:rPr>
          <w:rFonts w:ascii="Times New Roman" w:hAnsi="Times New Roman"/>
          <w:b/>
        </w:rPr>
        <w:t>What is CSMA/CD?</w:t>
      </w:r>
    </w:p>
    <w:p w:rsidR="00FF3263" w:rsidRPr="008B63B8" w:rsidRDefault="00FF3263" w:rsidP="00FF3263">
      <w:pPr>
        <w:ind w:right="319"/>
        <w:jc w:val="both"/>
        <w:rPr>
          <w:rFonts w:ascii="Times New Roman" w:hAnsi="Times New Roman"/>
        </w:rPr>
      </w:pPr>
      <w:r w:rsidRPr="008B63B8">
        <w:rPr>
          <w:rFonts w:ascii="Times New Roman" w:hAnsi="Times New Roman"/>
        </w:rPr>
        <w:t>It is a protocol used to sense whether a medium is busy before transmission but it has the ability to check whether a transmission has collided with another.</w:t>
      </w:r>
    </w:p>
    <w:p w:rsidR="00FF3263" w:rsidRPr="008B63B8" w:rsidRDefault="00FF3263" w:rsidP="00FF3263">
      <w:pPr>
        <w:widowControl/>
        <w:numPr>
          <w:ilvl w:val="0"/>
          <w:numId w:val="39"/>
        </w:numPr>
        <w:tabs>
          <w:tab w:val="left" w:pos="360"/>
        </w:tabs>
        <w:suppressAutoHyphens w:val="0"/>
        <w:autoSpaceDN/>
        <w:ind w:left="0" w:right="319" w:firstLine="0"/>
        <w:jc w:val="both"/>
        <w:textAlignment w:val="auto"/>
        <w:rPr>
          <w:rFonts w:ascii="Times New Roman" w:hAnsi="Times New Roman"/>
          <w:b/>
        </w:rPr>
      </w:pPr>
      <w:r w:rsidRPr="008B63B8">
        <w:rPr>
          <w:rFonts w:ascii="Times New Roman" w:hAnsi="Times New Roman"/>
          <w:b/>
        </w:rPr>
        <w:t>List the rules for CSMA/CD.</w:t>
      </w:r>
    </w:p>
    <w:p w:rsidR="00FF3263" w:rsidRPr="008B63B8" w:rsidRDefault="00FF3263" w:rsidP="00FF3263">
      <w:pPr>
        <w:ind w:right="319"/>
        <w:jc w:val="both"/>
        <w:rPr>
          <w:rFonts w:ascii="Times New Roman" w:hAnsi="Times New Roman"/>
        </w:rPr>
      </w:pPr>
      <w:r w:rsidRPr="008B63B8">
        <w:rPr>
          <w:rFonts w:ascii="Times New Roman" w:hAnsi="Times New Roman"/>
        </w:rPr>
        <w:t>1. If the medium is idle, transmit; otherwise go to step 2.</w:t>
      </w:r>
    </w:p>
    <w:p w:rsidR="00FF3263" w:rsidRPr="008B63B8" w:rsidRDefault="00FF3263" w:rsidP="00FF3263">
      <w:pPr>
        <w:ind w:right="319"/>
        <w:jc w:val="both"/>
        <w:rPr>
          <w:rFonts w:ascii="Times New Roman" w:hAnsi="Times New Roman"/>
        </w:rPr>
      </w:pPr>
      <w:r w:rsidRPr="008B63B8">
        <w:rPr>
          <w:rFonts w:ascii="Times New Roman" w:hAnsi="Times New Roman"/>
        </w:rPr>
        <w:t>2. If the medium is busy, continue to listen until the channel is idle, and then transmit immediately.</w:t>
      </w:r>
    </w:p>
    <w:p w:rsidR="00FF3263" w:rsidRPr="008B63B8" w:rsidRDefault="00FF3263" w:rsidP="00FF3263">
      <w:pPr>
        <w:ind w:right="319"/>
        <w:jc w:val="both"/>
        <w:rPr>
          <w:rFonts w:ascii="Times New Roman" w:hAnsi="Times New Roman"/>
        </w:rPr>
      </w:pPr>
      <w:r w:rsidRPr="008B63B8">
        <w:rPr>
          <w:rFonts w:ascii="Times New Roman" w:hAnsi="Times New Roman"/>
        </w:rPr>
        <w:t>3. If a collision detected during transmission, transmit a brief jamming signal to all station to indicate collision has occurred and then cease transmission.</w:t>
      </w:r>
    </w:p>
    <w:p w:rsidR="00FF3263" w:rsidRPr="008B63B8" w:rsidRDefault="00FF3263" w:rsidP="00FF3263">
      <w:pPr>
        <w:ind w:right="319"/>
        <w:jc w:val="both"/>
        <w:rPr>
          <w:rFonts w:ascii="Times New Roman" w:hAnsi="Times New Roman"/>
        </w:rPr>
      </w:pPr>
      <w:r w:rsidRPr="008B63B8">
        <w:rPr>
          <w:rFonts w:ascii="Times New Roman" w:hAnsi="Times New Roman"/>
        </w:rPr>
        <w:t>4. After transmitting a jamming signal, wait for some time, then transmit again.</w:t>
      </w:r>
    </w:p>
    <w:p w:rsidR="00FF3263" w:rsidRPr="008B63B8" w:rsidRDefault="00FF3263" w:rsidP="00FF3263">
      <w:pPr>
        <w:widowControl/>
        <w:numPr>
          <w:ilvl w:val="0"/>
          <w:numId w:val="39"/>
        </w:numPr>
        <w:tabs>
          <w:tab w:val="left" w:pos="360"/>
        </w:tabs>
        <w:suppressAutoHyphens w:val="0"/>
        <w:autoSpaceDN/>
        <w:ind w:left="0" w:right="319" w:firstLine="0"/>
        <w:jc w:val="both"/>
        <w:textAlignment w:val="auto"/>
        <w:rPr>
          <w:rFonts w:ascii="Times New Roman" w:hAnsi="Times New Roman"/>
          <w:b/>
        </w:rPr>
      </w:pPr>
      <w:r w:rsidRPr="008B63B8">
        <w:rPr>
          <w:rFonts w:ascii="Times New Roman" w:hAnsi="Times New Roman"/>
          <w:b/>
        </w:rPr>
        <w:t>What is preamble?</w:t>
      </w:r>
    </w:p>
    <w:p w:rsidR="00FF3263" w:rsidRPr="008B63B8" w:rsidRDefault="00FF3263" w:rsidP="00FF3263">
      <w:pPr>
        <w:ind w:right="319"/>
        <w:jc w:val="both"/>
        <w:rPr>
          <w:rFonts w:ascii="Times New Roman" w:hAnsi="Times New Roman"/>
        </w:rPr>
      </w:pPr>
      <w:r w:rsidRPr="008B63B8">
        <w:rPr>
          <w:rFonts w:ascii="Times New Roman" w:hAnsi="Times New Roman"/>
        </w:rPr>
        <w:t>A 7-octet pattern of alternating 0s and 1s is used by the receiver to establish bit synchronization is called as preamble.</w:t>
      </w:r>
    </w:p>
    <w:p w:rsidR="00FF3263" w:rsidRPr="008B63B8" w:rsidRDefault="00FF3263" w:rsidP="00FF3263">
      <w:pPr>
        <w:widowControl/>
        <w:numPr>
          <w:ilvl w:val="0"/>
          <w:numId w:val="39"/>
        </w:numPr>
        <w:tabs>
          <w:tab w:val="left" w:pos="270"/>
          <w:tab w:val="left" w:pos="360"/>
        </w:tabs>
        <w:suppressAutoHyphens w:val="0"/>
        <w:autoSpaceDN/>
        <w:ind w:left="0" w:right="319" w:firstLine="0"/>
        <w:jc w:val="both"/>
        <w:textAlignment w:val="auto"/>
        <w:rPr>
          <w:rFonts w:ascii="Times New Roman" w:hAnsi="Times New Roman"/>
          <w:b/>
        </w:rPr>
      </w:pPr>
      <w:r w:rsidRPr="008B63B8">
        <w:rPr>
          <w:rFonts w:ascii="Times New Roman" w:hAnsi="Times New Roman"/>
          <w:b/>
        </w:rPr>
        <w:t>When a transmitting station will insert a new token on the ring?</w:t>
      </w:r>
    </w:p>
    <w:p w:rsidR="00FF3263" w:rsidRPr="008B63B8" w:rsidRDefault="00FF3263" w:rsidP="00FF3263">
      <w:pPr>
        <w:ind w:right="319"/>
        <w:jc w:val="both"/>
        <w:rPr>
          <w:rFonts w:ascii="Times New Roman" w:hAnsi="Times New Roman"/>
        </w:rPr>
      </w:pPr>
      <w:r w:rsidRPr="008B63B8">
        <w:rPr>
          <w:rFonts w:ascii="Times New Roman" w:hAnsi="Times New Roman"/>
        </w:rPr>
        <w:t>It will insert a new token when the station has completed transmission of its frame.</w:t>
      </w:r>
    </w:p>
    <w:p w:rsidR="00FF3263" w:rsidRPr="008B63B8" w:rsidRDefault="00FF3263" w:rsidP="00FF3263">
      <w:pPr>
        <w:ind w:right="319"/>
        <w:jc w:val="both"/>
        <w:rPr>
          <w:rFonts w:ascii="Times New Roman" w:hAnsi="Times New Roman"/>
        </w:rPr>
      </w:pPr>
      <w:r w:rsidRPr="008B63B8">
        <w:rPr>
          <w:rFonts w:ascii="Times New Roman" w:hAnsi="Times New Roman"/>
        </w:rPr>
        <w:t>The leading edge of the transmitted frame has returned to the station.</w:t>
      </w:r>
    </w:p>
    <w:p w:rsidR="00FF3263" w:rsidRPr="008B63B8" w:rsidRDefault="00FF3263" w:rsidP="00FF3263">
      <w:pPr>
        <w:widowControl/>
        <w:numPr>
          <w:ilvl w:val="0"/>
          <w:numId w:val="39"/>
        </w:numPr>
        <w:tabs>
          <w:tab w:val="left" w:pos="360"/>
        </w:tabs>
        <w:suppressAutoHyphens w:val="0"/>
        <w:autoSpaceDN/>
        <w:ind w:left="0" w:right="319" w:firstLine="0"/>
        <w:jc w:val="both"/>
        <w:textAlignment w:val="auto"/>
        <w:rPr>
          <w:rFonts w:ascii="Times New Roman" w:hAnsi="Times New Roman"/>
        </w:rPr>
      </w:pPr>
      <w:r w:rsidRPr="008B63B8">
        <w:rPr>
          <w:rFonts w:ascii="Times New Roman" w:hAnsi="Times New Roman"/>
          <w:b/>
        </w:rPr>
        <w:t>What is a bridge?</w:t>
      </w:r>
    </w:p>
    <w:p w:rsidR="00FF3263" w:rsidRPr="008B63B8" w:rsidRDefault="00FF3263" w:rsidP="00FF3263">
      <w:pPr>
        <w:ind w:right="319"/>
        <w:jc w:val="both"/>
        <w:rPr>
          <w:rFonts w:ascii="Times New Roman" w:hAnsi="Times New Roman"/>
        </w:rPr>
      </w:pPr>
      <w:r w:rsidRPr="008B63B8">
        <w:rPr>
          <w:rFonts w:ascii="Times New Roman" w:hAnsi="Times New Roman"/>
          <w:b/>
        </w:rPr>
        <w:t xml:space="preserve"> </w:t>
      </w:r>
      <w:r w:rsidRPr="008B63B8">
        <w:rPr>
          <w:rFonts w:ascii="Times New Roman" w:hAnsi="Times New Roman"/>
        </w:rPr>
        <w:t>Bridge is a hardware networking device used to connect two LANs. A bridge operates at data link layer of the OSI layer.</w:t>
      </w:r>
    </w:p>
    <w:p w:rsidR="00FF3263" w:rsidRPr="008B63B8" w:rsidRDefault="00FF3263" w:rsidP="00FF3263">
      <w:pPr>
        <w:widowControl/>
        <w:numPr>
          <w:ilvl w:val="0"/>
          <w:numId w:val="39"/>
        </w:numPr>
        <w:tabs>
          <w:tab w:val="left" w:pos="270"/>
          <w:tab w:val="left" w:pos="360"/>
        </w:tabs>
        <w:suppressAutoHyphens w:val="0"/>
        <w:autoSpaceDN/>
        <w:ind w:left="0" w:right="319" w:firstLine="0"/>
        <w:jc w:val="both"/>
        <w:textAlignment w:val="auto"/>
        <w:rPr>
          <w:rFonts w:ascii="Times New Roman" w:hAnsi="Times New Roman"/>
          <w:b/>
        </w:rPr>
      </w:pPr>
      <w:r w:rsidRPr="008B63B8">
        <w:rPr>
          <w:rFonts w:ascii="Times New Roman" w:hAnsi="Times New Roman"/>
          <w:b/>
        </w:rPr>
        <w:t>List the reason for using bridges in LAN.</w:t>
      </w:r>
    </w:p>
    <w:p w:rsidR="00FF3263" w:rsidRPr="008B63B8" w:rsidRDefault="00FF3263" w:rsidP="00FF3263">
      <w:pPr>
        <w:ind w:right="319"/>
        <w:jc w:val="both"/>
        <w:rPr>
          <w:rFonts w:ascii="Times New Roman" w:hAnsi="Times New Roman"/>
        </w:rPr>
      </w:pPr>
      <w:r w:rsidRPr="008B63B8">
        <w:rPr>
          <w:rFonts w:ascii="Times New Roman" w:hAnsi="Times New Roman"/>
        </w:rPr>
        <w:t xml:space="preserve">         Reliability, performance, security, and geography are the reason for using bridges in LAN</w:t>
      </w:r>
    </w:p>
    <w:p w:rsidR="00FF3263" w:rsidRPr="008B63B8" w:rsidRDefault="00FF3263" w:rsidP="00FF3263">
      <w:pPr>
        <w:widowControl/>
        <w:numPr>
          <w:ilvl w:val="0"/>
          <w:numId w:val="39"/>
        </w:numPr>
        <w:tabs>
          <w:tab w:val="left" w:pos="360"/>
        </w:tabs>
        <w:suppressAutoHyphens w:val="0"/>
        <w:autoSpaceDN/>
        <w:ind w:left="0" w:right="319" w:firstLine="0"/>
        <w:jc w:val="both"/>
        <w:textAlignment w:val="auto"/>
        <w:rPr>
          <w:rFonts w:ascii="Times New Roman" w:hAnsi="Times New Roman"/>
          <w:b/>
        </w:rPr>
      </w:pPr>
      <w:r w:rsidRPr="008B63B8">
        <w:rPr>
          <w:rFonts w:ascii="Times New Roman" w:hAnsi="Times New Roman"/>
          <w:b/>
        </w:rPr>
        <w:t>What are the functions of a bridge?</w:t>
      </w:r>
    </w:p>
    <w:p w:rsidR="00FF3263" w:rsidRPr="008B63B8" w:rsidRDefault="00FF3263" w:rsidP="00FF3263">
      <w:pPr>
        <w:ind w:right="319"/>
        <w:jc w:val="both"/>
        <w:rPr>
          <w:rFonts w:ascii="Times New Roman" w:hAnsi="Times New Roman"/>
        </w:rPr>
      </w:pPr>
      <w:r w:rsidRPr="008B63B8">
        <w:rPr>
          <w:rFonts w:ascii="Times New Roman" w:hAnsi="Times New Roman"/>
        </w:rPr>
        <w:t xml:space="preserve">      1. A bridge should have enough buffer space to store the frames until it is transmitted.</w:t>
      </w:r>
    </w:p>
    <w:p w:rsidR="00FF3263" w:rsidRPr="008B63B8" w:rsidRDefault="00FF3263" w:rsidP="00FF3263">
      <w:pPr>
        <w:ind w:right="319"/>
        <w:jc w:val="both"/>
        <w:rPr>
          <w:rFonts w:ascii="Times New Roman" w:hAnsi="Times New Roman"/>
        </w:rPr>
      </w:pPr>
      <w:r w:rsidRPr="008B63B8">
        <w:rPr>
          <w:rFonts w:ascii="Times New Roman" w:hAnsi="Times New Roman"/>
        </w:rPr>
        <w:t xml:space="preserve">      2. It should be able to distinguish addresses of host on different LAN.</w:t>
      </w:r>
    </w:p>
    <w:p w:rsidR="00FF3263" w:rsidRPr="008B63B8" w:rsidRDefault="00FF3263" w:rsidP="00FF3263">
      <w:pPr>
        <w:ind w:right="319"/>
        <w:jc w:val="both"/>
        <w:rPr>
          <w:rFonts w:ascii="Times New Roman" w:hAnsi="Times New Roman"/>
        </w:rPr>
      </w:pPr>
      <w:r w:rsidRPr="008B63B8">
        <w:rPr>
          <w:rFonts w:ascii="Times New Roman" w:hAnsi="Times New Roman"/>
        </w:rPr>
        <w:t xml:space="preserve">      3. It can contain information about other bridges.</w:t>
      </w:r>
    </w:p>
    <w:p w:rsidR="00FF3263" w:rsidRPr="008B63B8" w:rsidRDefault="00FF3263" w:rsidP="00FF3263">
      <w:pPr>
        <w:ind w:right="319"/>
        <w:jc w:val="both"/>
        <w:rPr>
          <w:rFonts w:ascii="Times New Roman" w:hAnsi="Times New Roman"/>
        </w:rPr>
      </w:pPr>
      <w:r w:rsidRPr="008B63B8">
        <w:rPr>
          <w:rFonts w:ascii="Times New Roman" w:hAnsi="Times New Roman"/>
        </w:rPr>
        <w:t xml:space="preserve">     . 4. It should follow congestion control mechanisms to overcome congestion.</w:t>
      </w:r>
    </w:p>
    <w:p w:rsidR="00FF3263" w:rsidRPr="008B63B8" w:rsidRDefault="00FF3263" w:rsidP="00FF3263">
      <w:pPr>
        <w:ind w:right="319"/>
        <w:jc w:val="both"/>
        <w:rPr>
          <w:rFonts w:ascii="Times New Roman" w:hAnsi="Times New Roman"/>
        </w:rPr>
      </w:pPr>
      <w:r w:rsidRPr="008B63B8">
        <w:rPr>
          <w:rFonts w:ascii="Times New Roman" w:hAnsi="Times New Roman"/>
        </w:rPr>
        <w:t xml:space="preserve">      5. It works at layer 1 and layer 2 level..</w:t>
      </w:r>
    </w:p>
    <w:p w:rsidR="00FF3263" w:rsidRPr="008B63B8" w:rsidRDefault="00FF3263" w:rsidP="00FF3263">
      <w:pPr>
        <w:widowControl/>
        <w:numPr>
          <w:ilvl w:val="0"/>
          <w:numId w:val="39"/>
        </w:numPr>
        <w:suppressAutoHyphens w:val="0"/>
        <w:autoSpaceDN/>
        <w:ind w:left="0" w:right="319" w:firstLine="0"/>
        <w:jc w:val="both"/>
        <w:textAlignment w:val="auto"/>
        <w:rPr>
          <w:rFonts w:ascii="Times New Roman" w:hAnsi="Times New Roman"/>
          <w:b/>
        </w:rPr>
      </w:pPr>
      <w:r w:rsidRPr="008B63B8">
        <w:rPr>
          <w:rFonts w:ascii="Times New Roman" w:hAnsi="Times New Roman"/>
          <w:b/>
        </w:rPr>
        <w:t>What is spanning tree routing?</w:t>
      </w:r>
    </w:p>
    <w:p w:rsidR="00FF3263" w:rsidRPr="008B63B8" w:rsidRDefault="00FF3263" w:rsidP="00FF3263">
      <w:pPr>
        <w:ind w:right="319"/>
        <w:jc w:val="both"/>
        <w:rPr>
          <w:rFonts w:ascii="Times New Roman" w:hAnsi="Times New Roman"/>
        </w:rPr>
      </w:pPr>
      <w:r w:rsidRPr="008B63B8">
        <w:rPr>
          <w:rFonts w:ascii="Times New Roman" w:hAnsi="Times New Roman"/>
        </w:rPr>
        <w:t>The spanning tree approach is a mechanism in which bridges automatically develop a routing table and update that table in response to changing topology.</w:t>
      </w:r>
    </w:p>
    <w:p w:rsidR="00FF3263" w:rsidRPr="008B63B8" w:rsidRDefault="00FF3263" w:rsidP="00FF3263">
      <w:pPr>
        <w:ind w:right="319"/>
        <w:jc w:val="both"/>
        <w:rPr>
          <w:rFonts w:ascii="Times New Roman" w:hAnsi="Times New Roman"/>
          <w:b/>
        </w:rPr>
      </w:pPr>
      <w:r w:rsidRPr="008B63B8">
        <w:rPr>
          <w:rFonts w:ascii="Times New Roman" w:hAnsi="Times New Roman"/>
          <w:b/>
        </w:rPr>
        <w:t>34.Give the applications of wireless LANs.</w:t>
      </w:r>
    </w:p>
    <w:p w:rsidR="00FF3263" w:rsidRPr="008B63B8" w:rsidRDefault="00FF3263" w:rsidP="00FF3263">
      <w:pPr>
        <w:ind w:right="319"/>
        <w:jc w:val="both"/>
        <w:rPr>
          <w:rFonts w:ascii="Times New Roman" w:hAnsi="Times New Roman"/>
        </w:rPr>
      </w:pPr>
      <w:r w:rsidRPr="008B63B8">
        <w:rPr>
          <w:rFonts w:ascii="Times New Roman" w:hAnsi="Times New Roman"/>
        </w:rPr>
        <w:t>LAN extension, cross building interconnect, nomadic access, and advantages hoc networks.</w:t>
      </w:r>
    </w:p>
    <w:p w:rsidR="00FF3263" w:rsidRPr="008B63B8" w:rsidRDefault="00FF3263" w:rsidP="00FF3263">
      <w:pPr>
        <w:tabs>
          <w:tab w:val="left" w:pos="8008"/>
        </w:tabs>
        <w:ind w:right="319"/>
        <w:jc w:val="both"/>
        <w:rPr>
          <w:rFonts w:ascii="Times New Roman" w:hAnsi="Times New Roman"/>
          <w:b/>
        </w:rPr>
      </w:pPr>
      <w:r w:rsidRPr="008B63B8">
        <w:rPr>
          <w:rFonts w:ascii="Times New Roman" w:hAnsi="Times New Roman"/>
          <w:b/>
        </w:rPr>
        <w:t>35.What does IEEE 10 Base 5 standard signify?</w:t>
      </w:r>
    </w:p>
    <w:p w:rsidR="00FF3263" w:rsidRPr="008B63B8" w:rsidRDefault="00FF3263" w:rsidP="00FF3263">
      <w:pPr>
        <w:ind w:right="319"/>
        <w:jc w:val="both"/>
        <w:rPr>
          <w:rFonts w:ascii="Times New Roman" w:hAnsi="Times New Roman"/>
        </w:rPr>
      </w:pPr>
      <w:r w:rsidRPr="008B63B8">
        <w:rPr>
          <w:rFonts w:ascii="Times New Roman" w:hAnsi="Times New Roman"/>
        </w:rPr>
        <w:t>10 represents data rate 10 Mbps.</w:t>
      </w:r>
      <w:r>
        <w:rPr>
          <w:rFonts w:ascii="Times New Roman" w:hAnsi="Times New Roman"/>
        </w:rPr>
        <w:t xml:space="preserve"> </w:t>
      </w:r>
      <w:r w:rsidRPr="008B63B8">
        <w:rPr>
          <w:rFonts w:ascii="Times New Roman" w:hAnsi="Times New Roman"/>
        </w:rPr>
        <w:t>5 refers to segment length 5* 100 m that can run without repeaters</w:t>
      </w:r>
    </w:p>
    <w:p w:rsidR="00FF3263" w:rsidRPr="008B63B8" w:rsidRDefault="00FF3263" w:rsidP="00FF3263">
      <w:pPr>
        <w:ind w:right="319"/>
        <w:jc w:val="both"/>
        <w:rPr>
          <w:rFonts w:ascii="Times New Roman" w:hAnsi="Times New Roman"/>
        </w:rPr>
      </w:pPr>
      <w:r w:rsidRPr="008B63B8">
        <w:rPr>
          <w:rFonts w:ascii="Times New Roman" w:hAnsi="Times New Roman"/>
        </w:rPr>
        <w:t>Base represents Base band communication</w:t>
      </w:r>
    </w:p>
    <w:p w:rsidR="00FF3263" w:rsidRPr="008B63B8" w:rsidRDefault="00FF3263" w:rsidP="00FF3263">
      <w:pPr>
        <w:tabs>
          <w:tab w:val="left" w:pos="8008"/>
        </w:tabs>
        <w:ind w:right="319"/>
        <w:jc w:val="both"/>
        <w:rPr>
          <w:rFonts w:ascii="Times New Roman" w:hAnsi="Times New Roman"/>
          <w:b/>
        </w:rPr>
      </w:pPr>
      <w:r w:rsidRPr="008B63B8">
        <w:rPr>
          <w:rFonts w:ascii="Times New Roman" w:hAnsi="Times New Roman"/>
          <w:b/>
        </w:rPr>
        <w:t>36.Define Repeater.</w:t>
      </w:r>
    </w:p>
    <w:p w:rsidR="00FF3263" w:rsidRPr="008B63B8" w:rsidRDefault="00FF3263" w:rsidP="00FF3263">
      <w:pPr>
        <w:tabs>
          <w:tab w:val="left" w:pos="8008"/>
        </w:tabs>
        <w:ind w:right="319"/>
        <w:jc w:val="both"/>
        <w:rPr>
          <w:rFonts w:ascii="Times New Roman" w:hAnsi="Times New Roman"/>
        </w:rPr>
      </w:pPr>
      <w:r w:rsidRPr="008B63B8">
        <w:rPr>
          <w:rFonts w:ascii="Times New Roman" w:hAnsi="Times New Roman"/>
        </w:rPr>
        <w:t>Repeaters and hubs are interconnecting devices. Repeaters extends the Ethernet segment and it repeats the signal. It does not amplify the signal.</w:t>
      </w:r>
    </w:p>
    <w:p w:rsidR="00FF3263" w:rsidRPr="008B63B8" w:rsidRDefault="00FF3263" w:rsidP="00FF3263">
      <w:pPr>
        <w:tabs>
          <w:tab w:val="left" w:pos="8008"/>
        </w:tabs>
        <w:ind w:right="319"/>
        <w:jc w:val="both"/>
        <w:rPr>
          <w:rFonts w:ascii="Times New Roman" w:hAnsi="Times New Roman"/>
          <w:b/>
        </w:rPr>
      </w:pPr>
      <w:r w:rsidRPr="008B63B8">
        <w:rPr>
          <w:rFonts w:ascii="Times New Roman" w:hAnsi="Times New Roman"/>
          <w:b/>
        </w:rPr>
        <w:t>37. Define Hub.</w:t>
      </w:r>
    </w:p>
    <w:p w:rsidR="00FF3263" w:rsidRPr="008B63B8" w:rsidRDefault="00FF3263" w:rsidP="00FF3263">
      <w:pPr>
        <w:tabs>
          <w:tab w:val="left" w:pos="8008"/>
        </w:tabs>
        <w:ind w:right="319"/>
        <w:jc w:val="both"/>
        <w:rPr>
          <w:rFonts w:ascii="Times New Roman" w:hAnsi="Times New Roman"/>
        </w:rPr>
      </w:pPr>
      <w:r w:rsidRPr="008B63B8">
        <w:rPr>
          <w:rFonts w:ascii="Times New Roman" w:hAnsi="Times New Roman"/>
        </w:rPr>
        <w:t xml:space="preserve"> Hub has several point to point segments coming out. It is a multi way repeater. It broadcasts any signal through all outgoing lines.</w:t>
      </w:r>
    </w:p>
    <w:p w:rsidR="00FF3263" w:rsidRPr="008B63B8" w:rsidRDefault="00FF3263" w:rsidP="00FF3263">
      <w:pPr>
        <w:ind w:right="319"/>
        <w:jc w:val="both"/>
        <w:rPr>
          <w:rFonts w:ascii="Times New Roman" w:hAnsi="Times New Roman"/>
        </w:rPr>
      </w:pPr>
      <w:r w:rsidRPr="008B63B8">
        <w:rPr>
          <w:rFonts w:ascii="Times New Roman" w:hAnsi="Times New Roman"/>
          <w:b/>
        </w:rPr>
        <w:t xml:space="preserve"> 38. Define a switch.</w:t>
      </w:r>
    </w:p>
    <w:p w:rsidR="00FF3263" w:rsidRPr="008B63B8" w:rsidRDefault="00FF3263" w:rsidP="00FF3263">
      <w:pPr>
        <w:ind w:right="319"/>
        <w:jc w:val="both"/>
        <w:rPr>
          <w:rFonts w:ascii="Times New Roman" w:hAnsi="Times New Roman"/>
        </w:rPr>
      </w:pPr>
      <w:r w:rsidRPr="008B63B8">
        <w:rPr>
          <w:rFonts w:ascii="Times New Roman" w:hAnsi="Times New Roman"/>
          <w:b/>
        </w:rPr>
        <w:t>Switch</w:t>
      </w:r>
      <w:r w:rsidRPr="008B63B8">
        <w:rPr>
          <w:rFonts w:ascii="Times New Roman" w:hAnsi="Times New Roman"/>
        </w:rPr>
        <w:t>es are hardware or software device capable of creating temporary connections between more devices which are not directly connected. It is a multi input/output port device. It transfers data coming from one input port to one or more output ports.</w:t>
      </w:r>
    </w:p>
    <w:p w:rsidR="00FF3263" w:rsidRPr="008B63B8" w:rsidRDefault="00FF3263" w:rsidP="00FF3263">
      <w:pPr>
        <w:ind w:right="319"/>
        <w:jc w:val="both"/>
        <w:rPr>
          <w:rFonts w:ascii="Times New Roman" w:hAnsi="Times New Roman"/>
          <w:b/>
          <w:bCs/>
        </w:rPr>
      </w:pPr>
      <w:r w:rsidRPr="008B63B8">
        <w:rPr>
          <w:rFonts w:ascii="Times New Roman" w:hAnsi="Times New Roman"/>
          <w:b/>
          <w:bCs/>
        </w:rPr>
        <w:t xml:space="preserve">39.What are different types of bridge? </w:t>
      </w:r>
    </w:p>
    <w:p w:rsidR="00FF3263" w:rsidRPr="008B63B8" w:rsidRDefault="00FF3263" w:rsidP="00FF3263">
      <w:pPr>
        <w:widowControl/>
        <w:numPr>
          <w:ilvl w:val="0"/>
          <w:numId w:val="43"/>
        </w:numPr>
        <w:suppressAutoHyphens w:val="0"/>
        <w:autoSpaceDN/>
        <w:ind w:right="319"/>
        <w:jc w:val="both"/>
        <w:textAlignment w:val="auto"/>
        <w:rPr>
          <w:rFonts w:ascii="Times New Roman" w:hAnsi="Times New Roman"/>
          <w:bCs/>
        </w:rPr>
      </w:pPr>
      <w:smartTag w:uri="urn:schemas-microsoft-com:office:smarttags" w:element="place">
        <w:smartTag w:uri="urn:schemas-microsoft-com:office:smarttags" w:element="PlaceName">
          <w:r w:rsidRPr="008B63B8">
            <w:rPr>
              <w:rFonts w:ascii="Times New Roman" w:hAnsi="Times New Roman"/>
              <w:bCs/>
            </w:rPr>
            <w:t>Simple</w:t>
          </w:r>
        </w:smartTag>
        <w:r w:rsidRPr="008B63B8">
          <w:rPr>
            <w:rFonts w:ascii="Times New Roman" w:hAnsi="Times New Roman"/>
            <w:bCs/>
          </w:rPr>
          <w:t xml:space="preserve"> </w:t>
        </w:r>
        <w:smartTag w:uri="urn:schemas-microsoft-com:office:smarttags" w:element="PlaceType">
          <w:r w:rsidRPr="008B63B8">
            <w:rPr>
              <w:rFonts w:ascii="Times New Roman" w:hAnsi="Times New Roman"/>
              <w:bCs/>
            </w:rPr>
            <w:t>Bridge</w:t>
          </w:r>
        </w:smartTag>
      </w:smartTag>
      <w:r w:rsidRPr="008B63B8">
        <w:rPr>
          <w:rFonts w:ascii="Times New Roman" w:hAnsi="Times New Roman"/>
          <w:bCs/>
        </w:rPr>
        <w:t xml:space="preserve"> connect  2 LAN </w:t>
      </w:r>
    </w:p>
    <w:p w:rsidR="00FF3263" w:rsidRPr="008B63B8" w:rsidRDefault="00FF3263" w:rsidP="00FF3263">
      <w:pPr>
        <w:widowControl/>
        <w:numPr>
          <w:ilvl w:val="0"/>
          <w:numId w:val="43"/>
        </w:numPr>
        <w:suppressAutoHyphens w:val="0"/>
        <w:autoSpaceDN/>
        <w:ind w:right="319"/>
        <w:jc w:val="both"/>
        <w:textAlignment w:val="auto"/>
        <w:rPr>
          <w:rFonts w:ascii="Times New Roman" w:hAnsi="Times New Roman"/>
          <w:bCs/>
        </w:rPr>
      </w:pPr>
      <w:r w:rsidRPr="008B63B8">
        <w:rPr>
          <w:rFonts w:ascii="Times New Roman" w:hAnsi="Times New Roman"/>
          <w:bCs/>
        </w:rPr>
        <w:t>Multi port Bridge connect  more than 2 LANs</w:t>
      </w:r>
    </w:p>
    <w:p w:rsidR="00FF3263" w:rsidRPr="008B63B8" w:rsidRDefault="00FF3263" w:rsidP="00FF3263">
      <w:pPr>
        <w:widowControl/>
        <w:numPr>
          <w:ilvl w:val="0"/>
          <w:numId w:val="43"/>
        </w:numPr>
        <w:suppressAutoHyphens w:val="0"/>
        <w:autoSpaceDN/>
        <w:ind w:right="319"/>
        <w:jc w:val="both"/>
        <w:textAlignment w:val="auto"/>
        <w:rPr>
          <w:rFonts w:ascii="Times New Roman" w:hAnsi="Times New Roman"/>
        </w:rPr>
      </w:pPr>
      <w:smartTag w:uri="urn:schemas-microsoft-com:office:smarttags" w:element="place">
        <w:smartTag w:uri="urn:schemas-microsoft-com:office:smarttags" w:element="PlaceName">
          <w:r w:rsidRPr="008B63B8">
            <w:rPr>
              <w:rFonts w:ascii="Times New Roman" w:hAnsi="Times New Roman"/>
              <w:bCs/>
            </w:rPr>
            <w:t>Transparent</w:t>
          </w:r>
        </w:smartTag>
        <w:r w:rsidRPr="008B63B8">
          <w:rPr>
            <w:rFonts w:ascii="Times New Roman" w:hAnsi="Times New Roman"/>
            <w:bCs/>
          </w:rPr>
          <w:t xml:space="preserve"> </w:t>
        </w:r>
        <w:smartTag w:uri="urn:schemas-microsoft-com:office:smarttags" w:element="PlaceType">
          <w:r w:rsidRPr="008B63B8">
            <w:rPr>
              <w:rFonts w:ascii="Times New Roman" w:hAnsi="Times New Roman"/>
              <w:bCs/>
            </w:rPr>
            <w:t>Bridge</w:t>
          </w:r>
        </w:smartTag>
      </w:smartTag>
      <w:r w:rsidRPr="008B63B8">
        <w:rPr>
          <w:rFonts w:ascii="Times New Roman" w:hAnsi="Times New Roman"/>
          <w:bCs/>
        </w:rPr>
        <w:t xml:space="preserve"> it learns on its own about connected LANs</w:t>
      </w:r>
      <w:r w:rsidRPr="008B63B8">
        <w:rPr>
          <w:rFonts w:ascii="Times New Roman" w:hAnsi="Times New Roman"/>
        </w:rPr>
        <w:t>.</w:t>
      </w:r>
    </w:p>
    <w:p w:rsidR="00FF3263" w:rsidRPr="008B63B8" w:rsidRDefault="00FF3263" w:rsidP="00FF3263">
      <w:pPr>
        <w:ind w:right="319"/>
        <w:jc w:val="both"/>
        <w:rPr>
          <w:rFonts w:ascii="Times New Roman" w:hAnsi="Times New Roman"/>
          <w:b/>
          <w:bCs/>
        </w:rPr>
      </w:pPr>
      <w:r w:rsidRPr="008B63B8">
        <w:rPr>
          <w:rFonts w:ascii="Times New Roman" w:hAnsi="Times New Roman"/>
          <w:b/>
          <w:bCs/>
        </w:rPr>
        <w:t>40.</w:t>
      </w:r>
      <w:r>
        <w:rPr>
          <w:rFonts w:ascii="Times New Roman" w:hAnsi="Times New Roman"/>
          <w:b/>
          <w:bCs/>
        </w:rPr>
        <w:t xml:space="preserve"> </w:t>
      </w:r>
      <w:r w:rsidRPr="008B63B8">
        <w:rPr>
          <w:rFonts w:ascii="Times New Roman" w:hAnsi="Times New Roman"/>
          <w:b/>
          <w:bCs/>
        </w:rPr>
        <w:t>What are the limitations of bridges?</w:t>
      </w:r>
    </w:p>
    <w:p w:rsidR="00FF3263" w:rsidRDefault="00FF3263" w:rsidP="00FF3263">
      <w:pPr>
        <w:ind w:right="319"/>
        <w:jc w:val="both"/>
        <w:rPr>
          <w:rFonts w:ascii="Times New Roman" w:hAnsi="Times New Roman"/>
          <w:b/>
        </w:rPr>
      </w:pPr>
      <w:r w:rsidRPr="008B63B8">
        <w:rPr>
          <w:rFonts w:ascii="Times New Roman" w:hAnsi="Times New Roman"/>
        </w:rPr>
        <w:t>Scalability and Hetrogenity</w:t>
      </w:r>
    </w:p>
    <w:p w:rsidR="00FF3263" w:rsidRPr="008B63B8" w:rsidRDefault="00FF3263" w:rsidP="00FF3263">
      <w:pPr>
        <w:ind w:right="319"/>
        <w:jc w:val="both"/>
        <w:rPr>
          <w:rFonts w:ascii="Times New Roman" w:hAnsi="Times New Roman"/>
          <w:b/>
        </w:rPr>
      </w:pPr>
      <w:r w:rsidRPr="008B63B8">
        <w:rPr>
          <w:rFonts w:ascii="Times New Roman" w:hAnsi="Times New Roman"/>
          <w:b/>
        </w:rPr>
        <w:t>41.</w:t>
      </w:r>
      <w:r>
        <w:rPr>
          <w:rFonts w:ascii="Times New Roman" w:hAnsi="Times New Roman"/>
          <w:b/>
        </w:rPr>
        <w:t xml:space="preserve"> </w:t>
      </w:r>
      <w:r w:rsidRPr="008B63B8">
        <w:rPr>
          <w:rFonts w:ascii="Times New Roman" w:hAnsi="Times New Roman"/>
          <w:b/>
        </w:rPr>
        <w:t>What is Token ring?</w:t>
      </w:r>
    </w:p>
    <w:p w:rsidR="00FF3263" w:rsidRPr="008B63B8" w:rsidRDefault="00FF3263" w:rsidP="00FF3263">
      <w:pPr>
        <w:ind w:right="319"/>
        <w:jc w:val="both"/>
        <w:rPr>
          <w:rFonts w:ascii="Times New Roman" w:hAnsi="Times New Roman"/>
        </w:rPr>
      </w:pPr>
      <w:r w:rsidRPr="008B63B8">
        <w:rPr>
          <w:rFonts w:ascii="Times New Roman" w:hAnsi="Times New Roman"/>
        </w:rPr>
        <w:t xml:space="preserve">Token ring is a set of nodes are connected together in a ring. Data flow always in a particular direction around the ring. </w:t>
      </w:r>
    </w:p>
    <w:p w:rsidR="00FF3263" w:rsidRPr="008B63B8" w:rsidRDefault="00FF3263" w:rsidP="00FF3263">
      <w:pPr>
        <w:ind w:right="319"/>
        <w:jc w:val="both"/>
        <w:rPr>
          <w:rFonts w:ascii="Times New Roman" w:hAnsi="Times New Roman"/>
          <w:b/>
        </w:rPr>
      </w:pPr>
      <w:r w:rsidRPr="008B63B8">
        <w:rPr>
          <w:rFonts w:ascii="Times New Roman" w:hAnsi="Times New Roman"/>
          <w:b/>
        </w:rPr>
        <w:t>42.</w:t>
      </w:r>
      <w:r>
        <w:rPr>
          <w:rFonts w:ascii="Times New Roman" w:hAnsi="Times New Roman"/>
          <w:b/>
        </w:rPr>
        <w:t xml:space="preserve"> </w:t>
      </w:r>
      <w:r w:rsidRPr="008B63B8">
        <w:rPr>
          <w:rFonts w:ascii="Times New Roman" w:hAnsi="Times New Roman"/>
          <w:b/>
        </w:rPr>
        <w:t>What is the use of bit stuffing?</w:t>
      </w:r>
    </w:p>
    <w:p w:rsidR="00FF3263" w:rsidRPr="008B63B8" w:rsidRDefault="00FF3263" w:rsidP="00FF3263">
      <w:pPr>
        <w:ind w:right="319"/>
        <w:jc w:val="both"/>
        <w:rPr>
          <w:rFonts w:ascii="Times New Roman" w:hAnsi="Times New Roman"/>
        </w:rPr>
      </w:pPr>
      <w:r w:rsidRPr="008B63B8">
        <w:rPr>
          <w:rFonts w:ascii="Times New Roman" w:hAnsi="Times New Roman"/>
          <w:b/>
        </w:rPr>
        <w:t>Bit stuffing</w:t>
      </w:r>
      <w:r w:rsidRPr="008B63B8">
        <w:rPr>
          <w:rFonts w:ascii="Times New Roman" w:hAnsi="Times New Roman"/>
        </w:rPr>
        <w:t xml:space="preserve"> is bit oriented protocol. It is used to detect the error during the transmission of the stream of bits.</w:t>
      </w:r>
    </w:p>
    <w:p w:rsidR="00FF3263" w:rsidRPr="008B63B8" w:rsidRDefault="00FF3263" w:rsidP="00FF3263">
      <w:pPr>
        <w:ind w:right="319"/>
        <w:jc w:val="both"/>
        <w:rPr>
          <w:rFonts w:ascii="Times New Roman" w:hAnsi="Times New Roman"/>
        </w:rPr>
      </w:pPr>
      <w:r w:rsidRPr="008B63B8">
        <w:rPr>
          <w:rFonts w:ascii="Times New Roman" w:hAnsi="Times New Roman"/>
          <w:b/>
          <w:bCs/>
        </w:rPr>
        <w:t>43.</w:t>
      </w:r>
      <w:r>
        <w:rPr>
          <w:rFonts w:ascii="Times New Roman" w:hAnsi="Times New Roman"/>
          <w:b/>
          <w:bCs/>
        </w:rPr>
        <w:t xml:space="preserve">  </w:t>
      </w:r>
      <w:r w:rsidRPr="008B63B8">
        <w:rPr>
          <w:rFonts w:ascii="Times New Roman" w:hAnsi="Times New Roman"/>
          <w:b/>
          <w:bCs/>
        </w:rPr>
        <w:t>What is Virtual circuit Switching?</w:t>
      </w:r>
    </w:p>
    <w:p w:rsidR="00FF3263" w:rsidRDefault="00FF3263" w:rsidP="00FF3263">
      <w:pPr>
        <w:ind w:right="319"/>
        <w:jc w:val="both"/>
        <w:rPr>
          <w:rFonts w:ascii="Times New Roman" w:hAnsi="Times New Roman"/>
        </w:rPr>
      </w:pPr>
      <w:r w:rsidRPr="008B63B8">
        <w:rPr>
          <w:rFonts w:ascii="Times New Roman" w:hAnsi="Times New Roman"/>
        </w:rPr>
        <w:t xml:space="preserve">In the virtual circuit approach, the relationship between all packets belonging to a message or session is preserved single route is chosen between sender and receiver at the beginning of the session. </w:t>
      </w:r>
    </w:p>
    <w:p w:rsidR="00FF3263" w:rsidRPr="008B63B8" w:rsidRDefault="00FF3263" w:rsidP="00FF3263">
      <w:pPr>
        <w:ind w:right="319"/>
        <w:jc w:val="both"/>
        <w:rPr>
          <w:rFonts w:ascii="Times New Roman" w:hAnsi="Times New Roman"/>
        </w:rPr>
      </w:pPr>
    </w:p>
    <w:p w:rsidR="00FF3263" w:rsidRPr="008B63B8" w:rsidRDefault="00FF3263" w:rsidP="00FF3263">
      <w:pPr>
        <w:ind w:right="319"/>
        <w:jc w:val="both"/>
        <w:rPr>
          <w:rFonts w:ascii="Times New Roman" w:hAnsi="Times New Roman"/>
          <w:b/>
        </w:rPr>
      </w:pPr>
      <w:r w:rsidRPr="008B63B8">
        <w:rPr>
          <w:rFonts w:ascii="Times New Roman" w:hAnsi="Times New Roman"/>
          <w:b/>
          <w:bCs/>
        </w:rPr>
        <w:t xml:space="preserve">44. What is </w:t>
      </w:r>
      <w:r w:rsidRPr="008B63B8">
        <w:rPr>
          <w:rFonts w:ascii="Times New Roman" w:hAnsi="Times New Roman"/>
          <w:b/>
        </w:rPr>
        <w:t xml:space="preserve">Switched virtual circuit? </w:t>
      </w:r>
    </w:p>
    <w:p w:rsidR="00FF3263" w:rsidRPr="008B63B8" w:rsidRDefault="00FF3263" w:rsidP="00FF3263">
      <w:pPr>
        <w:ind w:right="319"/>
        <w:jc w:val="both"/>
        <w:rPr>
          <w:rFonts w:ascii="Times New Roman" w:hAnsi="Times New Roman"/>
        </w:rPr>
      </w:pPr>
      <w:r w:rsidRPr="008B63B8">
        <w:rPr>
          <w:rFonts w:ascii="Times New Roman" w:hAnsi="Times New Roman"/>
        </w:rPr>
        <w:t xml:space="preserve">Here virtual circuit is created wherever is needed and exist only for duration of the specific exchange. It can be used with connection establishment and connection termination.     </w:t>
      </w:r>
    </w:p>
    <w:p w:rsidR="00FF3263" w:rsidRPr="00BB0A0A" w:rsidRDefault="00FF3263" w:rsidP="00FF3263">
      <w:pPr>
        <w:pStyle w:val="ListParagraph"/>
        <w:ind w:left="0" w:right="319"/>
        <w:jc w:val="both"/>
        <w:rPr>
          <w:rFonts w:ascii="Times New Roman" w:hAnsi="Times New Roman"/>
          <w:b/>
          <w:bCs/>
        </w:rPr>
      </w:pPr>
      <w:r w:rsidRPr="00BB0A0A">
        <w:rPr>
          <w:rFonts w:ascii="Times New Roman" w:hAnsi="Times New Roman"/>
          <w:b/>
          <w:bCs/>
        </w:rPr>
        <w:t xml:space="preserve">45. What are the different types of source routing approach? </w:t>
      </w:r>
    </w:p>
    <w:p w:rsidR="00FF3263" w:rsidRPr="00BB0A0A" w:rsidRDefault="00FF3263" w:rsidP="00FF3263">
      <w:pPr>
        <w:pStyle w:val="ListParagraph"/>
        <w:ind w:left="0" w:right="319"/>
        <w:jc w:val="both"/>
        <w:rPr>
          <w:rFonts w:ascii="Times New Roman" w:hAnsi="Times New Roman"/>
          <w:b/>
          <w:bCs/>
        </w:rPr>
      </w:pPr>
      <w:r w:rsidRPr="00BB0A0A">
        <w:rPr>
          <w:rFonts w:ascii="Times New Roman" w:hAnsi="Times New Roman"/>
        </w:rPr>
        <w:t xml:space="preserve">Rotation, Stripping off and Using pointers </w:t>
      </w:r>
      <w:r w:rsidRPr="00BB0A0A">
        <w:rPr>
          <w:rFonts w:ascii="Times New Roman" w:hAnsi="Times New Roman"/>
          <w:bCs/>
        </w:rPr>
        <w:t>are the different types of source routing approach.</w:t>
      </w:r>
      <w:r w:rsidRPr="00BB0A0A">
        <w:rPr>
          <w:rFonts w:ascii="Times New Roman" w:hAnsi="Times New Roman"/>
          <w:b/>
          <w:bCs/>
        </w:rPr>
        <w:t xml:space="preserve"> </w:t>
      </w:r>
    </w:p>
    <w:p w:rsidR="00FF3263" w:rsidRDefault="00FF3263" w:rsidP="00FF3263">
      <w:pPr>
        <w:pStyle w:val="ListParagraph"/>
        <w:ind w:left="0" w:right="319"/>
        <w:jc w:val="both"/>
        <w:rPr>
          <w:rFonts w:ascii="Times New Roman" w:hAnsi="Times New Roman"/>
          <w:b/>
          <w:bCs/>
        </w:rPr>
      </w:pPr>
      <w:r w:rsidRPr="008B63B8">
        <w:rPr>
          <w:rFonts w:ascii="Times New Roman" w:hAnsi="Times New Roman"/>
          <w:b/>
          <w:bCs/>
        </w:rPr>
        <w:t>46. Define Unicasting.</w:t>
      </w:r>
    </w:p>
    <w:p w:rsidR="00FF3263" w:rsidRDefault="00FF3263" w:rsidP="00FF3263">
      <w:pPr>
        <w:pStyle w:val="ListParagraph"/>
        <w:ind w:left="0" w:right="319"/>
        <w:jc w:val="both"/>
        <w:rPr>
          <w:rFonts w:ascii="Times New Roman" w:hAnsi="Times New Roman"/>
        </w:rPr>
      </w:pPr>
      <w:r w:rsidRPr="008B63B8">
        <w:rPr>
          <w:rFonts w:ascii="Times New Roman" w:hAnsi="Times New Roman"/>
        </w:rPr>
        <w:t>Unicasting is transmitting data from a single sender to a single receiver.</w:t>
      </w:r>
    </w:p>
    <w:p w:rsidR="00FF3263" w:rsidRDefault="00FF3263" w:rsidP="00FF3263">
      <w:pPr>
        <w:pStyle w:val="ListParagraph"/>
        <w:ind w:left="0" w:right="319"/>
        <w:jc w:val="both"/>
        <w:rPr>
          <w:rFonts w:ascii="Times New Roman" w:hAnsi="Times New Roman"/>
          <w:b/>
          <w:bCs/>
        </w:rPr>
      </w:pPr>
      <w:r w:rsidRPr="008B63B8">
        <w:rPr>
          <w:rFonts w:ascii="Times New Roman" w:hAnsi="Times New Roman"/>
          <w:b/>
          <w:bCs/>
        </w:rPr>
        <w:t>47.</w:t>
      </w:r>
      <w:r>
        <w:rPr>
          <w:rFonts w:ascii="Times New Roman" w:hAnsi="Times New Roman"/>
          <w:b/>
          <w:bCs/>
        </w:rPr>
        <w:t xml:space="preserve"> </w:t>
      </w:r>
      <w:r w:rsidRPr="008B63B8">
        <w:rPr>
          <w:rFonts w:ascii="Times New Roman" w:hAnsi="Times New Roman"/>
          <w:b/>
          <w:bCs/>
        </w:rPr>
        <w:t>Define Broadcasting.</w:t>
      </w:r>
    </w:p>
    <w:p w:rsidR="00FF3263" w:rsidRDefault="00FF3263" w:rsidP="00FF3263">
      <w:pPr>
        <w:pStyle w:val="ListParagraph"/>
        <w:ind w:left="0" w:right="319"/>
        <w:jc w:val="both"/>
        <w:rPr>
          <w:rFonts w:ascii="Times New Roman" w:hAnsi="Times New Roman"/>
        </w:rPr>
      </w:pPr>
      <w:r w:rsidRPr="008B63B8">
        <w:rPr>
          <w:rFonts w:ascii="Times New Roman" w:hAnsi="Times New Roman"/>
        </w:rPr>
        <w:t>Broadcasting is transmitting data from a single source to all the other nodes in the network</w:t>
      </w:r>
    </w:p>
    <w:p w:rsidR="00FF3263" w:rsidRDefault="00FF3263" w:rsidP="00FF3263">
      <w:pPr>
        <w:pStyle w:val="ListParagraph"/>
        <w:ind w:left="0" w:right="319"/>
        <w:jc w:val="both"/>
        <w:rPr>
          <w:rFonts w:ascii="Times New Roman" w:hAnsi="Times New Roman"/>
          <w:b/>
          <w:bCs/>
        </w:rPr>
      </w:pPr>
      <w:r>
        <w:rPr>
          <w:rFonts w:ascii="Times New Roman" w:hAnsi="Times New Roman"/>
        </w:rPr>
        <w:t>4</w:t>
      </w:r>
      <w:r w:rsidRPr="008B63B8">
        <w:rPr>
          <w:rFonts w:ascii="Times New Roman" w:hAnsi="Times New Roman"/>
          <w:b/>
          <w:bCs/>
        </w:rPr>
        <w:t>8.</w:t>
      </w:r>
      <w:r>
        <w:rPr>
          <w:rFonts w:ascii="Times New Roman" w:hAnsi="Times New Roman"/>
          <w:b/>
          <w:bCs/>
        </w:rPr>
        <w:t xml:space="preserve"> </w:t>
      </w:r>
      <w:r w:rsidRPr="008B63B8">
        <w:rPr>
          <w:rFonts w:ascii="Times New Roman" w:hAnsi="Times New Roman"/>
          <w:b/>
          <w:bCs/>
        </w:rPr>
        <w:t>Define Multicasting.</w:t>
      </w:r>
    </w:p>
    <w:p w:rsidR="00FF3263" w:rsidRDefault="00FF3263" w:rsidP="00FF3263">
      <w:pPr>
        <w:pStyle w:val="ListParagraph"/>
        <w:ind w:left="0" w:right="319"/>
        <w:jc w:val="both"/>
        <w:rPr>
          <w:rFonts w:ascii="Times New Roman" w:hAnsi="Times New Roman"/>
        </w:rPr>
      </w:pPr>
      <w:r w:rsidRPr="008B63B8">
        <w:rPr>
          <w:rFonts w:ascii="Times New Roman" w:hAnsi="Times New Roman"/>
          <w:b/>
          <w:bCs/>
        </w:rPr>
        <w:t>.</w:t>
      </w:r>
      <w:r w:rsidRPr="008B63B8">
        <w:rPr>
          <w:rFonts w:ascii="Times New Roman" w:hAnsi="Times New Roman"/>
        </w:rPr>
        <w:t>Multicasting is transmitting data from a single source to a group of destination nodes.</w:t>
      </w:r>
    </w:p>
    <w:p w:rsidR="00FF3263" w:rsidRDefault="00FF3263" w:rsidP="00FF3263">
      <w:pPr>
        <w:pStyle w:val="ListParagraph"/>
        <w:ind w:left="0" w:right="319"/>
        <w:jc w:val="both"/>
        <w:rPr>
          <w:rFonts w:ascii="Times New Roman" w:hAnsi="Times New Roman"/>
          <w:b/>
          <w:bCs/>
        </w:rPr>
      </w:pPr>
      <w:r w:rsidRPr="008B63B8">
        <w:rPr>
          <w:rFonts w:ascii="Times New Roman" w:hAnsi="Times New Roman"/>
          <w:b/>
          <w:bCs/>
        </w:rPr>
        <w:t xml:space="preserve">49. What is IP address? </w:t>
      </w:r>
    </w:p>
    <w:p w:rsidR="00FF3263" w:rsidRDefault="00FF3263" w:rsidP="00FF3263">
      <w:pPr>
        <w:pStyle w:val="ListParagraph"/>
        <w:ind w:left="0" w:right="319"/>
        <w:jc w:val="both"/>
        <w:rPr>
          <w:rFonts w:ascii="Times New Roman" w:hAnsi="Times New Roman"/>
        </w:rPr>
      </w:pPr>
      <w:r w:rsidRPr="008B63B8">
        <w:rPr>
          <w:rFonts w:ascii="Times New Roman" w:hAnsi="Times New Roman"/>
        </w:rPr>
        <w:t>An Internet Address is made of four bytes (32 bits) that define a host’s connection to a network. These are designed to cover the needs of different types of organizations, class A, B, C, D, E.</w:t>
      </w:r>
    </w:p>
    <w:p w:rsidR="00FF3263" w:rsidRDefault="00FF3263" w:rsidP="00FF3263">
      <w:pPr>
        <w:pStyle w:val="ListParagraph"/>
        <w:ind w:left="0" w:right="319"/>
        <w:jc w:val="both"/>
        <w:rPr>
          <w:rFonts w:ascii="Times New Roman" w:hAnsi="Times New Roman"/>
          <w:b/>
        </w:rPr>
      </w:pPr>
      <w:r w:rsidRPr="008B63B8">
        <w:rPr>
          <w:rFonts w:ascii="Times New Roman" w:hAnsi="Times New Roman"/>
          <w:b/>
        </w:rPr>
        <w:t>50.</w:t>
      </w:r>
      <w:r>
        <w:rPr>
          <w:rFonts w:ascii="Times New Roman" w:hAnsi="Times New Roman"/>
          <w:b/>
        </w:rPr>
        <w:t xml:space="preserve"> </w:t>
      </w:r>
      <w:r w:rsidRPr="008B63B8">
        <w:rPr>
          <w:rFonts w:ascii="Times New Roman" w:hAnsi="Times New Roman"/>
          <w:b/>
        </w:rPr>
        <w:t>Differentiate Physical Address  and Logical Address.</w:t>
      </w:r>
    </w:p>
    <w:p w:rsidR="00FF3263" w:rsidRPr="008B63B8" w:rsidRDefault="00FF3263" w:rsidP="00FF3263">
      <w:pPr>
        <w:pStyle w:val="ListParagraph"/>
        <w:ind w:left="0" w:right="319"/>
        <w:jc w:val="both"/>
        <w:rPr>
          <w:rFonts w:ascii="Times New Roman" w:hAnsi="Times New Roman"/>
          <w:b/>
        </w:rPr>
      </w:pPr>
      <w:r w:rsidRPr="008B63B8">
        <w:rPr>
          <w:rFonts w:ascii="Times New Roman" w:hAnsi="Times New Roman"/>
          <w:b/>
        </w:rPr>
        <w:t xml:space="preserve">Physical Address </w:t>
      </w:r>
      <w:r w:rsidRPr="008B63B8">
        <w:rPr>
          <w:rFonts w:ascii="Times New Roman" w:hAnsi="Times New Roman"/>
          <w:b/>
        </w:rPr>
        <w:tab/>
      </w:r>
      <w:r w:rsidRPr="008B63B8">
        <w:rPr>
          <w:rFonts w:ascii="Times New Roman" w:hAnsi="Times New Roman"/>
          <w:b/>
        </w:rPr>
        <w:tab/>
      </w:r>
      <w:r w:rsidRPr="008B63B8">
        <w:rPr>
          <w:rFonts w:ascii="Times New Roman" w:hAnsi="Times New Roman"/>
          <w:b/>
        </w:rPr>
        <w:tab/>
      </w:r>
      <w:r w:rsidRPr="008B63B8">
        <w:rPr>
          <w:rFonts w:ascii="Times New Roman" w:hAnsi="Times New Roman"/>
          <w:b/>
        </w:rPr>
        <w:tab/>
      </w:r>
      <w:r w:rsidRPr="008B63B8">
        <w:rPr>
          <w:rFonts w:ascii="Times New Roman" w:hAnsi="Times New Roman"/>
          <w:b/>
        </w:rPr>
        <w:tab/>
        <w:t>Logical Address</w:t>
      </w:r>
    </w:p>
    <w:p w:rsidR="00FF3263" w:rsidRPr="008B63B8" w:rsidRDefault="00FF3263" w:rsidP="00FF3263">
      <w:pPr>
        <w:ind w:right="319"/>
        <w:jc w:val="both"/>
        <w:rPr>
          <w:rFonts w:ascii="Times New Roman" w:hAnsi="Times New Roman"/>
        </w:rPr>
      </w:pPr>
      <w:r w:rsidRPr="008B63B8">
        <w:rPr>
          <w:rFonts w:ascii="Times New Roman" w:hAnsi="Times New Roman"/>
        </w:rPr>
        <w:t>1. It is implemented by data link layer.</w:t>
      </w:r>
      <w:r w:rsidRPr="008B63B8">
        <w:rPr>
          <w:rFonts w:ascii="Times New Roman" w:hAnsi="Times New Roman"/>
        </w:rPr>
        <w:tab/>
      </w:r>
      <w:r w:rsidRPr="008B63B8">
        <w:rPr>
          <w:rFonts w:ascii="Times New Roman" w:hAnsi="Times New Roman"/>
        </w:rPr>
        <w:tab/>
        <w:t>It is implemented by n/w layer.</w:t>
      </w:r>
    </w:p>
    <w:p w:rsidR="00FF3263" w:rsidRPr="008B63B8" w:rsidRDefault="00FF3263" w:rsidP="00FF3263">
      <w:pPr>
        <w:ind w:right="319"/>
        <w:jc w:val="both"/>
        <w:rPr>
          <w:rFonts w:ascii="Times New Roman" w:hAnsi="Times New Roman"/>
        </w:rPr>
      </w:pPr>
      <w:r w:rsidRPr="008B63B8">
        <w:rPr>
          <w:rFonts w:ascii="Times New Roman" w:hAnsi="Times New Roman"/>
        </w:rPr>
        <w:t>2. It contains 48 bits.</w:t>
      </w:r>
      <w:r w:rsidRPr="008B63B8">
        <w:rPr>
          <w:rFonts w:ascii="Times New Roman" w:hAnsi="Times New Roman"/>
        </w:rPr>
        <w:tab/>
      </w:r>
      <w:r w:rsidRPr="008B63B8">
        <w:rPr>
          <w:rFonts w:ascii="Times New Roman" w:hAnsi="Times New Roman"/>
        </w:rPr>
        <w:tab/>
      </w:r>
      <w:r w:rsidRPr="008B63B8">
        <w:rPr>
          <w:rFonts w:ascii="Times New Roman" w:hAnsi="Times New Roman"/>
        </w:rPr>
        <w:tab/>
      </w:r>
      <w:r w:rsidRPr="008B63B8">
        <w:rPr>
          <w:rFonts w:ascii="Times New Roman" w:hAnsi="Times New Roman"/>
        </w:rPr>
        <w:tab/>
        <w:t>It contains 32 bits</w:t>
      </w:r>
    </w:p>
    <w:p w:rsidR="00FF3263" w:rsidRPr="008B63B8" w:rsidRDefault="00FF3263" w:rsidP="00FF3263">
      <w:pPr>
        <w:ind w:right="319"/>
        <w:jc w:val="both"/>
        <w:rPr>
          <w:rFonts w:ascii="Times New Roman" w:hAnsi="Times New Roman"/>
        </w:rPr>
      </w:pPr>
      <w:r w:rsidRPr="008B63B8">
        <w:rPr>
          <w:rFonts w:ascii="Times New Roman" w:hAnsi="Times New Roman"/>
        </w:rPr>
        <w:t>3. It is a local addressing system.</w:t>
      </w:r>
      <w:r w:rsidRPr="008B63B8">
        <w:rPr>
          <w:rFonts w:ascii="Times New Roman" w:hAnsi="Times New Roman"/>
        </w:rPr>
        <w:tab/>
      </w:r>
      <w:r w:rsidRPr="008B63B8">
        <w:rPr>
          <w:rFonts w:ascii="Times New Roman" w:hAnsi="Times New Roman"/>
        </w:rPr>
        <w:tab/>
        <w:t>It is an universal address system.</w:t>
      </w:r>
    </w:p>
    <w:p w:rsidR="00FF3263" w:rsidRPr="008B63B8" w:rsidRDefault="00FF3263" w:rsidP="00FF3263">
      <w:pPr>
        <w:ind w:right="319"/>
        <w:jc w:val="both"/>
        <w:rPr>
          <w:rFonts w:ascii="Times New Roman" w:hAnsi="Times New Roman"/>
        </w:rPr>
      </w:pPr>
      <w:r w:rsidRPr="008B63B8">
        <w:rPr>
          <w:rFonts w:ascii="Times New Roman" w:hAnsi="Times New Roman"/>
        </w:rPr>
        <w:t>4. Another name MAC address.</w:t>
      </w:r>
      <w:r w:rsidRPr="008B63B8">
        <w:rPr>
          <w:rFonts w:ascii="Times New Roman" w:hAnsi="Times New Roman"/>
        </w:rPr>
        <w:tab/>
      </w:r>
      <w:r w:rsidRPr="008B63B8">
        <w:rPr>
          <w:rFonts w:ascii="Times New Roman" w:hAnsi="Times New Roman"/>
        </w:rPr>
        <w:tab/>
      </w:r>
      <w:r w:rsidRPr="008B63B8">
        <w:rPr>
          <w:rFonts w:ascii="Times New Roman" w:hAnsi="Times New Roman"/>
        </w:rPr>
        <w:tab/>
        <w:t xml:space="preserve">Another name IP address. </w:t>
      </w:r>
    </w:p>
    <w:p w:rsidR="00FF3263" w:rsidRPr="008B63B8" w:rsidRDefault="00FF3263" w:rsidP="00FF3263">
      <w:pPr>
        <w:ind w:right="319"/>
        <w:jc w:val="both"/>
        <w:rPr>
          <w:rFonts w:ascii="Times New Roman" w:hAnsi="Times New Roman"/>
        </w:rPr>
      </w:pPr>
      <w:r w:rsidRPr="008B63B8">
        <w:rPr>
          <w:rFonts w:ascii="Times New Roman" w:hAnsi="Times New Roman"/>
        </w:rPr>
        <w:t>5. It is flat in nature</w:t>
      </w:r>
      <w:r w:rsidRPr="008B63B8">
        <w:rPr>
          <w:rFonts w:ascii="Times New Roman" w:hAnsi="Times New Roman"/>
        </w:rPr>
        <w:tab/>
      </w:r>
      <w:r w:rsidRPr="008B63B8">
        <w:rPr>
          <w:rFonts w:ascii="Times New Roman" w:hAnsi="Times New Roman"/>
        </w:rPr>
        <w:tab/>
      </w:r>
      <w:r w:rsidRPr="008B63B8">
        <w:rPr>
          <w:rFonts w:ascii="Times New Roman" w:hAnsi="Times New Roman"/>
        </w:rPr>
        <w:tab/>
      </w:r>
      <w:r w:rsidRPr="008B63B8">
        <w:rPr>
          <w:rFonts w:ascii="Times New Roman" w:hAnsi="Times New Roman"/>
        </w:rPr>
        <w:tab/>
        <w:t>Hierarchical in nature</w:t>
      </w:r>
    </w:p>
    <w:p w:rsidR="00FF3263" w:rsidRPr="008B63B8" w:rsidRDefault="00FF3263" w:rsidP="00FF3263">
      <w:pPr>
        <w:ind w:right="319"/>
        <w:jc w:val="both"/>
        <w:rPr>
          <w:rFonts w:ascii="Times New Roman" w:hAnsi="Times New Roman"/>
        </w:rPr>
      </w:pPr>
      <w:r w:rsidRPr="008B63B8">
        <w:rPr>
          <w:rFonts w:ascii="Times New Roman" w:hAnsi="Times New Roman"/>
        </w:rPr>
        <w:t>6. Does not give any clue for routing</w:t>
      </w:r>
      <w:r w:rsidRPr="008B63B8">
        <w:rPr>
          <w:rFonts w:ascii="Times New Roman" w:hAnsi="Times New Roman"/>
        </w:rPr>
        <w:tab/>
      </w:r>
      <w:r w:rsidRPr="008B63B8">
        <w:rPr>
          <w:rFonts w:ascii="Times New Roman" w:hAnsi="Times New Roman"/>
        </w:rPr>
        <w:tab/>
        <w:t>Its structure gives clue for routing</w:t>
      </w:r>
    </w:p>
    <w:p w:rsidR="00FF3263" w:rsidRPr="008B63B8" w:rsidRDefault="00FF3263" w:rsidP="00FF3263">
      <w:pPr>
        <w:tabs>
          <w:tab w:val="left" w:pos="360"/>
        </w:tabs>
        <w:ind w:right="319"/>
        <w:jc w:val="both"/>
        <w:rPr>
          <w:rFonts w:ascii="Times New Roman" w:hAnsi="Times New Roman"/>
          <w:b/>
          <w:bCs/>
        </w:rPr>
      </w:pPr>
      <w:r w:rsidRPr="008B63B8">
        <w:rPr>
          <w:rFonts w:ascii="Times New Roman" w:hAnsi="Times New Roman"/>
          <w:b/>
          <w:bCs/>
        </w:rPr>
        <w:t>51.  Define Router.</w:t>
      </w:r>
    </w:p>
    <w:p w:rsidR="00FF3263" w:rsidRPr="008B63B8" w:rsidRDefault="00FF3263" w:rsidP="00FF3263">
      <w:pPr>
        <w:widowControl/>
        <w:numPr>
          <w:ilvl w:val="0"/>
          <w:numId w:val="40"/>
        </w:numPr>
        <w:tabs>
          <w:tab w:val="clear" w:pos="720"/>
        </w:tabs>
        <w:suppressAutoHyphens w:val="0"/>
        <w:autoSpaceDN/>
        <w:ind w:left="0" w:right="319" w:firstLine="0"/>
        <w:jc w:val="both"/>
        <w:textAlignment w:val="auto"/>
        <w:rPr>
          <w:rFonts w:ascii="Times New Roman" w:hAnsi="Times New Roman"/>
        </w:rPr>
      </w:pPr>
      <w:r w:rsidRPr="008B63B8">
        <w:rPr>
          <w:rFonts w:ascii="Times New Roman" w:hAnsi="Times New Roman"/>
        </w:rPr>
        <w:t xml:space="preserve">A router operates as the physical, data link and network layer of the OSI model , </w:t>
      </w:r>
    </w:p>
    <w:p w:rsidR="00FF3263" w:rsidRPr="008B63B8" w:rsidRDefault="00FF3263" w:rsidP="00FF3263">
      <w:pPr>
        <w:widowControl/>
        <w:numPr>
          <w:ilvl w:val="0"/>
          <w:numId w:val="40"/>
        </w:numPr>
        <w:tabs>
          <w:tab w:val="clear" w:pos="720"/>
        </w:tabs>
        <w:suppressAutoHyphens w:val="0"/>
        <w:autoSpaceDN/>
        <w:ind w:left="0" w:right="319" w:firstLine="0"/>
        <w:jc w:val="both"/>
        <w:textAlignment w:val="auto"/>
        <w:rPr>
          <w:rFonts w:ascii="Times New Roman" w:hAnsi="Times New Roman"/>
        </w:rPr>
      </w:pPr>
      <w:r w:rsidRPr="008B63B8">
        <w:rPr>
          <w:rFonts w:ascii="Times New Roman" w:hAnsi="Times New Roman"/>
        </w:rPr>
        <w:t xml:space="preserve">A router is termed as an intelligent device. Therefore, its capabilities are much more than those of a repeater or a bridge. </w:t>
      </w:r>
    </w:p>
    <w:p w:rsidR="00FF3263" w:rsidRPr="008B63B8" w:rsidRDefault="00FF3263" w:rsidP="00FF3263">
      <w:pPr>
        <w:ind w:right="319"/>
        <w:jc w:val="both"/>
        <w:rPr>
          <w:rFonts w:ascii="Times New Roman" w:hAnsi="Times New Roman"/>
          <w:b/>
          <w:bCs/>
        </w:rPr>
      </w:pPr>
      <w:r w:rsidRPr="008B63B8">
        <w:rPr>
          <w:rFonts w:ascii="Times New Roman" w:hAnsi="Times New Roman"/>
          <w:b/>
          <w:bCs/>
        </w:rPr>
        <w:t>52.</w:t>
      </w:r>
      <w:r>
        <w:rPr>
          <w:rFonts w:ascii="Times New Roman" w:hAnsi="Times New Roman"/>
          <w:b/>
          <w:bCs/>
        </w:rPr>
        <w:t xml:space="preserve"> </w:t>
      </w:r>
      <w:r w:rsidRPr="008B63B8">
        <w:rPr>
          <w:rFonts w:ascii="Times New Roman" w:hAnsi="Times New Roman"/>
          <w:b/>
          <w:bCs/>
        </w:rPr>
        <w:t>Define ARP.</w:t>
      </w:r>
    </w:p>
    <w:p w:rsidR="00FF3263" w:rsidRPr="008B63B8" w:rsidRDefault="00FF3263" w:rsidP="00FF3263">
      <w:pPr>
        <w:ind w:right="319"/>
        <w:jc w:val="both"/>
        <w:rPr>
          <w:rFonts w:ascii="Times New Roman" w:hAnsi="Times New Roman"/>
        </w:rPr>
      </w:pPr>
      <w:r w:rsidRPr="008B63B8">
        <w:rPr>
          <w:rFonts w:ascii="Times New Roman" w:hAnsi="Times New Roman"/>
        </w:rPr>
        <w:t xml:space="preserve">Associates an IP address with physical address. It is used to find the physical address of the node when its Internet address is known.  Any time a host/router needs to find the physical address of another host on its network, it formats an ARP query packet that includes the IP address and broadcasts it.  </w:t>
      </w:r>
    </w:p>
    <w:p w:rsidR="00FF3263" w:rsidRPr="008B63B8" w:rsidRDefault="00FF3263" w:rsidP="00FF3263">
      <w:pPr>
        <w:tabs>
          <w:tab w:val="left" w:pos="360"/>
        </w:tabs>
        <w:ind w:right="319"/>
        <w:jc w:val="both"/>
        <w:rPr>
          <w:rFonts w:ascii="Times New Roman" w:hAnsi="Times New Roman"/>
          <w:b/>
          <w:bCs/>
        </w:rPr>
      </w:pPr>
      <w:r w:rsidRPr="008B63B8">
        <w:rPr>
          <w:rFonts w:ascii="Times New Roman" w:hAnsi="Times New Roman"/>
          <w:b/>
          <w:bCs/>
        </w:rPr>
        <w:t>53. Define RARP</w:t>
      </w:r>
    </w:p>
    <w:p w:rsidR="00FF3263" w:rsidRPr="008B63B8" w:rsidRDefault="00FF3263" w:rsidP="00FF3263">
      <w:pPr>
        <w:ind w:right="319"/>
        <w:jc w:val="both"/>
        <w:rPr>
          <w:rFonts w:ascii="Times New Roman" w:hAnsi="Times New Roman"/>
        </w:rPr>
      </w:pPr>
      <w:r w:rsidRPr="008B63B8">
        <w:rPr>
          <w:rFonts w:ascii="Times New Roman" w:hAnsi="Times New Roman"/>
        </w:rPr>
        <w:t xml:space="preserve">Allows a host to discover its internet address when it knows only its physical address ( a diskless computer). The host wishing to retrieve its internet address broadcasts an RARP query packet that contains its physical address to every host on its physical network. </w:t>
      </w:r>
    </w:p>
    <w:p w:rsidR="00FF3263" w:rsidRPr="008B63B8" w:rsidRDefault="00FF3263" w:rsidP="00FF3263">
      <w:pPr>
        <w:tabs>
          <w:tab w:val="left" w:pos="360"/>
        </w:tabs>
        <w:ind w:right="319"/>
        <w:jc w:val="both"/>
        <w:rPr>
          <w:rFonts w:ascii="Times New Roman" w:hAnsi="Times New Roman"/>
          <w:b/>
          <w:bCs/>
        </w:rPr>
      </w:pPr>
      <w:r w:rsidRPr="008B63B8">
        <w:rPr>
          <w:rFonts w:ascii="Times New Roman" w:hAnsi="Times New Roman"/>
          <w:b/>
          <w:bCs/>
        </w:rPr>
        <w:t xml:space="preserve">54. What do you mean by ICMP? </w:t>
      </w:r>
    </w:p>
    <w:p w:rsidR="00FF3263" w:rsidRPr="008B63B8" w:rsidRDefault="00FF3263" w:rsidP="00FF3263">
      <w:pPr>
        <w:ind w:right="319"/>
        <w:jc w:val="both"/>
        <w:rPr>
          <w:rFonts w:ascii="Times New Roman" w:hAnsi="Times New Roman"/>
        </w:rPr>
      </w:pPr>
      <w:r w:rsidRPr="008B63B8">
        <w:rPr>
          <w:rFonts w:ascii="Times New Roman" w:hAnsi="Times New Roman"/>
        </w:rPr>
        <w:t>ICMP is an error reporting mechanism.  It does not specify the action to be taken for each possible error.  The source must relate the error to an individual application program and take other actions to correct the problem.</w:t>
      </w:r>
    </w:p>
    <w:p w:rsidR="00FF3263" w:rsidRPr="008B63B8" w:rsidRDefault="00FF3263" w:rsidP="00FF3263">
      <w:pPr>
        <w:ind w:right="319"/>
        <w:jc w:val="both"/>
        <w:rPr>
          <w:rFonts w:ascii="Times New Roman" w:hAnsi="Times New Roman"/>
          <w:b/>
          <w:bCs/>
        </w:rPr>
      </w:pPr>
      <w:r w:rsidRPr="008B63B8">
        <w:rPr>
          <w:rFonts w:ascii="Times New Roman" w:hAnsi="Times New Roman"/>
          <w:b/>
          <w:bCs/>
        </w:rPr>
        <w:t>55. List out functions of IP.</w:t>
      </w:r>
    </w:p>
    <w:p w:rsidR="00FF3263" w:rsidRPr="008B63B8" w:rsidRDefault="00FF3263" w:rsidP="00FF3263">
      <w:pPr>
        <w:ind w:right="319"/>
        <w:jc w:val="both"/>
        <w:rPr>
          <w:rFonts w:ascii="Times New Roman" w:hAnsi="Times New Roman"/>
        </w:rPr>
      </w:pPr>
      <w:r w:rsidRPr="008B63B8">
        <w:rPr>
          <w:rFonts w:ascii="Times New Roman" w:hAnsi="Times New Roman"/>
        </w:rPr>
        <w:t>IP services unreliable, best-effort,  connectionless packet system.</w:t>
      </w:r>
      <w:ins w:id="3" w:author="Administrator" w:date="2003-08-04T02:58:00Z">
        <w:r w:rsidRPr="008B63B8">
          <w:rPr>
            <w:rFonts w:ascii="Times New Roman" w:hAnsi="Times New Roman"/>
          </w:rPr>
          <w:t xml:space="preserve"> </w:t>
        </w:r>
      </w:ins>
      <w:r w:rsidRPr="008B63B8">
        <w:rPr>
          <w:rFonts w:ascii="Times New Roman" w:hAnsi="Times New Roman"/>
        </w:rPr>
        <w:tab/>
      </w:r>
      <w:r w:rsidRPr="008B63B8">
        <w:rPr>
          <w:rFonts w:ascii="Times New Roman" w:hAnsi="Times New Roman"/>
        </w:rPr>
        <w:tab/>
      </w:r>
      <w:r w:rsidRPr="008B63B8">
        <w:rPr>
          <w:rFonts w:ascii="Times New Roman" w:hAnsi="Times New Roman"/>
        </w:rPr>
        <w:tab/>
      </w:r>
      <w:r w:rsidRPr="008B63B8">
        <w:rPr>
          <w:rFonts w:ascii="Times New Roman" w:hAnsi="Times New Roman"/>
        </w:rPr>
        <w:tab/>
      </w:r>
    </w:p>
    <w:p w:rsidR="00FF3263" w:rsidRPr="008B63B8" w:rsidRDefault="00FF3263" w:rsidP="00FF3263">
      <w:pPr>
        <w:ind w:right="319"/>
        <w:jc w:val="both"/>
        <w:rPr>
          <w:rFonts w:ascii="Times New Roman" w:hAnsi="Times New Roman"/>
        </w:rPr>
      </w:pPr>
      <w:r w:rsidRPr="008B63B8">
        <w:rPr>
          <w:rFonts w:ascii="Times New Roman" w:hAnsi="Times New Roman"/>
        </w:rPr>
        <w:t>It defines basic unit of data transfer through TCP/IP.</w:t>
      </w:r>
    </w:p>
    <w:p w:rsidR="00FF3263" w:rsidRPr="008B63B8" w:rsidRDefault="00FF3263" w:rsidP="00FF3263">
      <w:pPr>
        <w:ind w:right="319"/>
        <w:jc w:val="both"/>
        <w:rPr>
          <w:rFonts w:ascii="Times New Roman" w:hAnsi="Times New Roman"/>
        </w:rPr>
      </w:pPr>
      <w:r w:rsidRPr="008B63B8">
        <w:rPr>
          <w:rFonts w:ascii="Times New Roman" w:hAnsi="Times New Roman"/>
        </w:rPr>
        <w:t>IP s/w performs routing function – finds a path from source to destination.</w:t>
      </w:r>
    </w:p>
    <w:p w:rsidR="00FF3263" w:rsidRPr="008B63B8" w:rsidRDefault="00FF3263" w:rsidP="00FF3263">
      <w:pPr>
        <w:ind w:right="319"/>
        <w:jc w:val="both"/>
        <w:rPr>
          <w:rFonts w:ascii="Times New Roman" w:hAnsi="Times New Roman"/>
        </w:rPr>
      </w:pPr>
      <w:r w:rsidRPr="008B63B8">
        <w:rPr>
          <w:rFonts w:ascii="Times New Roman" w:hAnsi="Times New Roman"/>
        </w:rPr>
        <w:t>IP includes a set of rules that embody the idea of unreliable packet delivery</w:t>
      </w:r>
    </w:p>
    <w:p w:rsidR="00FF3263" w:rsidRPr="008B63B8" w:rsidRDefault="00FF3263" w:rsidP="00FF3263">
      <w:pPr>
        <w:ind w:right="319"/>
        <w:jc w:val="both"/>
        <w:rPr>
          <w:rFonts w:ascii="Times New Roman" w:hAnsi="Times New Roman"/>
          <w:b/>
          <w:bCs/>
        </w:rPr>
      </w:pPr>
      <w:r w:rsidRPr="008B63B8">
        <w:rPr>
          <w:rFonts w:ascii="Times New Roman" w:hAnsi="Times New Roman"/>
          <w:b/>
          <w:bCs/>
        </w:rPr>
        <w:t>56.</w:t>
      </w:r>
      <w:r>
        <w:rPr>
          <w:rFonts w:ascii="Times New Roman" w:hAnsi="Times New Roman"/>
          <w:b/>
          <w:bCs/>
        </w:rPr>
        <w:t xml:space="preserve"> </w:t>
      </w:r>
      <w:r w:rsidRPr="008B63B8">
        <w:rPr>
          <w:rFonts w:ascii="Times New Roman" w:hAnsi="Times New Roman"/>
          <w:b/>
          <w:bCs/>
        </w:rPr>
        <w:t>What is internetworking?</w:t>
      </w:r>
    </w:p>
    <w:p w:rsidR="00FF3263" w:rsidRPr="008B63B8" w:rsidRDefault="00FF3263" w:rsidP="00FF3263">
      <w:pPr>
        <w:ind w:right="319"/>
        <w:jc w:val="both"/>
        <w:rPr>
          <w:rFonts w:ascii="Times New Roman" w:hAnsi="Times New Roman"/>
          <w:bCs/>
        </w:rPr>
      </w:pPr>
      <w:r w:rsidRPr="008B63B8">
        <w:rPr>
          <w:rFonts w:ascii="Times New Roman" w:hAnsi="Times New Roman"/>
          <w:b/>
          <w:bCs/>
        </w:rPr>
        <w:t>I</w:t>
      </w:r>
      <w:r w:rsidRPr="008B63B8">
        <w:rPr>
          <w:rFonts w:ascii="Times New Roman" w:hAnsi="Times New Roman"/>
        </w:rPr>
        <w:t xml:space="preserve">nternet is an interconnected set of networks. From outside it looks like a simply layer n/w. A collection of communication networks interconnected by routers </w:t>
      </w:r>
      <w:r w:rsidRPr="008B63B8">
        <w:rPr>
          <w:rFonts w:ascii="Times New Roman" w:hAnsi="Times New Roman"/>
          <w:bCs/>
        </w:rPr>
        <w:t>is called internetworking.</w:t>
      </w:r>
    </w:p>
    <w:p w:rsidR="00FF3263" w:rsidRPr="008B63B8" w:rsidRDefault="00FF3263" w:rsidP="00FF3263">
      <w:pPr>
        <w:ind w:right="319"/>
        <w:jc w:val="both"/>
        <w:rPr>
          <w:rFonts w:ascii="Times New Roman" w:hAnsi="Times New Roman"/>
        </w:rPr>
      </w:pPr>
      <w:r w:rsidRPr="008B63B8">
        <w:rPr>
          <w:rFonts w:ascii="Times New Roman" w:hAnsi="Times New Roman"/>
          <w:b/>
          <w:bCs/>
        </w:rPr>
        <w:t>57. What are t</w:t>
      </w:r>
      <w:r w:rsidRPr="008B63B8">
        <w:rPr>
          <w:rFonts w:ascii="Times New Roman" w:hAnsi="Times New Roman"/>
          <w:bCs/>
        </w:rPr>
        <w:t>he p</w:t>
      </w:r>
      <w:r w:rsidRPr="008B63B8">
        <w:rPr>
          <w:rFonts w:ascii="Times New Roman" w:hAnsi="Times New Roman"/>
        </w:rPr>
        <w:t>rinciple of inter networks?</w:t>
      </w:r>
    </w:p>
    <w:p w:rsidR="00FF3263" w:rsidRPr="008B63B8" w:rsidRDefault="00FF3263" w:rsidP="00FF3263">
      <w:pPr>
        <w:ind w:right="319"/>
        <w:jc w:val="both"/>
        <w:rPr>
          <w:rFonts w:ascii="Times New Roman" w:hAnsi="Times New Roman"/>
        </w:rPr>
      </w:pPr>
      <w:r w:rsidRPr="008B63B8">
        <w:rPr>
          <w:rFonts w:ascii="Times New Roman" w:hAnsi="Times New Roman"/>
        </w:rPr>
        <w:t>It provide a link between networks and  routing for delivery of packets.</w:t>
      </w:r>
    </w:p>
    <w:p w:rsidR="00FF3263" w:rsidRPr="008B63B8" w:rsidRDefault="00FF3263" w:rsidP="00FF3263">
      <w:pPr>
        <w:ind w:right="319"/>
        <w:jc w:val="both"/>
        <w:rPr>
          <w:rFonts w:ascii="Times New Roman" w:hAnsi="Times New Roman"/>
          <w:b/>
        </w:rPr>
      </w:pPr>
      <w:r w:rsidRPr="008B63B8">
        <w:rPr>
          <w:rFonts w:ascii="Times New Roman" w:hAnsi="Times New Roman"/>
          <w:b/>
        </w:rPr>
        <w:t xml:space="preserve"> 58. What are the important fields in a routing table?</w:t>
      </w:r>
    </w:p>
    <w:p w:rsidR="00FF3263" w:rsidRDefault="00FF3263" w:rsidP="00FF3263">
      <w:pPr>
        <w:ind w:right="319"/>
        <w:jc w:val="both"/>
        <w:rPr>
          <w:rFonts w:ascii="Times New Roman" w:hAnsi="Times New Roman"/>
        </w:rPr>
      </w:pPr>
      <w:r w:rsidRPr="008B63B8">
        <w:rPr>
          <w:rFonts w:ascii="Times New Roman" w:hAnsi="Times New Roman"/>
        </w:rPr>
        <w:t>Destination, Cost and Next Hop</w:t>
      </w:r>
    </w:p>
    <w:p w:rsidR="00FF3263" w:rsidRPr="008B63B8" w:rsidRDefault="00FF3263" w:rsidP="00FF3263">
      <w:pPr>
        <w:ind w:right="319"/>
        <w:jc w:val="both"/>
        <w:rPr>
          <w:rFonts w:ascii="Times New Roman" w:hAnsi="Times New Roman"/>
        </w:rPr>
      </w:pPr>
    </w:p>
    <w:p w:rsidR="00FF3263" w:rsidRPr="008B63B8" w:rsidRDefault="00FF3263" w:rsidP="00FF3263">
      <w:pPr>
        <w:ind w:right="319"/>
        <w:jc w:val="both"/>
        <w:rPr>
          <w:rFonts w:ascii="Times New Roman" w:hAnsi="Times New Roman"/>
          <w:b/>
        </w:rPr>
      </w:pPr>
      <w:r w:rsidRPr="008B63B8">
        <w:rPr>
          <w:rFonts w:ascii="Times New Roman" w:hAnsi="Times New Roman"/>
          <w:b/>
        </w:rPr>
        <w:t>59</w:t>
      </w:r>
      <w:r>
        <w:rPr>
          <w:rFonts w:ascii="Times New Roman" w:hAnsi="Times New Roman"/>
          <w:b/>
        </w:rPr>
        <w:t>.</w:t>
      </w:r>
      <w:r w:rsidRPr="008B63B8">
        <w:rPr>
          <w:rFonts w:ascii="Times New Roman" w:hAnsi="Times New Roman"/>
          <w:b/>
        </w:rPr>
        <w:t>What is Trace route option?</w:t>
      </w:r>
    </w:p>
    <w:p w:rsidR="00FF3263" w:rsidRPr="008B63B8" w:rsidRDefault="00FF3263" w:rsidP="00FF3263">
      <w:pPr>
        <w:ind w:right="319"/>
        <w:jc w:val="both"/>
        <w:rPr>
          <w:rFonts w:ascii="Times New Roman" w:hAnsi="Times New Roman"/>
          <w:b/>
          <w:bCs/>
        </w:rPr>
      </w:pPr>
      <w:r w:rsidRPr="008B63B8">
        <w:rPr>
          <w:rFonts w:ascii="Times New Roman" w:hAnsi="Times New Roman"/>
        </w:rPr>
        <w:t>Here source creates an empty list of IP addresses and each router on the path of the datagram adds its IP address to the list whereas a router get a datagram that has record route option, it adds its addresses to the list.</w:t>
      </w:r>
    </w:p>
    <w:p w:rsidR="00FF3263" w:rsidRPr="008B63B8" w:rsidRDefault="00FF3263" w:rsidP="00FF3263">
      <w:pPr>
        <w:ind w:right="319"/>
        <w:jc w:val="both"/>
        <w:rPr>
          <w:rFonts w:ascii="Times New Roman" w:hAnsi="Times New Roman"/>
          <w:b/>
          <w:bCs/>
        </w:rPr>
      </w:pPr>
      <w:r w:rsidRPr="00BB0A0A">
        <w:rPr>
          <w:rFonts w:ascii="Times New Roman" w:hAnsi="Times New Roman"/>
          <w:b/>
        </w:rPr>
        <w:t xml:space="preserve"> 60.</w:t>
      </w:r>
      <w:r w:rsidRPr="008B63B8">
        <w:rPr>
          <w:rFonts w:ascii="Times New Roman" w:hAnsi="Times New Roman"/>
        </w:rPr>
        <w:t xml:space="preserve">  </w:t>
      </w:r>
      <w:r w:rsidRPr="008B63B8">
        <w:rPr>
          <w:rFonts w:ascii="Times New Roman" w:hAnsi="Times New Roman"/>
          <w:b/>
          <w:bCs/>
        </w:rPr>
        <w:t>List some of the unicast routing protocols.</w:t>
      </w:r>
    </w:p>
    <w:p w:rsidR="00FF3263" w:rsidRPr="008B63B8" w:rsidRDefault="00FF3263" w:rsidP="00FF3263">
      <w:pPr>
        <w:ind w:right="319"/>
        <w:jc w:val="both"/>
        <w:textAlignment w:val="top"/>
        <w:rPr>
          <w:rFonts w:ascii="Times New Roman" w:eastAsia="MS Mincho" w:hAnsi="Times New Roman"/>
          <w:color w:val="000000"/>
          <w:lang w:eastAsia="ja-JP" w:bidi="hi-IN"/>
        </w:rPr>
      </w:pPr>
      <w:r w:rsidRPr="008B63B8">
        <w:rPr>
          <w:rFonts w:ascii="Times New Roman" w:eastAsia="MS Mincho" w:hAnsi="Times New Roman"/>
          <w:color w:val="000000"/>
          <w:lang w:eastAsia="ja-JP" w:bidi="hi-IN"/>
        </w:rPr>
        <w:t>Routing Information Protocol (RIP) for IP</w:t>
      </w:r>
    </w:p>
    <w:p w:rsidR="00FF3263" w:rsidRPr="008B63B8" w:rsidRDefault="00FF3263" w:rsidP="00FF3263">
      <w:pPr>
        <w:ind w:right="319"/>
        <w:jc w:val="both"/>
        <w:textAlignment w:val="top"/>
        <w:rPr>
          <w:rFonts w:ascii="Times New Roman" w:eastAsia="MS Mincho" w:hAnsi="Times New Roman"/>
          <w:color w:val="000000"/>
          <w:lang w:eastAsia="ja-JP" w:bidi="hi-IN"/>
        </w:rPr>
      </w:pPr>
      <w:r w:rsidRPr="008B63B8">
        <w:rPr>
          <w:rFonts w:ascii="Times New Roman" w:eastAsia="MS Mincho" w:hAnsi="Times New Roman"/>
          <w:color w:val="000000"/>
          <w:lang w:eastAsia="ja-JP" w:bidi="hi-IN"/>
        </w:rPr>
        <w:t>Open Shortest Path First (OSPF)</w:t>
      </w:r>
    </w:p>
    <w:p w:rsidR="00FF3263" w:rsidRPr="008B63B8" w:rsidRDefault="00FF3263" w:rsidP="00FF3263">
      <w:pPr>
        <w:tabs>
          <w:tab w:val="left" w:pos="360"/>
        </w:tabs>
        <w:ind w:right="319"/>
        <w:jc w:val="both"/>
        <w:rPr>
          <w:rFonts w:ascii="Times New Roman" w:hAnsi="Times New Roman"/>
          <w:b/>
          <w:bCs/>
        </w:rPr>
      </w:pPr>
      <w:r w:rsidRPr="008B63B8">
        <w:rPr>
          <w:rFonts w:ascii="Times New Roman" w:hAnsi="Times New Roman"/>
          <w:b/>
          <w:bCs/>
        </w:rPr>
        <w:t>61. To whom ICMP reports error message?</w:t>
      </w:r>
    </w:p>
    <w:p w:rsidR="00FF3263" w:rsidRPr="008B63B8" w:rsidRDefault="00FF3263" w:rsidP="00FF3263">
      <w:pPr>
        <w:ind w:right="319"/>
        <w:jc w:val="both"/>
        <w:rPr>
          <w:rFonts w:ascii="Times New Roman" w:hAnsi="Times New Roman"/>
        </w:rPr>
      </w:pPr>
      <w:r w:rsidRPr="008B63B8">
        <w:rPr>
          <w:rFonts w:ascii="Times New Roman" w:hAnsi="Times New Roman"/>
          <w:b/>
        </w:rPr>
        <w:t xml:space="preserve">ICMP </w:t>
      </w:r>
      <w:r w:rsidRPr="008B63B8">
        <w:rPr>
          <w:rFonts w:ascii="Times New Roman" w:hAnsi="Times New Roman"/>
        </w:rPr>
        <w:t>allows routers to send error messages to other router or hosts. ICMP is an error reporting mechanism.  It does not specify the action to be taken for each possible error. It is informing the source that the error has occurred and the source has to take actions to rectify the errors.</w:t>
      </w:r>
    </w:p>
    <w:p w:rsidR="00FF3263" w:rsidRPr="0056015A" w:rsidRDefault="00FF3263" w:rsidP="00FF3263">
      <w:pPr>
        <w:pStyle w:val="ListParagraph"/>
        <w:ind w:left="0" w:right="319"/>
        <w:jc w:val="both"/>
        <w:rPr>
          <w:rFonts w:ascii="Times New Roman" w:hAnsi="Times New Roman"/>
          <w:b/>
          <w:bCs/>
        </w:rPr>
      </w:pPr>
      <w:r w:rsidRPr="0056015A">
        <w:rPr>
          <w:rFonts w:ascii="Times New Roman" w:hAnsi="Times New Roman"/>
          <w:b/>
          <w:bCs/>
        </w:rPr>
        <w:t>62. Which class IP addresses are used for multicast and unicast?</w:t>
      </w:r>
    </w:p>
    <w:p w:rsidR="00FF3263" w:rsidRPr="008B63B8" w:rsidRDefault="00FF3263" w:rsidP="00FF3263">
      <w:pPr>
        <w:ind w:right="319"/>
        <w:jc w:val="both"/>
        <w:rPr>
          <w:rFonts w:ascii="Times New Roman" w:hAnsi="Times New Roman"/>
          <w:bCs/>
        </w:rPr>
      </w:pPr>
      <w:r w:rsidRPr="0056015A">
        <w:rPr>
          <w:rFonts w:ascii="Times New Roman" w:hAnsi="Times New Roman"/>
          <w:bCs/>
        </w:rPr>
        <w:t>Unicast :     Class</w:t>
      </w:r>
      <w:r w:rsidRPr="008B63B8">
        <w:rPr>
          <w:rFonts w:ascii="Times New Roman" w:hAnsi="Times New Roman"/>
          <w:bCs/>
        </w:rPr>
        <w:t xml:space="preserve"> A, Class B , Class C </w:t>
      </w:r>
      <w:r w:rsidRPr="008B63B8">
        <w:rPr>
          <w:rFonts w:ascii="Times New Roman" w:hAnsi="Times New Roman"/>
          <w:bCs/>
        </w:rPr>
        <w:tab/>
        <w:t>Multicast:  Class D</w:t>
      </w:r>
    </w:p>
    <w:p w:rsidR="00FF3263" w:rsidRPr="008B63B8" w:rsidRDefault="00FF3263" w:rsidP="00FF3263">
      <w:pPr>
        <w:ind w:right="319"/>
        <w:jc w:val="both"/>
        <w:rPr>
          <w:rFonts w:ascii="Times New Roman" w:hAnsi="Times New Roman"/>
        </w:rPr>
      </w:pPr>
      <w:r w:rsidRPr="008B63B8">
        <w:rPr>
          <w:rFonts w:ascii="Times New Roman" w:hAnsi="Times New Roman"/>
          <w:b/>
        </w:rPr>
        <w:t>63. What is Permanent virtual circuit</w:t>
      </w:r>
      <w:r w:rsidRPr="008B63B8">
        <w:rPr>
          <w:rFonts w:ascii="Times New Roman" w:hAnsi="Times New Roman"/>
        </w:rPr>
        <w:t xml:space="preserve"> </w:t>
      </w:r>
      <w:r w:rsidRPr="008B63B8">
        <w:rPr>
          <w:rFonts w:ascii="Times New Roman" w:hAnsi="Times New Roman"/>
          <w:cs/>
        </w:rPr>
        <w:t>‎?</w:t>
      </w:r>
    </w:p>
    <w:p w:rsidR="00FF3263" w:rsidRPr="008B63B8" w:rsidRDefault="00FF3263" w:rsidP="00FF3263">
      <w:pPr>
        <w:ind w:right="319"/>
        <w:jc w:val="both"/>
        <w:rPr>
          <w:rFonts w:ascii="Times New Roman" w:hAnsi="Times New Roman"/>
        </w:rPr>
      </w:pPr>
      <w:r w:rsidRPr="008B63B8">
        <w:rPr>
          <w:rFonts w:ascii="Times New Roman" w:hAnsi="Times New Roman"/>
        </w:rPr>
        <w:t>In this technique the same virtual circuit provided between two users on a continuous basis. The circuit is dedicated to a specific user. No one else can use it. Because it always in place, it can be used without connection establishment and connection termination</w:t>
      </w:r>
    </w:p>
    <w:p w:rsidR="00FF3263" w:rsidRPr="008B63B8" w:rsidRDefault="00FF3263" w:rsidP="00FF3263">
      <w:pPr>
        <w:ind w:right="319"/>
        <w:jc w:val="both"/>
        <w:rPr>
          <w:rFonts w:ascii="Times New Roman" w:hAnsi="Times New Roman"/>
          <w:b/>
        </w:rPr>
      </w:pPr>
      <w:r w:rsidRPr="008B63B8">
        <w:rPr>
          <w:rFonts w:ascii="Times New Roman" w:hAnsi="Times New Roman"/>
          <w:b/>
        </w:rPr>
        <w:t>64. What is the use of a router?</w:t>
      </w:r>
    </w:p>
    <w:p w:rsidR="00FF3263" w:rsidRPr="008B63B8" w:rsidRDefault="00FF3263" w:rsidP="00FF3263">
      <w:pPr>
        <w:tabs>
          <w:tab w:val="left" w:pos="360"/>
        </w:tabs>
        <w:ind w:right="319"/>
        <w:jc w:val="both"/>
        <w:rPr>
          <w:rFonts w:ascii="Times New Roman" w:hAnsi="Times New Roman"/>
        </w:rPr>
      </w:pPr>
      <w:r w:rsidRPr="008B63B8">
        <w:rPr>
          <w:rFonts w:ascii="Times New Roman" w:hAnsi="Times New Roman"/>
        </w:rPr>
        <w:t xml:space="preserve">A router is useful for interconnecting two or more heterogeneous networks that differ in their physical characteristics such as frame size, transmission rates, topologies, addressing etc. A router has to determine the best possible transmission path among several available paths. </w:t>
      </w:r>
    </w:p>
    <w:p w:rsidR="00FF3263" w:rsidRPr="008B63B8" w:rsidRDefault="00FF3263" w:rsidP="00FF3263">
      <w:pPr>
        <w:widowControl/>
        <w:numPr>
          <w:ilvl w:val="2"/>
          <w:numId w:val="38"/>
        </w:numPr>
        <w:tabs>
          <w:tab w:val="left" w:pos="360"/>
        </w:tabs>
        <w:suppressAutoHyphens w:val="0"/>
        <w:autoSpaceDN/>
        <w:ind w:right="319" w:hanging="2160"/>
        <w:jc w:val="both"/>
        <w:textAlignment w:val="auto"/>
        <w:rPr>
          <w:rFonts w:ascii="Times New Roman" w:hAnsi="Times New Roman"/>
          <w:b/>
          <w:bCs/>
        </w:rPr>
      </w:pPr>
      <w:r w:rsidRPr="008B63B8">
        <w:rPr>
          <w:rFonts w:ascii="Times New Roman" w:hAnsi="Times New Roman"/>
          <w:b/>
          <w:bCs/>
        </w:rPr>
        <w:t>What are the various adaptive retransmission policy of TCP.</w:t>
      </w:r>
    </w:p>
    <w:p w:rsidR="00FF3263" w:rsidRPr="008B63B8" w:rsidRDefault="00FF3263" w:rsidP="00FF3263">
      <w:pPr>
        <w:tabs>
          <w:tab w:val="left" w:pos="2070"/>
        </w:tabs>
        <w:ind w:right="319"/>
        <w:jc w:val="both"/>
        <w:rPr>
          <w:rFonts w:ascii="Times New Roman" w:hAnsi="Times New Roman"/>
        </w:rPr>
      </w:pPr>
      <w:r w:rsidRPr="008B63B8">
        <w:rPr>
          <w:rFonts w:ascii="Times New Roman" w:hAnsi="Times New Roman"/>
        </w:rPr>
        <w:t>Simple average</w:t>
      </w:r>
      <w:r>
        <w:rPr>
          <w:rFonts w:ascii="Times New Roman" w:hAnsi="Times New Roman"/>
        </w:rPr>
        <w:t xml:space="preserve">, </w:t>
      </w:r>
      <w:r w:rsidRPr="008B63B8">
        <w:rPr>
          <w:rFonts w:ascii="Times New Roman" w:hAnsi="Times New Roman"/>
        </w:rPr>
        <w:t>Exponential / weighted average</w:t>
      </w:r>
      <w:r>
        <w:rPr>
          <w:rFonts w:ascii="Times New Roman" w:hAnsi="Times New Roman"/>
        </w:rPr>
        <w:t xml:space="preserve">, </w:t>
      </w:r>
      <w:r w:rsidRPr="008B63B8">
        <w:rPr>
          <w:rFonts w:ascii="Times New Roman" w:hAnsi="Times New Roman"/>
        </w:rPr>
        <w:t>Exponential RTT backoff</w:t>
      </w:r>
      <w:r>
        <w:rPr>
          <w:rFonts w:ascii="Times New Roman" w:hAnsi="Times New Roman"/>
        </w:rPr>
        <w:t xml:space="preserve">, </w:t>
      </w:r>
      <w:r w:rsidRPr="008B63B8">
        <w:rPr>
          <w:rFonts w:ascii="Times New Roman" w:hAnsi="Times New Roman"/>
        </w:rPr>
        <w:t>Jacobson’s Algorithm</w:t>
      </w:r>
    </w:p>
    <w:p w:rsidR="00FF3263" w:rsidRPr="008B63B8" w:rsidRDefault="00FF3263" w:rsidP="00FF3263">
      <w:pPr>
        <w:tabs>
          <w:tab w:val="left" w:pos="450"/>
        </w:tabs>
        <w:ind w:right="319"/>
        <w:jc w:val="both"/>
        <w:rPr>
          <w:rFonts w:ascii="Times New Roman" w:hAnsi="Times New Roman"/>
          <w:b/>
          <w:bCs/>
        </w:rPr>
      </w:pPr>
      <w:r w:rsidRPr="008B63B8">
        <w:rPr>
          <w:rFonts w:ascii="Times New Roman" w:hAnsi="Times New Roman"/>
          <w:b/>
          <w:bCs/>
        </w:rPr>
        <w:t xml:space="preserve">66.What is the wrap around time for TCP Sequence Number? </w:t>
      </w:r>
    </w:p>
    <w:p w:rsidR="00FF3263" w:rsidRPr="008B63B8" w:rsidRDefault="00FF3263" w:rsidP="00FF3263">
      <w:pPr>
        <w:tabs>
          <w:tab w:val="left" w:pos="360"/>
        </w:tabs>
        <w:ind w:right="319"/>
        <w:jc w:val="both"/>
        <w:rPr>
          <w:rFonts w:ascii="Times New Roman" w:hAnsi="Times New Roman"/>
        </w:rPr>
      </w:pPr>
      <w:r w:rsidRPr="008B63B8">
        <w:rPr>
          <w:rFonts w:ascii="Times New Roman" w:hAnsi="Times New Roman"/>
        </w:rPr>
        <w:t xml:space="preserve"> Once a segment with sequence x survives in Internet, TCP cannot use the same sequence no. How fast 32-bit sequence no space can be consumed? 32-bit sequence no is adequate for today’s network.</w:t>
      </w:r>
    </w:p>
    <w:p w:rsidR="00FF3263" w:rsidRPr="008B63B8" w:rsidRDefault="00FF3263" w:rsidP="00FF3263">
      <w:pPr>
        <w:ind w:right="319"/>
        <w:jc w:val="both"/>
        <w:rPr>
          <w:rFonts w:ascii="Times New Roman" w:hAnsi="Times New Roman"/>
          <w:b/>
          <w:bCs/>
        </w:rPr>
      </w:pPr>
      <w:r w:rsidRPr="008B63B8">
        <w:rPr>
          <w:rFonts w:ascii="Times New Roman" w:hAnsi="Times New Roman"/>
          <w:b/>
          <w:bCs/>
        </w:rPr>
        <w:t>67.What do you mean by congestion?</w:t>
      </w:r>
    </w:p>
    <w:p w:rsidR="00FF3263" w:rsidRPr="008B63B8" w:rsidRDefault="00FF3263" w:rsidP="00FF3263">
      <w:pPr>
        <w:ind w:right="319"/>
        <w:jc w:val="both"/>
        <w:rPr>
          <w:rFonts w:ascii="Times New Roman" w:hAnsi="Times New Roman"/>
        </w:rPr>
      </w:pPr>
      <w:r w:rsidRPr="008B63B8">
        <w:rPr>
          <w:rFonts w:ascii="Times New Roman" w:hAnsi="Times New Roman"/>
        </w:rPr>
        <w:t xml:space="preserve">Any given node has a number of I/O ports attached to it. There are two buffers at each port—one   to accept arriving packets &amp; another one to hold packets that are waiting to depart. If packets arrive too fast node than to process them or faster than packets can be cleared from the outgoing buffers, then there will be no empty buffer. </w:t>
      </w:r>
    </w:p>
    <w:p w:rsidR="00FF3263" w:rsidRPr="008B63B8" w:rsidRDefault="00FF3263" w:rsidP="00FF3263">
      <w:pPr>
        <w:pStyle w:val="ListParagraph"/>
        <w:ind w:left="0" w:right="319"/>
        <w:jc w:val="both"/>
        <w:rPr>
          <w:b/>
        </w:rPr>
      </w:pPr>
      <w:r w:rsidRPr="008B63B8">
        <w:rPr>
          <w:b/>
        </w:rPr>
        <w:t>68.</w:t>
      </w:r>
      <w:r w:rsidRPr="0056015A">
        <w:rPr>
          <w:rFonts w:ascii="Times New Roman" w:hAnsi="Times New Roman"/>
          <w:b/>
        </w:rPr>
        <w:t>Name the policies that can prevent congestion.</w:t>
      </w:r>
    </w:p>
    <w:p w:rsidR="00FF3263" w:rsidRPr="007471B2" w:rsidRDefault="00FF3263" w:rsidP="00FF3263">
      <w:pPr>
        <w:pStyle w:val="ListParagraph"/>
        <w:widowControl/>
        <w:numPr>
          <w:ilvl w:val="1"/>
          <w:numId w:val="44"/>
        </w:numPr>
        <w:suppressAutoHyphens w:val="0"/>
        <w:autoSpaceDN/>
        <w:ind w:right="319"/>
        <w:contextualSpacing/>
        <w:jc w:val="both"/>
        <w:textAlignment w:val="auto"/>
        <w:rPr>
          <w:rFonts w:ascii="Times New Roman" w:hAnsi="Times New Roman"/>
        </w:rPr>
      </w:pPr>
      <w:r w:rsidRPr="007471B2">
        <w:rPr>
          <w:rFonts w:ascii="Times New Roman" w:hAnsi="Times New Roman"/>
        </w:rPr>
        <w:t>Additive Increase Multiplicative decrease</w:t>
      </w:r>
    </w:p>
    <w:p w:rsidR="00FF3263" w:rsidRPr="007471B2" w:rsidRDefault="00FF3263" w:rsidP="00FF3263">
      <w:pPr>
        <w:pStyle w:val="ListParagraph"/>
        <w:widowControl/>
        <w:numPr>
          <w:ilvl w:val="1"/>
          <w:numId w:val="44"/>
        </w:numPr>
        <w:suppressAutoHyphens w:val="0"/>
        <w:autoSpaceDN/>
        <w:ind w:right="319"/>
        <w:contextualSpacing/>
        <w:jc w:val="both"/>
        <w:textAlignment w:val="auto"/>
        <w:rPr>
          <w:rFonts w:ascii="Times New Roman" w:hAnsi="Times New Roman"/>
        </w:rPr>
      </w:pPr>
      <w:r w:rsidRPr="007471B2">
        <w:rPr>
          <w:rFonts w:ascii="Times New Roman" w:hAnsi="Times New Roman"/>
        </w:rPr>
        <w:t>Slowstart mechanism</w:t>
      </w:r>
    </w:p>
    <w:p w:rsidR="00FF3263" w:rsidRPr="007471B2" w:rsidRDefault="00FF3263" w:rsidP="00FF3263">
      <w:pPr>
        <w:pStyle w:val="ListParagraph"/>
        <w:widowControl/>
        <w:numPr>
          <w:ilvl w:val="1"/>
          <w:numId w:val="44"/>
        </w:numPr>
        <w:suppressAutoHyphens w:val="0"/>
        <w:autoSpaceDN/>
        <w:ind w:right="319"/>
        <w:contextualSpacing/>
        <w:jc w:val="both"/>
        <w:textAlignment w:val="auto"/>
        <w:rPr>
          <w:rFonts w:ascii="Times New Roman" w:hAnsi="Times New Roman"/>
        </w:rPr>
      </w:pPr>
      <w:r w:rsidRPr="007471B2">
        <w:rPr>
          <w:rFonts w:ascii="Times New Roman" w:hAnsi="Times New Roman"/>
        </w:rPr>
        <w:t>Fast retransmit and fast recovery.</w:t>
      </w:r>
    </w:p>
    <w:p w:rsidR="00FF3263" w:rsidRPr="007471B2" w:rsidRDefault="00FF3263" w:rsidP="00FF3263">
      <w:pPr>
        <w:ind w:right="319"/>
        <w:jc w:val="both"/>
        <w:rPr>
          <w:rFonts w:ascii="Times New Roman" w:hAnsi="Times New Roman"/>
          <w:bCs/>
        </w:rPr>
      </w:pPr>
      <w:r w:rsidRPr="007471B2">
        <w:rPr>
          <w:rFonts w:ascii="Times New Roman" w:hAnsi="Times New Roman"/>
          <w:b/>
          <w:bCs/>
        </w:rPr>
        <w:t>69.What are the different phases in TCP state machine?</w:t>
      </w:r>
      <w:r w:rsidRPr="007471B2">
        <w:rPr>
          <w:rFonts w:ascii="Times New Roman" w:hAnsi="Times New Roman"/>
          <w:bCs/>
        </w:rPr>
        <w:t>Connection Establishment, Data transfer and Connection Release.</w:t>
      </w:r>
    </w:p>
    <w:p w:rsidR="00FF3263" w:rsidRPr="007471B2" w:rsidRDefault="00FF3263" w:rsidP="00FF3263">
      <w:pPr>
        <w:ind w:right="319"/>
        <w:jc w:val="both"/>
        <w:rPr>
          <w:rFonts w:ascii="Times New Roman" w:hAnsi="Times New Roman"/>
          <w:b/>
          <w:bCs/>
        </w:rPr>
      </w:pPr>
      <w:r w:rsidRPr="007471B2">
        <w:rPr>
          <w:rFonts w:ascii="Times New Roman" w:hAnsi="Times New Roman"/>
          <w:b/>
          <w:bCs/>
        </w:rPr>
        <w:t>70. What is SYN segment?</w:t>
      </w:r>
    </w:p>
    <w:p w:rsidR="00FF3263" w:rsidRPr="007471B2" w:rsidRDefault="00FF3263" w:rsidP="00FF3263">
      <w:pPr>
        <w:ind w:right="319"/>
        <w:jc w:val="both"/>
        <w:rPr>
          <w:rFonts w:ascii="Times New Roman" w:hAnsi="Times New Roman"/>
        </w:rPr>
      </w:pPr>
      <w:r w:rsidRPr="007471B2">
        <w:rPr>
          <w:rFonts w:ascii="Times New Roman" w:hAnsi="Times New Roman"/>
        </w:rPr>
        <w:t xml:space="preserve">It is used to start a TCP connection and provides agreement between sender and receiver  on sequence number </w:t>
      </w:r>
    </w:p>
    <w:p w:rsidR="00FF3263" w:rsidRPr="007471B2" w:rsidRDefault="00FF3263" w:rsidP="00FF3263">
      <w:pPr>
        <w:ind w:right="319"/>
        <w:jc w:val="both"/>
        <w:rPr>
          <w:rFonts w:ascii="Times New Roman" w:hAnsi="Times New Roman"/>
          <w:b/>
        </w:rPr>
      </w:pPr>
      <w:r w:rsidRPr="007471B2">
        <w:rPr>
          <w:rFonts w:ascii="Times New Roman" w:hAnsi="Times New Roman"/>
          <w:b/>
        </w:rPr>
        <w:t>71. Name the policies that can prevent congestion.</w:t>
      </w:r>
    </w:p>
    <w:p w:rsidR="00FF3263" w:rsidRPr="007471B2" w:rsidRDefault="00FF3263" w:rsidP="00FF3263">
      <w:pPr>
        <w:pStyle w:val="ListParagraph"/>
        <w:ind w:left="0" w:right="319"/>
        <w:jc w:val="both"/>
        <w:rPr>
          <w:rFonts w:ascii="Times New Roman" w:hAnsi="Times New Roman"/>
        </w:rPr>
      </w:pPr>
      <w:r w:rsidRPr="007471B2">
        <w:rPr>
          <w:rFonts w:ascii="Times New Roman" w:hAnsi="Times New Roman"/>
        </w:rPr>
        <w:t>DEC bit, Random Early Detection(RED) and Source based congestion avoidance.</w:t>
      </w:r>
    </w:p>
    <w:p w:rsidR="00FF3263" w:rsidRPr="007471B2" w:rsidRDefault="00FF3263" w:rsidP="00FF3263">
      <w:pPr>
        <w:pStyle w:val="ListParagraph"/>
        <w:ind w:left="0" w:right="319"/>
        <w:jc w:val="both"/>
        <w:rPr>
          <w:rFonts w:ascii="Times New Roman" w:hAnsi="Times New Roman"/>
          <w:b/>
        </w:rPr>
      </w:pPr>
      <w:r w:rsidRPr="007471B2">
        <w:rPr>
          <w:rFonts w:ascii="Times New Roman" w:hAnsi="Times New Roman"/>
          <w:b/>
        </w:rPr>
        <w:t>72. How do transport services differ from the data link layer services?</w:t>
      </w:r>
    </w:p>
    <w:p w:rsidR="00FF3263" w:rsidRPr="007471B2" w:rsidRDefault="00FF3263" w:rsidP="00FF3263">
      <w:pPr>
        <w:pStyle w:val="ListParagraph"/>
        <w:ind w:left="0" w:right="319"/>
        <w:jc w:val="both"/>
        <w:rPr>
          <w:rFonts w:ascii="Times New Roman" w:hAnsi="Times New Roman"/>
        </w:rPr>
      </w:pPr>
      <w:r w:rsidRPr="007471B2">
        <w:rPr>
          <w:rFonts w:ascii="Times New Roman" w:hAnsi="Times New Roman"/>
        </w:rPr>
        <w:t>The data link layer services are at node to node level. But the transport layer services are end to end level. Both the layers are having the flow control and error control mechanisms. The data link layer offers at node to node level. But the transport layer offers at end to end level. Data link layer is responsible for node to node delivery of the frames while transport layer is responsible for end to end delivery of the entire message.</w:t>
      </w:r>
    </w:p>
    <w:p w:rsidR="00FF3263" w:rsidRPr="007471B2" w:rsidRDefault="00FF3263" w:rsidP="00FF3263">
      <w:pPr>
        <w:pStyle w:val="ListParagraph"/>
        <w:ind w:left="0" w:right="319"/>
        <w:jc w:val="both"/>
        <w:rPr>
          <w:rFonts w:ascii="Times New Roman" w:hAnsi="Times New Roman"/>
          <w:b/>
        </w:rPr>
      </w:pPr>
      <w:r w:rsidRPr="007471B2">
        <w:rPr>
          <w:rFonts w:ascii="Times New Roman" w:hAnsi="Times New Roman"/>
          <w:b/>
        </w:rPr>
        <w:t>73.What are the TCP services to provide reliable communication?</w:t>
      </w:r>
    </w:p>
    <w:p w:rsidR="00FF3263" w:rsidRDefault="00FF3263" w:rsidP="00FF3263">
      <w:pPr>
        <w:pStyle w:val="ListParagraph"/>
        <w:ind w:left="0" w:right="319"/>
        <w:jc w:val="both"/>
        <w:rPr>
          <w:rFonts w:ascii="Times New Roman" w:hAnsi="Times New Roman"/>
        </w:rPr>
      </w:pPr>
      <w:r w:rsidRPr="007471B2">
        <w:rPr>
          <w:rFonts w:ascii="Times New Roman" w:hAnsi="Times New Roman"/>
        </w:rPr>
        <w:t>Error control, Flow control, Connection control and Congestion control.</w:t>
      </w:r>
    </w:p>
    <w:p w:rsidR="00FF3263" w:rsidRPr="007471B2" w:rsidRDefault="00FF3263" w:rsidP="00FF3263">
      <w:pPr>
        <w:pStyle w:val="ListParagraph"/>
        <w:ind w:left="0" w:right="319"/>
        <w:jc w:val="both"/>
        <w:rPr>
          <w:rFonts w:ascii="Times New Roman" w:hAnsi="Times New Roman"/>
        </w:rPr>
      </w:pPr>
    </w:p>
    <w:p w:rsidR="00FF3263" w:rsidRPr="007471B2" w:rsidRDefault="00FF3263" w:rsidP="00FF3263">
      <w:pPr>
        <w:ind w:right="319"/>
        <w:jc w:val="both"/>
        <w:rPr>
          <w:rFonts w:ascii="Times New Roman" w:hAnsi="Times New Roman"/>
          <w:b/>
        </w:rPr>
      </w:pPr>
      <w:r w:rsidRPr="007471B2">
        <w:rPr>
          <w:rFonts w:ascii="Times New Roman" w:hAnsi="Times New Roman"/>
          <w:b/>
        </w:rPr>
        <w:t>74. Define the DEC bit mechanism.</w:t>
      </w:r>
    </w:p>
    <w:p w:rsidR="00FF3263" w:rsidRPr="007471B2" w:rsidRDefault="00FF3263" w:rsidP="00FF3263">
      <w:pPr>
        <w:ind w:right="319"/>
        <w:jc w:val="both"/>
        <w:rPr>
          <w:rFonts w:ascii="Times New Roman" w:hAnsi="Times New Roman"/>
          <w:bCs/>
        </w:rPr>
      </w:pPr>
      <w:r w:rsidRPr="007471B2">
        <w:rPr>
          <w:rFonts w:ascii="Times New Roman" w:hAnsi="Times New Roman"/>
        </w:rPr>
        <w:t>Each router under this mechanism monitors the load and explicitly notifies the end nodes when congestion is going to occur. This notification is implemented by setting a binary congestion bit which is known as DEC bit, in the header of the packet that follows to the router.</w:t>
      </w:r>
    </w:p>
    <w:p w:rsidR="00FF3263" w:rsidRPr="007471B2" w:rsidRDefault="00FF3263" w:rsidP="00FF3263">
      <w:pPr>
        <w:tabs>
          <w:tab w:val="left" w:pos="900"/>
        </w:tabs>
        <w:ind w:right="319"/>
        <w:jc w:val="both"/>
        <w:rPr>
          <w:rFonts w:ascii="Times New Roman" w:hAnsi="Times New Roman"/>
          <w:b/>
          <w:bCs/>
        </w:rPr>
      </w:pPr>
      <w:r w:rsidRPr="007471B2">
        <w:rPr>
          <w:rFonts w:ascii="Times New Roman" w:hAnsi="Times New Roman"/>
          <w:b/>
        </w:rPr>
        <w:t>75.</w:t>
      </w:r>
      <w:r w:rsidRPr="007471B2">
        <w:rPr>
          <w:rFonts w:ascii="Times New Roman" w:hAnsi="Times New Roman"/>
          <w:b/>
          <w:bCs/>
        </w:rPr>
        <w:t xml:space="preserve"> Give some examples for situations using UDP.</w:t>
      </w:r>
    </w:p>
    <w:p w:rsidR="00FF3263" w:rsidRPr="007471B2" w:rsidRDefault="00FF3263" w:rsidP="00FF3263">
      <w:pPr>
        <w:pStyle w:val="ListParagraph"/>
        <w:ind w:left="0" w:right="319"/>
        <w:jc w:val="both"/>
        <w:rPr>
          <w:rFonts w:ascii="Times New Roman" w:hAnsi="Times New Roman"/>
        </w:rPr>
      </w:pPr>
      <w:r w:rsidRPr="007471B2">
        <w:rPr>
          <w:rFonts w:ascii="Times New Roman" w:hAnsi="Times New Roman"/>
        </w:rPr>
        <w:t>It is very useful for audio or video delivery which does not need acknowledgement. It is useful in the transmission of multimedia data.</w:t>
      </w:r>
    </w:p>
    <w:p w:rsidR="00FF3263" w:rsidRPr="007471B2" w:rsidRDefault="00FF3263" w:rsidP="00FF3263">
      <w:pPr>
        <w:pStyle w:val="ListParagraph"/>
        <w:ind w:left="0" w:right="319"/>
        <w:jc w:val="both"/>
        <w:rPr>
          <w:rFonts w:ascii="Times New Roman" w:hAnsi="Times New Roman"/>
          <w:b/>
        </w:rPr>
      </w:pPr>
      <w:r w:rsidRPr="007471B2">
        <w:rPr>
          <w:rFonts w:ascii="Times New Roman" w:hAnsi="Times New Roman"/>
          <w:b/>
        </w:rPr>
        <w:t>76.</w:t>
      </w:r>
      <w:r w:rsidRPr="007471B2">
        <w:rPr>
          <w:rFonts w:ascii="Times New Roman" w:hAnsi="Times New Roman"/>
        </w:rPr>
        <w:t xml:space="preserve"> </w:t>
      </w:r>
      <w:r w:rsidRPr="007471B2">
        <w:rPr>
          <w:rFonts w:ascii="Times New Roman" w:hAnsi="Times New Roman"/>
          <w:b/>
        </w:rPr>
        <w:t>What is the main difference between TCP &amp; UDP?</w:t>
      </w:r>
    </w:p>
    <w:tbl>
      <w:tblPr>
        <w:tblpPr w:leftFromText="180" w:rightFromText="180" w:vertAnchor="text" w:tblpY="1"/>
        <w:tblOverlap w:val="never"/>
        <w:tblW w:w="972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90"/>
        <w:gridCol w:w="5130"/>
      </w:tblGrid>
      <w:tr w:rsidR="00FF3263" w:rsidRPr="007471B2" w:rsidTr="0009657E">
        <w:tc>
          <w:tcPr>
            <w:tcW w:w="4590" w:type="dxa"/>
          </w:tcPr>
          <w:p w:rsidR="00FF3263" w:rsidRPr="007471B2" w:rsidRDefault="00FF3263" w:rsidP="00FF3263">
            <w:pPr>
              <w:ind w:right="319"/>
              <w:jc w:val="both"/>
              <w:rPr>
                <w:rFonts w:ascii="Times New Roman" w:hAnsi="Times New Roman"/>
                <w:b/>
              </w:rPr>
            </w:pPr>
            <w:r w:rsidRPr="007471B2">
              <w:rPr>
                <w:rFonts w:ascii="Times New Roman" w:hAnsi="Times New Roman"/>
                <w:b/>
              </w:rPr>
              <w:t>TCP</w:t>
            </w:r>
          </w:p>
        </w:tc>
        <w:tc>
          <w:tcPr>
            <w:tcW w:w="5130" w:type="dxa"/>
          </w:tcPr>
          <w:p w:rsidR="00FF3263" w:rsidRPr="007471B2" w:rsidRDefault="00FF3263" w:rsidP="00FF3263">
            <w:pPr>
              <w:ind w:right="319"/>
              <w:jc w:val="both"/>
              <w:rPr>
                <w:rFonts w:ascii="Times New Roman" w:hAnsi="Times New Roman"/>
                <w:b/>
              </w:rPr>
            </w:pPr>
            <w:r w:rsidRPr="007471B2">
              <w:rPr>
                <w:rFonts w:ascii="Times New Roman" w:hAnsi="Times New Roman"/>
                <w:b/>
              </w:rPr>
              <w:t>UDP</w:t>
            </w:r>
          </w:p>
        </w:tc>
      </w:tr>
      <w:tr w:rsidR="00FF3263" w:rsidRPr="007471B2" w:rsidTr="0009657E">
        <w:tc>
          <w:tcPr>
            <w:tcW w:w="4590" w:type="dxa"/>
          </w:tcPr>
          <w:p w:rsidR="00FF3263" w:rsidRPr="007471B2" w:rsidRDefault="00FF3263" w:rsidP="00FF3263">
            <w:pPr>
              <w:ind w:right="319"/>
              <w:jc w:val="both"/>
              <w:rPr>
                <w:rFonts w:ascii="Times New Roman" w:hAnsi="Times New Roman"/>
              </w:rPr>
            </w:pPr>
            <w:r w:rsidRPr="007471B2">
              <w:rPr>
                <w:rFonts w:ascii="Times New Roman" w:hAnsi="Times New Roman"/>
              </w:rPr>
              <w:t>It provides Connection oriented service</w:t>
            </w:r>
          </w:p>
        </w:tc>
        <w:tc>
          <w:tcPr>
            <w:tcW w:w="5130" w:type="dxa"/>
          </w:tcPr>
          <w:p w:rsidR="00FF3263" w:rsidRPr="007471B2" w:rsidRDefault="00FF3263" w:rsidP="00FF3263">
            <w:pPr>
              <w:ind w:right="319"/>
              <w:jc w:val="both"/>
              <w:rPr>
                <w:rFonts w:ascii="Times New Roman" w:hAnsi="Times New Roman"/>
              </w:rPr>
            </w:pPr>
            <w:r w:rsidRPr="007471B2">
              <w:rPr>
                <w:rFonts w:ascii="Times New Roman" w:hAnsi="Times New Roman"/>
              </w:rPr>
              <w:t>Provides connectionless service.</w:t>
            </w:r>
          </w:p>
        </w:tc>
      </w:tr>
      <w:tr w:rsidR="00FF3263" w:rsidRPr="007471B2" w:rsidTr="0009657E">
        <w:tc>
          <w:tcPr>
            <w:tcW w:w="4590" w:type="dxa"/>
          </w:tcPr>
          <w:p w:rsidR="00FF3263" w:rsidRPr="007471B2" w:rsidRDefault="00FF3263" w:rsidP="00FF3263">
            <w:pPr>
              <w:ind w:right="319"/>
              <w:jc w:val="both"/>
              <w:rPr>
                <w:rFonts w:ascii="Times New Roman" w:hAnsi="Times New Roman"/>
              </w:rPr>
            </w:pPr>
            <w:r w:rsidRPr="007471B2">
              <w:rPr>
                <w:rFonts w:ascii="Times New Roman" w:hAnsi="Times New Roman"/>
              </w:rPr>
              <w:t>Connection Establishment delay will be there</w:t>
            </w:r>
          </w:p>
        </w:tc>
        <w:tc>
          <w:tcPr>
            <w:tcW w:w="5130" w:type="dxa"/>
          </w:tcPr>
          <w:p w:rsidR="00FF3263" w:rsidRPr="007471B2" w:rsidRDefault="00FF3263" w:rsidP="00FF3263">
            <w:pPr>
              <w:ind w:right="319"/>
              <w:jc w:val="both"/>
              <w:rPr>
                <w:rFonts w:ascii="Times New Roman" w:hAnsi="Times New Roman"/>
              </w:rPr>
            </w:pPr>
            <w:r w:rsidRPr="007471B2">
              <w:rPr>
                <w:rFonts w:ascii="Times New Roman" w:hAnsi="Times New Roman"/>
              </w:rPr>
              <w:t>No connection establishment delay</w:t>
            </w:r>
          </w:p>
        </w:tc>
      </w:tr>
      <w:tr w:rsidR="00FF3263" w:rsidRPr="007471B2" w:rsidTr="0009657E">
        <w:tc>
          <w:tcPr>
            <w:tcW w:w="4590" w:type="dxa"/>
          </w:tcPr>
          <w:p w:rsidR="00FF3263" w:rsidRPr="007471B2" w:rsidRDefault="00FF3263" w:rsidP="00FF3263">
            <w:pPr>
              <w:ind w:right="319"/>
              <w:jc w:val="both"/>
              <w:rPr>
                <w:rFonts w:ascii="Times New Roman" w:hAnsi="Times New Roman"/>
              </w:rPr>
            </w:pPr>
            <w:r w:rsidRPr="007471B2">
              <w:rPr>
                <w:rFonts w:ascii="Times New Roman" w:hAnsi="Times New Roman"/>
              </w:rPr>
              <w:t>Provides reliable service</w:t>
            </w:r>
          </w:p>
        </w:tc>
        <w:tc>
          <w:tcPr>
            <w:tcW w:w="5130" w:type="dxa"/>
          </w:tcPr>
          <w:p w:rsidR="00FF3263" w:rsidRPr="007471B2" w:rsidRDefault="00FF3263" w:rsidP="00FF3263">
            <w:pPr>
              <w:ind w:right="319"/>
              <w:jc w:val="both"/>
              <w:rPr>
                <w:rFonts w:ascii="Times New Roman" w:hAnsi="Times New Roman"/>
              </w:rPr>
            </w:pPr>
            <w:r w:rsidRPr="007471B2">
              <w:rPr>
                <w:rFonts w:ascii="Times New Roman" w:hAnsi="Times New Roman"/>
              </w:rPr>
              <w:t>Provides unreliable, but fast service</w:t>
            </w:r>
          </w:p>
        </w:tc>
      </w:tr>
      <w:tr w:rsidR="00FF3263" w:rsidRPr="007471B2" w:rsidTr="0009657E">
        <w:tc>
          <w:tcPr>
            <w:tcW w:w="4590" w:type="dxa"/>
          </w:tcPr>
          <w:p w:rsidR="00FF3263" w:rsidRPr="007471B2" w:rsidRDefault="00FF3263" w:rsidP="00FF3263">
            <w:pPr>
              <w:ind w:right="319"/>
              <w:jc w:val="both"/>
              <w:rPr>
                <w:rFonts w:ascii="Times New Roman" w:hAnsi="Times New Roman"/>
              </w:rPr>
            </w:pPr>
            <w:r w:rsidRPr="007471B2">
              <w:rPr>
                <w:rFonts w:ascii="Times New Roman" w:hAnsi="Times New Roman"/>
              </w:rPr>
              <w:t>It is used by FTP, SMTP</w:t>
            </w:r>
          </w:p>
        </w:tc>
        <w:tc>
          <w:tcPr>
            <w:tcW w:w="5130" w:type="dxa"/>
          </w:tcPr>
          <w:p w:rsidR="00FF3263" w:rsidRPr="007471B2" w:rsidRDefault="00FF3263" w:rsidP="00FF3263">
            <w:pPr>
              <w:ind w:right="319"/>
              <w:jc w:val="both"/>
              <w:rPr>
                <w:rFonts w:ascii="Times New Roman" w:hAnsi="Times New Roman"/>
              </w:rPr>
            </w:pPr>
            <w:r w:rsidRPr="007471B2">
              <w:rPr>
                <w:rFonts w:ascii="Times New Roman" w:hAnsi="Times New Roman"/>
              </w:rPr>
              <w:t>It is used by audio, video and multimedia applications.</w:t>
            </w:r>
          </w:p>
        </w:tc>
      </w:tr>
    </w:tbl>
    <w:p w:rsidR="00FF3263" w:rsidRPr="007471B2" w:rsidRDefault="00FF3263" w:rsidP="00FF3263">
      <w:pPr>
        <w:ind w:right="319"/>
        <w:jc w:val="both"/>
        <w:rPr>
          <w:rFonts w:ascii="Times New Roman" w:hAnsi="Times New Roman"/>
          <w:b/>
        </w:rPr>
      </w:pPr>
      <w:r w:rsidRPr="007471B2">
        <w:rPr>
          <w:rFonts w:ascii="Times New Roman" w:hAnsi="Times New Roman"/>
          <w:b/>
        </w:rPr>
        <w:br w:type="textWrapping" w:clear="all"/>
        <w:t>77. What is a bus topology?</w:t>
      </w:r>
    </w:p>
    <w:p w:rsidR="00FF3263" w:rsidRPr="007471B2" w:rsidRDefault="00FF3263" w:rsidP="00FF3263">
      <w:pPr>
        <w:ind w:right="319"/>
        <w:jc w:val="both"/>
        <w:rPr>
          <w:rFonts w:ascii="Times New Roman" w:hAnsi="Times New Roman"/>
        </w:rPr>
      </w:pPr>
      <w:r w:rsidRPr="007471B2">
        <w:rPr>
          <w:rFonts w:ascii="Times New Roman" w:hAnsi="Times New Roman"/>
        </w:rPr>
        <w:t>Bus topology uses a multipoint medium and all stations are attached through appropriate hardware interfacing known as a tap. A full duplex operation is used for transmission and reception of data in a bus.</w:t>
      </w:r>
    </w:p>
    <w:p w:rsidR="00FF3263" w:rsidRPr="007471B2" w:rsidRDefault="00FF3263" w:rsidP="00FF3263">
      <w:pPr>
        <w:ind w:right="319"/>
        <w:jc w:val="both"/>
        <w:rPr>
          <w:rFonts w:ascii="Times New Roman" w:hAnsi="Times New Roman"/>
          <w:b/>
        </w:rPr>
      </w:pPr>
      <w:r w:rsidRPr="007471B2">
        <w:rPr>
          <w:rFonts w:ascii="Times New Roman" w:hAnsi="Times New Roman"/>
          <w:b/>
        </w:rPr>
        <w:t>78. What is tree topology?</w:t>
      </w:r>
    </w:p>
    <w:p w:rsidR="00FF3263" w:rsidRPr="007471B2" w:rsidRDefault="00FF3263" w:rsidP="00FF3263">
      <w:pPr>
        <w:ind w:right="319"/>
        <w:jc w:val="both"/>
        <w:rPr>
          <w:rFonts w:ascii="Times New Roman" w:hAnsi="Times New Roman"/>
        </w:rPr>
      </w:pPr>
      <w:r w:rsidRPr="007471B2">
        <w:rPr>
          <w:rFonts w:ascii="Times New Roman" w:hAnsi="Times New Roman"/>
        </w:rPr>
        <w:t>Tree topology is generalization of bus topology. Transmission medium is a branching cable with no closed loops. It begins at a point known as headend, where one or more cables start, and each of these may have branches.</w:t>
      </w:r>
    </w:p>
    <w:p w:rsidR="00FF3263" w:rsidRPr="007471B2" w:rsidRDefault="00FF3263" w:rsidP="00FF3263">
      <w:pPr>
        <w:ind w:right="319"/>
        <w:jc w:val="both"/>
        <w:rPr>
          <w:rFonts w:ascii="Times New Roman" w:hAnsi="Times New Roman"/>
          <w:b/>
        </w:rPr>
      </w:pPr>
      <w:r w:rsidRPr="007471B2">
        <w:rPr>
          <w:rFonts w:ascii="Times New Roman" w:hAnsi="Times New Roman"/>
          <w:b/>
        </w:rPr>
        <w:t>79. What is ring topology?</w:t>
      </w:r>
    </w:p>
    <w:p w:rsidR="00FF3263" w:rsidRPr="007471B2" w:rsidRDefault="00FF3263" w:rsidP="00FF3263">
      <w:pPr>
        <w:ind w:right="319"/>
        <w:jc w:val="both"/>
        <w:rPr>
          <w:rFonts w:ascii="Times New Roman" w:hAnsi="Times New Roman"/>
        </w:rPr>
      </w:pPr>
      <w:r w:rsidRPr="007471B2">
        <w:rPr>
          <w:rFonts w:ascii="Times New Roman" w:hAnsi="Times New Roman"/>
        </w:rPr>
        <w:t xml:space="preserve">In the ring topology, the network consists of a set of repeaters joined by point-to-point links in a closed loop. The repeater is a device which receives data in one link and transmits them in other link.  </w:t>
      </w:r>
    </w:p>
    <w:p w:rsidR="00FF3263" w:rsidRDefault="00FF3263" w:rsidP="00FF3263">
      <w:pPr>
        <w:ind w:right="319"/>
        <w:jc w:val="both"/>
        <w:rPr>
          <w:rFonts w:ascii="Times New Roman" w:hAnsi="Times New Roman"/>
          <w:b/>
        </w:rPr>
      </w:pPr>
      <w:r>
        <w:rPr>
          <w:rFonts w:ascii="Times New Roman" w:hAnsi="Times New Roman"/>
          <w:b/>
        </w:rPr>
        <w:t>8</w:t>
      </w:r>
      <w:r w:rsidRPr="007471B2">
        <w:rPr>
          <w:rFonts w:ascii="Times New Roman" w:hAnsi="Times New Roman"/>
          <w:b/>
        </w:rPr>
        <w:t>0. What is star topology? List the advantages of it.</w:t>
      </w:r>
    </w:p>
    <w:p w:rsidR="00FF3263" w:rsidRPr="008B63B8" w:rsidRDefault="00FF3263" w:rsidP="00FF3263">
      <w:pPr>
        <w:ind w:right="319"/>
        <w:jc w:val="both"/>
        <w:rPr>
          <w:rFonts w:ascii="Times New Roman" w:hAnsi="Times New Roman"/>
        </w:rPr>
      </w:pPr>
      <w:r w:rsidRPr="008B63B8">
        <w:rPr>
          <w:rFonts w:ascii="Times New Roman" w:hAnsi="Times New Roman"/>
        </w:rPr>
        <w:t>In star topology, each station is directly connected to a common central node. Central node is referred as star coupler which uses two point-to-point links, one for transmission in each direction. Its advantages are scalable and easy to identify the fault.</w:t>
      </w:r>
    </w:p>
    <w:p w:rsidR="00FF3263" w:rsidRPr="008B63B8" w:rsidRDefault="00FF3263" w:rsidP="00FF3263">
      <w:pPr>
        <w:ind w:right="319"/>
        <w:jc w:val="both"/>
        <w:rPr>
          <w:rFonts w:ascii="Times New Roman" w:hAnsi="Times New Roman"/>
          <w:b/>
        </w:rPr>
      </w:pPr>
      <w:r w:rsidRPr="008B63B8">
        <w:rPr>
          <w:rFonts w:ascii="Times New Roman" w:hAnsi="Times New Roman"/>
          <w:b/>
          <w:bCs/>
        </w:rPr>
        <w:t xml:space="preserve">81. </w:t>
      </w:r>
      <w:r w:rsidRPr="008B63B8">
        <w:rPr>
          <w:rFonts w:ascii="Times New Roman" w:hAnsi="Times New Roman"/>
          <w:b/>
        </w:rPr>
        <w:t>What is ARQ?</w:t>
      </w:r>
    </w:p>
    <w:p w:rsidR="00FF3263" w:rsidRPr="008B63B8" w:rsidRDefault="00FF3263" w:rsidP="00FF3263">
      <w:pPr>
        <w:ind w:right="319"/>
        <w:jc w:val="both"/>
        <w:rPr>
          <w:rFonts w:ascii="Times New Roman" w:hAnsi="Times New Roman"/>
        </w:rPr>
      </w:pPr>
      <w:r w:rsidRPr="008B63B8">
        <w:rPr>
          <w:rFonts w:ascii="Times New Roman" w:hAnsi="Times New Roman"/>
        </w:rPr>
        <w:t xml:space="preserve">Automatic Repeat Request is used to retransmit the information automatically when the packet is lost while transmit. </w:t>
      </w:r>
    </w:p>
    <w:p w:rsidR="00FF3263" w:rsidRPr="008B63B8" w:rsidRDefault="00FF3263" w:rsidP="00FF3263">
      <w:pPr>
        <w:ind w:right="319"/>
        <w:jc w:val="both"/>
        <w:rPr>
          <w:rFonts w:ascii="Times New Roman" w:hAnsi="Times New Roman"/>
          <w:b/>
        </w:rPr>
      </w:pPr>
      <w:r w:rsidRPr="008B63B8">
        <w:rPr>
          <w:rFonts w:ascii="Times New Roman" w:hAnsi="Times New Roman"/>
          <w:b/>
        </w:rPr>
        <w:t>82. What is peer to peer process?</w:t>
      </w:r>
    </w:p>
    <w:p w:rsidR="00FF3263" w:rsidRPr="008B63B8" w:rsidRDefault="00FF3263" w:rsidP="00FF3263">
      <w:pPr>
        <w:ind w:right="319"/>
        <w:jc w:val="both"/>
        <w:rPr>
          <w:rFonts w:ascii="Times New Roman" w:hAnsi="Times New Roman"/>
        </w:rPr>
      </w:pPr>
      <w:r w:rsidRPr="008B63B8">
        <w:rPr>
          <w:rFonts w:ascii="Times New Roman" w:hAnsi="Times New Roman"/>
        </w:rPr>
        <w:t>Communication between peer to peer process, a protocol defines a communication service that it exports locally, along with a set of rules governing the messages that the protocol to implement this service.</w:t>
      </w:r>
    </w:p>
    <w:p w:rsidR="00FF3263" w:rsidRPr="008B63B8" w:rsidRDefault="00FF3263" w:rsidP="00FF3263">
      <w:pPr>
        <w:ind w:right="319"/>
        <w:jc w:val="both"/>
        <w:rPr>
          <w:rFonts w:ascii="Times New Roman" w:hAnsi="Times New Roman"/>
          <w:b/>
        </w:rPr>
      </w:pPr>
      <w:r w:rsidRPr="008B63B8">
        <w:rPr>
          <w:rFonts w:ascii="Times New Roman" w:hAnsi="Times New Roman"/>
          <w:b/>
        </w:rPr>
        <w:t>83. List the two types of DNS message.</w:t>
      </w:r>
    </w:p>
    <w:p w:rsidR="00FF3263" w:rsidRPr="008B63B8" w:rsidRDefault="00FF3263" w:rsidP="00FF3263">
      <w:pPr>
        <w:ind w:right="319"/>
        <w:jc w:val="both"/>
        <w:rPr>
          <w:rFonts w:ascii="Times New Roman" w:hAnsi="Times New Roman"/>
        </w:rPr>
      </w:pPr>
      <w:r w:rsidRPr="008B63B8">
        <w:rPr>
          <w:rFonts w:ascii="Times New Roman" w:hAnsi="Times New Roman"/>
        </w:rPr>
        <w:t>DNS messages are: Query and Response. The query message consists of the header and the question records. The response message consists of a header, question record, answer record, authoritative record and additional record.</w:t>
      </w:r>
    </w:p>
    <w:p w:rsidR="00FF3263" w:rsidRPr="008B63B8" w:rsidRDefault="00FF3263" w:rsidP="00FF3263">
      <w:pPr>
        <w:ind w:right="319"/>
        <w:jc w:val="both"/>
        <w:rPr>
          <w:rFonts w:ascii="Times New Roman" w:hAnsi="Times New Roman"/>
          <w:b/>
        </w:rPr>
      </w:pPr>
      <w:r w:rsidRPr="008B63B8">
        <w:rPr>
          <w:rFonts w:ascii="Times New Roman" w:hAnsi="Times New Roman"/>
          <w:b/>
        </w:rPr>
        <w:t>84. Define threats.</w:t>
      </w:r>
    </w:p>
    <w:p w:rsidR="00FF3263" w:rsidRPr="008B63B8" w:rsidRDefault="00FF3263" w:rsidP="00FF3263">
      <w:pPr>
        <w:ind w:right="319"/>
        <w:jc w:val="both"/>
        <w:rPr>
          <w:rFonts w:ascii="Times New Roman" w:hAnsi="Times New Roman"/>
        </w:rPr>
      </w:pPr>
      <w:r w:rsidRPr="008B63B8">
        <w:rPr>
          <w:rFonts w:ascii="Times New Roman" w:hAnsi="Times New Roman"/>
        </w:rPr>
        <w:t>Information access threats intercept or modify data on behalf of users who should not have access to that data. Service threats exploit service flaws in computers to inhibit use by legitimate users.</w:t>
      </w:r>
    </w:p>
    <w:p w:rsidR="00FF3263" w:rsidRPr="008B63B8" w:rsidRDefault="00FF3263" w:rsidP="00FF3263">
      <w:pPr>
        <w:ind w:right="319"/>
        <w:jc w:val="both"/>
        <w:rPr>
          <w:rFonts w:ascii="Times New Roman" w:hAnsi="Times New Roman"/>
          <w:b/>
        </w:rPr>
      </w:pPr>
      <w:r w:rsidRPr="008B63B8">
        <w:rPr>
          <w:rFonts w:ascii="Times New Roman" w:hAnsi="Times New Roman"/>
          <w:b/>
        </w:rPr>
        <w:t>85. What is meant by attack?</w:t>
      </w:r>
    </w:p>
    <w:p w:rsidR="00FF3263" w:rsidRDefault="00FF3263" w:rsidP="00FF3263">
      <w:pPr>
        <w:ind w:right="319"/>
        <w:jc w:val="both"/>
        <w:rPr>
          <w:rFonts w:ascii="Times New Roman" w:hAnsi="Times New Roman"/>
        </w:rPr>
      </w:pPr>
      <w:r w:rsidRPr="008B63B8">
        <w:rPr>
          <w:rFonts w:ascii="Times New Roman" w:hAnsi="Times New Roman"/>
        </w:rPr>
        <w:t>An attack on system security that derives from an intelligent threat: that is an intelligent act that is a deliberate attempt to evade security services and violate the security policy of a system.</w:t>
      </w:r>
    </w:p>
    <w:p w:rsidR="00FF3263" w:rsidRPr="008B63B8" w:rsidRDefault="00FF3263" w:rsidP="00FF3263">
      <w:pPr>
        <w:ind w:right="319"/>
        <w:jc w:val="both"/>
        <w:rPr>
          <w:rFonts w:ascii="Times New Roman" w:hAnsi="Times New Roman"/>
          <w:b/>
        </w:rPr>
      </w:pPr>
      <w:r w:rsidRPr="008B63B8">
        <w:rPr>
          <w:rFonts w:ascii="Times New Roman" w:hAnsi="Times New Roman"/>
          <w:b/>
        </w:rPr>
        <w:t xml:space="preserve">86. What is use of digital signature? </w:t>
      </w:r>
    </w:p>
    <w:p w:rsidR="00FF3263" w:rsidRDefault="00FF3263" w:rsidP="00FF3263">
      <w:pPr>
        <w:ind w:right="319"/>
        <w:jc w:val="both"/>
        <w:rPr>
          <w:rFonts w:ascii="Times New Roman" w:hAnsi="Times New Roman"/>
        </w:rPr>
      </w:pPr>
      <w:r w:rsidRPr="008B63B8">
        <w:rPr>
          <w:rFonts w:ascii="Times New Roman" w:hAnsi="Times New Roman"/>
        </w:rPr>
        <w:t>Data appended to, or a data unit that allows a recipient of the data unit to prove the source and integrity if the data unit and protect against forgery.</w:t>
      </w:r>
    </w:p>
    <w:p w:rsidR="00FF3263" w:rsidRPr="008B63B8" w:rsidRDefault="00FF3263" w:rsidP="00FF3263">
      <w:pPr>
        <w:ind w:right="319"/>
        <w:jc w:val="both"/>
        <w:rPr>
          <w:rFonts w:ascii="Times New Roman" w:hAnsi="Times New Roman"/>
          <w:b/>
        </w:rPr>
      </w:pPr>
      <w:r w:rsidRPr="008B63B8">
        <w:rPr>
          <w:rFonts w:ascii="Times New Roman" w:hAnsi="Times New Roman"/>
          <w:b/>
        </w:rPr>
        <w:t>87. What are the basic functions of e-mail?</w:t>
      </w:r>
    </w:p>
    <w:p w:rsidR="00FF3263" w:rsidRDefault="00FF3263" w:rsidP="00FF3263">
      <w:pPr>
        <w:ind w:right="319"/>
        <w:jc w:val="both"/>
        <w:rPr>
          <w:rFonts w:ascii="Times New Roman" w:hAnsi="Times New Roman"/>
        </w:rPr>
      </w:pPr>
      <w:r w:rsidRPr="008B63B8">
        <w:rPr>
          <w:rFonts w:ascii="Times New Roman" w:hAnsi="Times New Roman"/>
        </w:rPr>
        <w:t xml:space="preserve"> Basic functions of e-mail: composition, Transfer, Reporting, Displaying, and Disposition.</w:t>
      </w:r>
    </w:p>
    <w:p w:rsidR="00FF3263" w:rsidRDefault="00FF3263" w:rsidP="00FF3263">
      <w:pPr>
        <w:ind w:right="319"/>
        <w:jc w:val="both"/>
        <w:rPr>
          <w:rFonts w:ascii="Times New Roman" w:hAnsi="Times New Roman"/>
        </w:rPr>
      </w:pPr>
    </w:p>
    <w:p w:rsidR="00FF3263" w:rsidRPr="008B63B8" w:rsidRDefault="00FF3263" w:rsidP="00FF3263">
      <w:pPr>
        <w:widowControl/>
        <w:numPr>
          <w:ilvl w:val="0"/>
          <w:numId w:val="41"/>
        </w:numPr>
        <w:tabs>
          <w:tab w:val="clear" w:pos="720"/>
          <w:tab w:val="num" w:pos="426"/>
        </w:tabs>
        <w:suppressAutoHyphens w:val="0"/>
        <w:autoSpaceDN/>
        <w:ind w:left="0" w:right="319" w:firstLine="0"/>
        <w:jc w:val="both"/>
        <w:textAlignment w:val="auto"/>
        <w:rPr>
          <w:rFonts w:ascii="Times New Roman" w:hAnsi="Times New Roman"/>
          <w:b/>
        </w:rPr>
      </w:pPr>
      <w:r w:rsidRPr="008B63B8">
        <w:rPr>
          <w:rFonts w:ascii="Times New Roman" w:hAnsi="Times New Roman"/>
          <w:b/>
        </w:rPr>
        <w:t>What is a URL?</w:t>
      </w:r>
    </w:p>
    <w:p w:rsidR="00FF3263" w:rsidRDefault="00FF3263" w:rsidP="00FF3263">
      <w:pPr>
        <w:ind w:right="319"/>
        <w:jc w:val="both"/>
        <w:rPr>
          <w:rFonts w:ascii="Times New Roman" w:hAnsi="Times New Roman"/>
        </w:rPr>
      </w:pPr>
      <w:r w:rsidRPr="008B63B8">
        <w:rPr>
          <w:rFonts w:ascii="Times New Roman" w:hAnsi="Times New Roman"/>
        </w:rPr>
        <w:t>Uniform Resource Locator is a string identifier that identifies a page on the World Wide Web.</w:t>
      </w:r>
    </w:p>
    <w:p w:rsidR="00FF3263" w:rsidRPr="008B63B8" w:rsidRDefault="00FF3263" w:rsidP="00FF3263">
      <w:pPr>
        <w:widowControl/>
        <w:numPr>
          <w:ilvl w:val="0"/>
          <w:numId w:val="41"/>
        </w:numPr>
        <w:tabs>
          <w:tab w:val="clear" w:pos="720"/>
          <w:tab w:val="num" w:pos="426"/>
        </w:tabs>
        <w:suppressAutoHyphens w:val="0"/>
        <w:autoSpaceDN/>
        <w:ind w:left="0" w:right="319" w:firstLine="0"/>
        <w:jc w:val="both"/>
        <w:textAlignment w:val="auto"/>
        <w:rPr>
          <w:rFonts w:ascii="Times New Roman" w:hAnsi="Times New Roman"/>
          <w:b/>
        </w:rPr>
      </w:pPr>
      <w:r w:rsidRPr="008B63B8">
        <w:rPr>
          <w:rFonts w:ascii="Times New Roman" w:hAnsi="Times New Roman"/>
          <w:b/>
        </w:rPr>
        <w:t xml:space="preserve">Which protocol support email and give details about that protocol?        </w:t>
      </w:r>
    </w:p>
    <w:p w:rsidR="00FF3263" w:rsidRPr="008B63B8" w:rsidRDefault="00FF3263" w:rsidP="00FF3263">
      <w:pPr>
        <w:ind w:right="319"/>
        <w:jc w:val="both"/>
        <w:rPr>
          <w:rFonts w:ascii="Times New Roman" w:hAnsi="Times New Roman"/>
        </w:rPr>
      </w:pPr>
      <w:r w:rsidRPr="008B63B8">
        <w:rPr>
          <w:rFonts w:ascii="Times New Roman" w:hAnsi="Times New Roman"/>
          <w:b/>
        </w:rPr>
        <w:t xml:space="preserve">SMTP </w:t>
      </w:r>
      <w:r w:rsidRPr="008B63B8">
        <w:rPr>
          <w:rFonts w:ascii="Times New Roman" w:hAnsi="Times New Roman"/>
        </w:rPr>
        <w:t xml:space="preserve"> is a standard protocol for transferring mails using TCP/IP</w:t>
      </w:r>
    </w:p>
    <w:p w:rsidR="00FF3263" w:rsidRPr="008B63B8" w:rsidRDefault="00FF3263" w:rsidP="00FF3263">
      <w:pPr>
        <w:ind w:right="319"/>
        <w:jc w:val="both"/>
        <w:rPr>
          <w:rFonts w:ascii="Times New Roman" w:hAnsi="Times New Roman"/>
        </w:rPr>
      </w:pPr>
      <w:r w:rsidRPr="008B63B8">
        <w:rPr>
          <w:rFonts w:ascii="Times New Roman" w:hAnsi="Times New Roman"/>
        </w:rPr>
        <w:t>SMTP standardization for message character is 7 bit ASCII</w:t>
      </w:r>
    </w:p>
    <w:p w:rsidR="00FF3263" w:rsidRPr="008B63B8" w:rsidRDefault="00FF3263" w:rsidP="00FF3263">
      <w:pPr>
        <w:ind w:right="319"/>
        <w:jc w:val="both"/>
        <w:rPr>
          <w:rFonts w:ascii="Times New Roman" w:hAnsi="Times New Roman"/>
        </w:rPr>
      </w:pPr>
      <w:r w:rsidRPr="008B63B8">
        <w:rPr>
          <w:rFonts w:ascii="Times New Roman" w:hAnsi="Times New Roman"/>
        </w:rPr>
        <w:t>SMTP adds log info to the start (i.e.) path of the message</w:t>
      </w:r>
    </w:p>
    <w:p w:rsidR="00FF3263" w:rsidRPr="008B63B8" w:rsidRDefault="00FF3263" w:rsidP="00FF3263">
      <w:pPr>
        <w:ind w:right="319"/>
        <w:jc w:val="both"/>
        <w:rPr>
          <w:rFonts w:ascii="Times New Roman" w:hAnsi="Times New Roman"/>
          <w:b/>
          <w:bCs/>
        </w:rPr>
      </w:pPr>
      <w:r w:rsidRPr="008B63B8">
        <w:rPr>
          <w:rFonts w:ascii="Times New Roman" w:hAnsi="Times New Roman"/>
          <w:b/>
          <w:bCs/>
        </w:rPr>
        <w:t>90.</w:t>
      </w:r>
      <w:r>
        <w:rPr>
          <w:rFonts w:ascii="Times New Roman" w:hAnsi="Times New Roman"/>
          <w:b/>
          <w:bCs/>
        </w:rPr>
        <w:t xml:space="preserve"> </w:t>
      </w:r>
      <w:r w:rsidRPr="008B63B8">
        <w:rPr>
          <w:rFonts w:ascii="Times New Roman" w:hAnsi="Times New Roman"/>
          <w:b/>
          <w:bCs/>
        </w:rPr>
        <w:t>What is TFTP?</w:t>
      </w:r>
    </w:p>
    <w:p w:rsidR="00FF3263" w:rsidRPr="008B63B8" w:rsidRDefault="00FF3263" w:rsidP="00FF3263">
      <w:pPr>
        <w:ind w:right="319"/>
        <w:jc w:val="both"/>
        <w:rPr>
          <w:rFonts w:ascii="Times New Roman" w:hAnsi="Times New Roman"/>
        </w:rPr>
      </w:pPr>
      <w:r w:rsidRPr="008B63B8">
        <w:rPr>
          <w:rFonts w:ascii="Times New Roman" w:hAnsi="Times New Roman"/>
        </w:rPr>
        <w:t xml:space="preserve">Trivial FTP is designed for transferring bootstrap and configuration files. It is so simple and it can fit into ROM of a diskless memory. </w:t>
      </w:r>
    </w:p>
    <w:p w:rsidR="00FF3263" w:rsidRPr="008B63B8" w:rsidRDefault="00FF3263" w:rsidP="00FF3263">
      <w:pPr>
        <w:ind w:right="319"/>
        <w:jc w:val="both"/>
        <w:rPr>
          <w:rFonts w:ascii="Times New Roman" w:hAnsi="Times New Roman"/>
          <w:b/>
          <w:bCs/>
        </w:rPr>
      </w:pPr>
      <w:r w:rsidRPr="008B63B8">
        <w:rPr>
          <w:rFonts w:ascii="Times New Roman" w:hAnsi="Times New Roman"/>
          <w:b/>
          <w:bCs/>
        </w:rPr>
        <w:t>92. What is the use of MIME Extension?</w:t>
      </w:r>
    </w:p>
    <w:p w:rsidR="00FF3263" w:rsidRDefault="00FF3263" w:rsidP="00FF3263">
      <w:pPr>
        <w:ind w:right="319"/>
        <w:jc w:val="both"/>
        <w:rPr>
          <w:rFonts w:ascii="Times New Roman" w:hAnsi="Times New Roman"/>
        </w:rPr>
      </w:pPr>
      <w:r w:rsidRPr="008B63B8">
        <w:rPr>
          <w:rFonts w:ascii="Times New Roman" w:hAnsi="Times New Roman"/>
        </w:rPr>
        <w:t>MIME converts binary files, executed files into text files. Then only it can be transmitted using SMTP.SMTP cannot transmit text data including national language characters. MIME translates all these non ASCII codes to SMTP 7 bit ASCII code</w:t>
      </w:r>
      <w:r>
        <w:rPr>
          <w:rFonts w:ascii="Times New Roman" w:hAnsi="Times New Roman"/>
        </w:rPr>
        <w:t>.</w:t>
      </w:r>
    </w:p>
    <w:p w:rsidR="00FF3263" w:rsidRPr="008B63B8" w:rsidRDefault="00FF3263" w:rsidP="00FF3263">
      <w:pPr>
        <w:ind w:right="319"/>
        <w:jc w:val="both"/>
        <w:rPr>
          <w:rFonts w:ascii="Times New Roman" w:hAnsi="Times New Roman"/>
          <w:b/>
          <w:bCs/>
        </w:rPr>
      </w:pPr>
      <w:r w:rsidRPr="008B63B8">
        <w:rPr>
          <w:rFonts w:ascii="Times New Roman" w:hAnsi="Times New Roman"/>
          <w:b/>
          <w:bCs/>
        </w:rPr>
        <w:t>93. How will you categorize DNS.</w:t>
      </w:r>
    </w:p>
    <w:p w:rsidR="00FF3263" w:rsidRPr="008B63B8" w:rsidRDefault="00FF3263" w:rsidP="00FF3263">
      <w:pPr>
        <w:ind w:right="319"/>
        <w:jc w:val="both"/>
        <w:rPr>
          <w:rFonts w:ascii="Times New Roman" w:hAnsi="Times New Roman"/>
          <w:b/>
        </w:rPr>
      </w:pPr>
      <w:r w:rsidRPr="008B63B8">
        <w:rPr>
          <w:rFonts w:ascii="Times New Roman" w:hAnsi="Times New Roman"/>
        </w:rPr>
        <w:t>Internet is divided into many top level domains. Each domain is divided into sub domain and so on.</w:t>
      </w:r>
      <w:r w:rsidRPr="008B63B8">
        <w:rPr>
          <w:rFonts w:ascii="Times New Roman" w:hAnsi="Times New Roman"/>
          <w:bCs/>
        </w:rPr>
        <w:t>Topmost domains are categorized into generic and countries</w:t>
      </w:r>
      <w:r w:rsidRPr="008B63B8">
        <w:rPr>
          <w:rFonts w:ascii="Times New Roman" w:hAnsi="Times New Roman"/>
          <w:b/>
        </w:rPr>
        <w:t>.</w:t>
      </w:r>
    </w:p>
    <w:p w:rsidR="00FF3263" w:rsidRPr="008B63B8" w:rsidRDefault="00FF3263" w:rsidP="00FF3263">
      <w:pPr>
        <w:ind w:right="319"/>
        <w:jc w:val="both"/>
        <w:rPr>
          <w:rFonts w:ascii="Times New Roman" w:hAnsi="Times New Roman"/>
        </w:rPr>
      </w:pPr>
      <w:r w:rsidRPr="008B63B8">
        <w:rPr>
          <w:rFonts w:ascii="Times New Roman" w:hAnsi="Times New Roman"/>
          <w:b/>
          <w:bCs/>
        </w:rPr>
        <w:t xml:space="preserve">94. </w:t>
      </w:r>
      <w:r>
        <w:rPr>
          <w:rFonts w:ascii="Times New Roman" w:hAnsi="Times New Roman"/>
          <w:b/>
          <w:bCs/>
        </w:rPr>
        <w:t>Mention some c</w:t>
      </w:r>
      <w:r w:rsidRPr="008B63B8">
        <w:rPr>
          <w:rFonts w:ascii="Times New Roman" w:hAnsi="Times New Roman"/>
          <w:b/>
          <w:bCs/>
        </w:rPr>
        <w:t xml:space="preserve">ategories </w:t>
      </w:r>
      <w:r>
        <w:rPr>
          <w:rFonts w:ascii="Times New Roman" w:hAnsi="Times New Roman"/>
          <w:b/>
          <w:bCs/>
        </w:rPr>
        <w:t xml:space="preserve">of </w:t>
      </w:r>
      <w:r w:rsidRPr="008B63B8">
        <w:rPr>
          <w:rFonts w:ascii="Times New Roman" w:hAnsi="Times New Roman"/>
          <w:b/>
          <w:bCs/>
        </w:rPr>
        <w:t>Generic domain.</w:t>
      </w:r>
    </w:p>
    <w:p w:rsidR="00FF3263" w:rsidRPr="008B63B8" w:rsidRDefault="00FF3263" w:rsidP="00FF3263">
      <w:pPr>
        <w:ind w:right="319"/>
        <w:jc w:val="both"/>
        <w:rPr>
          <w:rFonts w:ascii="Times New Roman" w:hAnsi="Times New Roman"/>
        </w:rPr>
      </w:pPr>
      <w:r>
        <w:rPr>
          <w:rFonts w:ascii="Times New Roman" w:hAnsi="Times New Roman"/>
        </w:rPr>
        <w:t xml:space="preserve"> C</w:t>
      </w:r>
      <w:r w:rsidRPr="008B63B8">
        <w:rPr>
          <w:rFonts w:ascii="Times New Roman" w:hAnsi="Times New Roman"/>
        </w:rPr>
        <w:t>om-commercial, gov-US government, edu-educational, org-profile organization, mil-US military, net-network providers.</w:t>
      </w:r>
    </w:p>
    <w:p w:rsidR="00FF3263" w:rsidRPr="008B63B8" w:rsidRDefault="00FF3263" w:rsidP="00FF3263">
      <w:pPr>
        <w:ind w:right="319"/>
        <w:jc w:val="both"/>
        <w:rPr>
          <w:rFonts w:ascii="Times New Roman" w:hAnsi="Times New Roman"/>
          <w:b/>
        </w:rPr>
      </w:pPr>
      <w:r w:rsidRPr="008B63B8">
        <w:rPr>
          <w:rFonts w:ascii="Times New Roman" w:hAnsi="Times New Roman"/>
          <w:b/>
        </w:rPr>
        <w:t>95.</w:t>
      </w:r>
      <w:r>
        <w:rPr>
          <w:rFonts w:ascii="Times New Roman" w:hAnsi="Times New Roman"/>
          <w:b/>
        </w:rPr>
        <w:t xml:space="preserve"> </w:t>
      </w:r>
      <w:r w:rsidRPr="008B63B8">
        <w:rPr>
          <w:rFonts w:ascii="Times New Roman" w:hAnsi="Times New Roman"/>
          <w:b/>
        </w:rPr>
        <w:t>Name some of the country category</w:t>
      </w:r>
      <w:r>
        <w:rPr>
          <w:rFonts w:ascii="Times New Roman" w:hAnsi="Times New Roman"/>
          <w:b/>
        </w:rPr>
        <w:t xml:space="preserve"> domains</w:t>
      </w:r>
    </w:p>
    <w:p w:rsidR="00FF3263" w:rsidRDefault="00FF3263" w:rsidP="00FF3263">
      <w:pPr>
        <w:ind w:right="319"/>
        <w:jc w:val="both"/>
        <w:rPr>
          <w:rFonts w:ascii="Times New Roman" w:hAnsi="Times New Roman"/>
        </w:rPr>
      </w:pPr>
      <w:smartTag w:uri="urn:schemas-microsoft-com:office:smarttags" w:element="country-region">
        <w:r w:rsidRPr="008B63B8">
          <w:rPr>
            <w:rFonts w:ascii="Times New Roman" w:hAnsi="Times New Roman"/>
          </w:rPr>
          <w:t>uk</w:t>
        </w:r>
      </w:smartTag>
      <w:r w:rsidRPr="008B63B8">
        <w:rPr>
          <w:rFonts w:ascii="Times New Roman" w:hAnsi="Times New Roman"/>
        </w:rPr>
        <w:t xml:space="preserve"> -</w:t>
      </w:r>
      <w:r w:rsidRPr="008B63B8">
        <w:rPr>
          <w:rFonts w:ascii="Times New Roman" w:hAnsi="Times New Roman"/>
        </w:rPr>
        <w:tab/>
      </w:r>
      <w:smartTag w:uri="urn:schemas-microsoft-com:office:smarttags" w:element="country-region">
        <w:r w:rsidRPr="008B63B8">
          <w:rPr>
            <w:rFonts w:ascii="Times New Roman" w:hAnsi="Times New Roman"/>
          </w:rPr>
          <w:t>United kingdom</w:t>
        </w:r>
      </w:smartTag>
      <w:r w:rsidRPr="008B63B8">
        <w:rPr>
          <w:rFonts w:ascii="Times New Roman" w:hAnsi="Times New Roman"/>
        </w:rPr>
        <w:t>, sg –</w:t>
      </w:r>
      <w:smartTag w:uri="urn:schemas-microsoft-com:office:smarttags" w:element="country-region">
        <w:r w:rsidRPr="008B63B8">
          <w:rPr>
            <w:rFonts w:ascii="Times New Roman" w:hAnsi="Times New Roman"/>
          </w:rPr>
          <w:t>singapore</w:t>
        </w:r>
      </w:smartTag>
      <w:r w:rsidRPr="008B63B8">
        <w:rPr>
          <w:rFonts w:ascii="Times New Roman" w:hAnsi="Times New Roman"/>
        </w:rPr>
        <w:t>, jp -</w:t>
      </w:r>
      <w:smartTag w:uri="urn:schemas-microsoft-com:office:smarttags" w:element="country-region">
        <w:r w:rsidRPr="008B63B8">
          <w:rPr>
            <w:rFonts w:ascii="Times New Roman" w:hAnsi="Times New Roman"/>
          </w:rPr>
          <w:t>Japan</w:t>
        </w:r>
      </w:smartTag>
      <w:r w:rsidRPr="008B63B8">
        <w:rPr>
          <w:rFonts w:ascii="Times New Roman" w:hAnsi="Times New Roman"/>
        </w:rPr>
        <w:t xml:space="preserve">, in </w:t>
      </w:r>
      <w:r>
        <w:rPr>
          <w:rFonts w:ascii="Times New Roman" w:hAnsi="Times New Roman"/>
        </w:rPr>
        <w:t>–</w:t>
      </w:r>
      <w:smartTag w:uri="urn:schemas-microsoft-com:office:smarttags" w:element="place">
        <w:smartTag w:uri="urn:schemas-microsoft-com:office:smarttags" w:element="country-region">
          <w:r w:rsidRPr="008B63B8">
            <w:rPr>
              <w:rFonts w:ascii="Times New Roman" w:hAnsi="Times New Roman"/>
            </w:rPr>
            <w:t>India</w:t>
          </w:r>
        </w:smartTag>
      </w:smartTag>
      <w:r>
        <w:rPr>
          <w:rFonts w:ascii="Times New Roman" w:hAnsi="Times New Roman"/>
        </w:rPr>
        <w:t>.</w:t>
      </w:r>
    </w:p>
    <w:p w:rsidR="00FF3263" w:rsidRPr="008B63B8" w:rsidRDefault="00FF3263" w:rsidP="00FF3263">
      <w:pPr>
        <w:ind w:right="319"/>
        <w:jc w:val="both"/>
        <w:rPr>
          <w:rFonts w:ascii="Times New Roman" w:hAnsi="Times New Roman"/>
          <w:b/>
        </w:rPr>
      </w:pPr>
      <w:r w:rsidRPr="008B63B8">
        <w:rPr>
          <w:rFonts w:ascii="Times New Roman" w:hAnsi="Times New Roman"/>
          <w:b/>
        </w:rPr>
        <w:t>96.</w:t>
      </w:r>
      <w:r>
        <w:rPr>
          <w:rFonts w:ascii="Times New Roman" w:hAnsi="Times New Roman"/>
          <w:b/>
        </w:rPr>
        <w:t xml:space="preserve"> </w:t>
      </w:r>
      <w:r w:rsidRPr="008B63B8">
        <w:rPr>
          <w:rFonts w:ascii="Times New Roman" w:hAnsi="Times New Roman"/>
          <w:b/>
        </w:rPr>
        <w:t>What an application program of DNS does?</w:t>
      </w:r>
    </w:p>
    <w:p w:rsidR="00FF3263" w:rsidRPr="008B63B8" w:rsidRDefault="00FF3263" w:rsidP="00FF3263">
      <w:pPr>
        <w:ind w:right="319"/>
        <w:jc w:val="both"/>
        <w:rPr>
          <w:rFonts w:ascii="Times New Roman" w:hAnsi="Times New Roman"/>
        </w:rPr>
      </w:pPr>
      <w:r w:rsidRPr="008B63B8">
        <w:rPr>
          <w:rFonts w:ascii="Times New Roman" w:hAnsi="Times New Roman"/>
        </w:rPr>
        <w:t>The application program interested in obtaining IP address of a domain name calls a library program "Resolver". Resolver sends UDP packet to nearest DNS server (local DNS server)</w:t>
      </w:r>
      <w:r>
        <w:rPr>
          <w:rFonts w:ascii="Times New Roman" w:hAnsi="Times New Roman"/>
        </w:rPr>
        <w:t>.</w:t>
      </w:r>
    </w:p>
    <w:p w:rsidR="00FF3263" w:rsidRPr="008B63B8" w:rsidRDefault="00FF3263" w:rsidP="00FF3263">
      <w:pPr>
        <w:ind w:right="319"/>
        <w:jc w:val="both"/>
        <w:rPr>
          <w:rFonts w:ascii="Times New Roman" w:hAnsi="Times New Roman"/>
          <w:b/>
        </w:rPr>
      </w:pPr>
      <w:r w:rsidRPr="008B63B8">
        <w:rPr>
          <w:rFonts w:ascii="Times New Roman" w:hAnsi="Times New Roman"/>
          <w:b/>
        </w:rPr>
        <w:t>97. Why is HTTP designed as a stateless protocol?</w:t>
      </w:r>
    </w:p>
    <w:p w:rsidR="00FF3263" w:rsidRPr="008B63B8" w:rsidRDefault="00FF3263" w:rsidP="00FF3263">
      <w:pPr>
        <w:ind w:right="319"/>
        <w:jc w:val="both"/>
        <w:rPr>
          <w:rFonts w:ascii="Times New Roman" w:hAnsi="Times New Roman"/>
        </w:rPr>
      </w:pPr>
      <w:r w:rsidRPr="008B63B8">
        <w:rPr>
          <w:rFonts w:ascii="Times New Roman" w:hAnsi="Times New Roman"/>
        </w:rPr>
        <w:t xml:space="preserve">Maintaining state across request-response connections significantly increase the initial interactions in a connection since the identity of each party needs to be established and any saved state must be retrieved. HTTP is therefore stateless to ensure that the Internet is scalable since state is not contained in the HTTP request/response pairs by default.  </w:t>
      </w:r>
    </w:p>
    <w:p w:rsidR="00FF3263" w:rsidRPr="008B63B8" w:rsidRDefault="00FF3263" w:rsidP="00FF3263">
      <w:pPr>
        <w:widowControl/>
        <w:numPr>
          <w:ilvl w:val="0"/>
          <w:numId w:val="42"/>
        </w:numPr>
        <w:tabs>
          <w:tab w:val="clear" w:pos="720"/>
          <w:tab w:val="num" w:pos="0"/>
          <w:tab w:val="left" w:pos="426"/>
        </w:tabs>
        <w:suppressAutoHyphens w:val="0"/>
        <w:autoSpaceDN/>
        <w:ind w:left="0" w:right="319" w:firstLine="0"/>
        <w:jc w:val="both"/>
        <w:textAlignment w:val="auto"/>
        <w:rPr>
          <w:rFonts w:ascii="Times New Roman" w:hAnsi="Times New Roman"/>
          <w:b/>
        </w:rPr>
      </w:pPr>
      <w:r w:rsidRPr="008B63B8">
        <w:rPr>
          <w:rFonts w:ascii="Times New Roman" w:hAnsi="Times New Roman"/>
          <w:b/>
        </w:rPr>
        <w:t>What is a web browser?</w:t>
      </w:r>
    </w:p>
    <w:p w:rsidR="00FF3263" w:rsidRPr="008B63B8" w:rsidRDefault="00FF3263" w:rsidP="00FF3263">
      <w:pPr>
        <w:ind w:right="319"/>
        <w:jc w:val="both"/>
        <w:rPr>
          <w:rFonts w:ascii="Times New Roman" w:hAnsi="Times New Roman"/>
        </w:rPr>
      </w:pPr>
      <w:r w:rsidRPr="008B63B8">
        <w:rPr>
          <w:rFonts w:ascii="Times New Roman" w:hAnsi="Times New Roman"/>
        </w:rPr>
        <w:t>Web browser is a software program that interprets and displays the contents of HTML web pages.</w:t>
      </w:r>
    </w:p>
    <w:p w:rsidR="00FF3263" w:rsidRPr="008B63B8" w:rsidRDefault="00FF3263" w:rsidP="00FF3263">
      <w:pPr>
        <w:ind w:right="319"/>
        <w:jc w:val="both"/>
        <w:rPr>
          <w:rFonts w:ascii="Times New Roman" w:hAnsi="Times New Roman"/>
          <w:b/>
          <w:bCs/>
        </w:rPr>
      </w:pPr>
      <w:r w:rsidRPr="008B63B8">
        <w:rPr>
          <w:rFonts w:ascii="Times New Roman" w:hAnsi="Times New Roman"/>
          <w:b/>
          <w:bCs/>
        </w:rPr>
        <w:t>99. What is rlogin? What are the two methods of HTTP?</w:t>
      </w:r>
    </w:p>
    <w:p w:rsidR="00FF3263" w:rsidRPr="008B63B8" w:rsidRDefault="00FF3263" w:rsidP="00FF3263">
      <w:pPr>
        <w:ind w:right="319"/>
        <w:jc w:val="both"/>
        <w:rPr>
          <w:rFonts w:ascii="Times New Roman" w:hAnsi="Times New Roman"/>
        </w:rPr>
      </w:pPr>
      <w:r w:rsidRPr="008B63B8">
        <w:rPr>
          <w:rFonts w:ascii="Times New Roman" w:hAnsi="Times New Roman"/>
        </w:rPr>
        <w:t>Remote login is used to login into remote system and access its contents.</w:t>
      </w:r>
      <w:r w:rsidRPr="008B63B8">
        <w:rPr>
          <w:rFonts w:ascii="Times New Roman" w:hAnsi="Times New Roman"/>
          <w:b/>
          <w:bCs/>
        </w:rPr>
        <w:t>Two methods of HTTP</w:t>
      </w:r>
      <w:r w:rsidRPr="008B63B8">
        <w:rPr>
          <w:rFonts w:ascii="Times New Roman" w:hAnsi="Times New Roman"/>
          <w:bCs/>
        </w:rPr>
        <w:t xml:space="preserve"> are GetMethod( )  and PostMethod( ).</w:t>
      </w:r>
    </w:p>
    <w:p w:rsidR="00FF3263" w:rsidRPr="008B63B8" w:rsidRDefault="00FF3263" w:rsidP="00FF3263">
      <w:pPr>
        <w:ind w:right="319"/>
        <w:jc w:val="both"/>
        <w:rPr>
          <w:rFonts w:ascii="Times New Roman" w:hAnsi="Times New Roman"/>
          <w:b/>
          <w:bCs/>
        </w:rPr>
      </w:pPr>
      <w:r w:rsidRPr="008B63B8">
        <w:rPr>
          <w:rFonts w:ascii="Times New Roman" w:hAnsi="Times New Roman"/>
          <w:b/>
          <w:bCs/>
        </w:rPr>
        <w:t>100. What is the main difference between FTP &amp; HTTP?</w:t>
      </w:r>
    </w:p>
    <w:p w:rsidR="00FF3263" w:rsidRPr="008B63B8" w:rsidRDefault="00FF3263" w:rsidP="00FF3263">
      <w:pPr>
        <w:ind w:right="319"/>
        <w:jc w:val="both"/>
        <w:rPr>
          <w:rFonts w:ascii="Times New Roman" w:hAnsi="Times New Roman"/>
        </w:rPr>
      </w:pPr>
      <w:r w:rsidRPr="008B63B8">
        <w:rPr>
          <w:rFonts w:ascii="Times New Roman" w:hAnsi="Times New Roman"/>
        </w:rPr>
        <w:t>FTP – Out – of – band, HTTP – In – band.FTP uses two parallel TCP connections to transfer a file. They are Control Connection and Data connection.</w:t>
      </w:r>
    </w:p>
    <w:p w:rsidR="00FF3263" w:rsidRPr="008B63B8" w:rsidRDefault="00FF3263" w:rsidP="00FF3263">
      <w:pPr>
        <w:ind w:right="319"/>
        <w:jc w:val="both"/>
        <w:rPr>
          <w:rFonts w:ascii="Times New Roman" w:hAnsi="Times New Roman"/>
        </w:rPr>
      </w:pPr>
    </w:p>
    <w:p w:rsidR="00FF3263" w:rsidRPr="008B63B8" w:rsidRDefault="00FF3263" w:rsidP="00FF3263">
      <w:pPr>
        <w:ind w:right="319"/>
        <w:jc w:val="both"/>
        <w:rPr>
          <w:rFonts w:ascii="Times New Roman" w:hAnsi="Times New Roman"/>
        </w:rPr>
      </w:pPr>
    </w:p>
    <w:p w:rsidR="00FF3263" w:rsidRPr="008B63B8" w:rsidRDefault="00FF3263" w:rsidP="00FF3263">
      <w:pPr>
        <w:spacing w:after="120"/>
        <w:ind w:right="319" w:firstLine="720"/>
        <w:jc w:val="both"/>
        <w:outlineLvl w:val="0"/>
        <w:rPr>
          <w:rStyle w:val="a"/>
          <w:rFonts w:ascii="Times New Roman" w:hAnsi="Times New Roman"/>
          <w:b/>
        </w:rPr>
      </w:pPr>
    </w:p>
    <w:p w:rsidR="00FF3263" w:rsidRPr="00607F5E" w:rsidRDefault="00FF3263" w:rsidP="00FF3263">
      <w:pPr>
        <w:tabs>
          <w:tab w:val="center" w:pos="900"/>
          <w:tab w:val="left" w:pos="6120"/>
          <w:tab w:val="left" w:pos="6300"/>
        </w:tabs>
        <w:spacing w:line="360" w:lineRule="auto"/>
        <w:ind w:left="900" w:right="319"/>
        <w:jc w:val="both"/>
        <w:rPr>
          <w:rFonts w:ascii="Times New Roman" w:hAnsi="Times New Roman"/>
          <w:b/>
        </w:rPr>
      </w:pPr>
    </w:p>
    <w:p w:rsidR="00FF3263" w:rsidRPr="00CF4524" w:rsidRDefault="00FF3263" w:rsidP="00FF3263">
      <w:pPr>
        <w:ind w:right="319"/>
        <w:jc w:val="both"/>
        <w:rPr>
          <w:rFonts w:ascii="Times New Roman" w:hAnsi="Times New Roman" w:cs="Times New Roman"/>
          <w:b/>
        </w:rPr>
      </w:pPr>
    </w:p>
    <w:p w:rsidR="00FF3263" w:rsidRPr="00CF4524" w:rsidRDefault="00FF3263" w:rsidP="00FF3263">
      <w:pPr>
        <w:ind w:right="319"/>
        <w:jc w:val="both"/>
        <w:rPr>
          <w:rFonts w:ascii="Times New Roman" w:hAnsi="Times New Roman" w:cs="Times New Roman"/>
          <w:b/>
        </w:rPr>
      </w:pPr>
    </w:p>
    <w:sectPr w:rsidR="00FF3263" w:rsidRPr="00CF4524" w:rsidSect="003E392A">
      <w:headerReference w:type="default" r:id="rId19"/>
      <w:footerReference w:type="default" r:id="rId20"/>
      <w:pgSz w:w="12240" w:h="15840"/>
      <w:pgMar w:top="720" w:right="437" w:bottom="720" w:left="1134" w:header="27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464" w:rsidRDefault="00285464">
      <w:r>
        <w:separator/>
      </w:r>
    </w:p>
  </w:endnote>
  <w:endnote w:type="continuationSeparator" w:id="0">
    <w:p w:rsidR="00285464" w:rsidRDefault="00285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PMincho"/>
    <w:charset w:val="80"/>
    <w:family w:val="roman"/>
    <w:pitch w:val="variable"/>
  </w:font>
  <w:font w:name="DejaVu LGC Sans">
    <w:altName w:val="MS Mincho"/>
    <w:charset w:val="80"/>
    <w:family w:val="auto"/>
    <w:pitch w:val="variable"/>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MSY10">
    <w:altName w:val="Arial Unicode MS"/>
    <w:charset w:val="81"/>
    <w:family w:val="auto"/>
    <w:pitch w:val="default"/>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1612016"/>
      <w:docPartObj>
        <w:docPartGallery w:val="Page Numbers (Bottom of Page)"/>
        <w:docPartUnique/>
      </w:docPartObj>
    </w:sdtPr>
    <w:sdtEndPr>
      <w:rPr>
        <w:rFonts w:ascii="Times New Roman" w:hAnsi="Times New Roman" w:cs="Times New Roman"/>
        <w:noProof/>
        <w:sz w:val="20"/>
        <w:szCs w:val="20"/>
      </w:rPr>
    </w:sdtEndPr>
    <w:sdtContent>
      <w:p w:rsidR="003E392A" w:rsidRPr="003E392A" w:rsidRDefault="003E392A">
        <w:pPr>
          <w:pStyle w:val="Footer"/>
          <w:jc w:val="center"/>
          <w:rPr>
            <w:rFonts w:ascii="Times New Roman" w:hAnsi="Times New Roman" w:cs="Times New Roman"/>
            <w:sz w:val="20"/>
            <w:szCs w:val="20"/>
          </w:rPr>
        </w:pPr>
        <w:r w:rsidRPr="003E392A">
          <w:rPr>
            <w:rFonts w:ascii="Times New Roman" w:hAnsi="Times New Roman" w:cs="Times New Roman"/>
            <w:sz w:val="20"/>
            <w:szCs w:val="20"/>
          </w:rPr>
          <w:fldChar w:fldCharType="begin"/>
        </w:r>
        <w:r w:rsidRPr="003E392A">
          <w:rPr>
            <w:rFonts w:ascii="Times New Roman" w:hAnsi="Times New Roman" w:cs="Times New Roman"/>
            <w:sz w:val="20"/>
            <w:szCs w:val="20"/>
          </w:rPr>
          <w:instrText xml:space="preserve"> PAGE   \* MERGEFORMAT </w:instrText>
        </w:r>
        <w:r w:rsidRPr="003E392A">
          <w:rPr>
            <w:rFonts w:ascii="Times New Roman" w:hAnsi="Times New Roman" w:cs="Times New Roman"/>
            <w:sz w:val="20"/>
            <w:szCs w:val="20"/>
          </w:rPr>
          <w:fldChar w:fldCharType="separate"/>
        </w:r>
        <w:r w:rsidR="00285464">
          <w:rPr>
            <w:rFonts w:ascii="Times New Roman" w:hAnsi="Times New Roman" w:cs="Times New Roman"/>
            <w:noProof/>
            <w:sz w:val="20"/>
            <w:szCs w:val="20"/>
          </w:rPr>
          <w:t>1</w:t>
        </w:r>
        <w:r w:rsidRPr="003E392A">
          <w:rPr>
            <w:rFonts w:ascii="Times New Roman" w:hAnsi="Times New Roman" w:cs="Times New Roman"/>
            <w:noProof/>
            <w:sz w:val="20"/>
            <w:szCs w:val="20"/>
          </w:rPr>
          <w:fldChar w:fldCharType="end"/>
        </w:r>
      </w:p>
    </w:sdtContent>
  </w:sdt>
  <w:p w:rsidR="003E392A" w:rsidRDefault="003E3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464" w:rsidRDefault="00285464">
      <w:r>
        <w:rPr>
          <w:color w:val="000000"/>
        </w:rPr>
        <w:separator/>
      </w:r>
    </w:p>
  </w:footnote>
  <w:footnote w:type="continuationSeparator" w:id="0">
    <w:p w:rsidR="00285464" w:rsidRDefault="002854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837" w:rsidRPr="00B44E11" w:rsidRDefault="00CE0837" w:rsidP="00CE0837">
    <w:pPr>
      <w:pStyle w:val="Header"/>
      <w:rPr>
        <w:rFonts w:ascii="Times New Roman" w:hAnsi="Times New Roman" w:cs="Times New Roman"/>
        <w:sz w:val="18"/>
        <w:szCs w:val="18"/>
      </w:rPr>
    </w:pPr>
    <w:r w:rsidRPr="00B44E11">
      <w:rPr>
        <w:rFonts w:ascii="Times New Roman" w:hAnsi="Times New Roman" w:cs="Times New Roman"/>
        <w:sz w:val="18"/>
        <w:szCs w:val="18"/>
      </w:rPr>
      <w:t xml:space="preserve">IT6511-NETWORKS LAB          </w:t>
    </w:r>
    <w:r>
      <w:rPr>
        <w:rFonts w:ascii="Times New Roman" w:hAnsi="Times New Roman" w:cs="Times New Roman"/>
        <w:sz w:val="18"/>
        <w:szCs w:val="18"/>
      </w:rPr>
      <w:t xml:space="preserve">                               </w:t>
    </w:r>
    <w:r w:rsidRPr="00B44E11">
      <w:rPr>
        <w:rFonts w:ascii="Times New Roman" w:hAnsi="Times New Roman" w:cs="Times New Roman"/>
        <w:sz w:val="18"/>
        <w:szCs w:val="18"/>
      </w:rPr>
      <w:t xml:space="preserve">         DEPARTMENT OF IT                             </w:t>
    </w:r>
    <w:r>
      <w:rPr>
        <w:rFonts w:ascii="Times New Roman" w:hAnsi="Times New Roman" w:cs="Times New Roman"/>
        <w:sz w:val="18"/>
        <w:szCs w:val="18"/>
      </w:rPr>
      <w:t xml:space="preserve">                                 </w:t>
    </w:r>
    <w:r w:rsidRPr="00B44E11">
      <w:rPr>
        <w:rFonts w:ascii="Times New Roman" w:hAnsi="Times New Roman" w:cs="Times New Roman"/>
        <w:sz w:val="18"/>
        <w:szCs w:val="18"/>
      </w:rPr>
      <w:t xml:space="preserve">    2017-2018</w:t>
    </w:r>
  </w:p>
  <w:p w:rsidR="00CE0837" w:rsidRDefault="00CE08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4"/>
    <w:multiLevelType w:val="multilevel"/>
    <w:tmpl w:val="00000004"/>
    <w:name w:val="WW8Num1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65"/>
      <w:numFmt w:val="decimal"/>
      <w:lvlText w:val="%3."/>
      <w:lvlJc w:val="left"/>
      <w:pPr>
        <w:tabs>
          <w:tab w:val="num" w:pos="0"/>
        </w:tabs>
        <w:ind w:left="2160" w:hanging="360"/>
      </w:p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6"/>
    <w:multiLevelType w:val="singleLevel"/>
    <w:tmpl w:val="00000006"/>
    <w:name w:val="WW8Num12"/>
    <w:lvl w:ilvl="0">
      <w:start w:val="1"/>
      <w:numFmt w:val="bullet"/>
      <w:lvlText w:val=""/>
      <w:lvlJc w:val="left"/>
      <w:pPr>
        <w:tabs>
          <w:tab w:val="num" w:pos="0"/>
        </w:tabs>
        <w:ind w:left="720" w:hanging="360"/>
      </w:pPr>
      <w:rPr>
        <w:rFonts w:ascii="Wingdings" w:hAnsi="Wingdings"/>
      </w:rPr>
    </w:lvl>
  </w:abstractNum>
  <w:abstractNum w:abstractNumId="3">
    <w:nsid w:val="0000000E"/>
    <w:multiLevelType w:val="multilevel"/>
    <w:tmpl w:val="0000000E"/>
    <w:name w:val="WW8Num31"/>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13"/>
    <w:multiLevelType w:val="singleLevel"/>
    <w:tmpl w:val="00000013"/>
    <w:name w:val="WW8Num41"/>
    <w:lvl w:ilvl="0">
      <w:start w:val="1"/>
      <w:numFmt w:val="decimal"/>
      <w:lvlText w:val="%1."/>
      <w:lvlJc w:val="left"/>
      <w:pPr>
        <w:tabs>
          <w:tab w:val="num" w:pos="0"/>
        </w:tabs>
        <w:ind w:left="720" w:hanging="360"/>
      </w:pPr>
    </w:lvl>
  </w:abstractNum>
  <w:abstractNum w:abstractNumId="5">
    <w:nsid w:val="00000018"/>
    <w:multiLevelType w:val="singleLevel"/>
    <w:tmpl w:val="00000018"/>
    <w:name w:val="WW8Num46"/>
    <w:lvl w:ilvl="0">
      <w:start w:val="1"/>
      <w:numFmt w:val="bullet"/>
      <w:lvlText w:val=""/>
      <w:lvlJc w:val="left"/>
      <w:pPr>
        <w:tabs>
          <w:tab w:val="num" w:pos="0"/>
        </w:tabs>
        <w:ind w:left="540" w:hanging="360"/>
      </w:pPr>
      <w:rPr>
        <w:rFonts w:ascii="Wingdings" w:hAnsi="Wingdings"/>
      </w:rPr>
    </w:lvl>
  </w:abstractNum>
  <w:abstractNum w:abstractNumId="6">
    <w:nsid w:val="07F32CE7"/>
    <w:multiLevelType w:val="multilevel"/>
    <w:tmpl w:val="AC2EE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707090"/>
    <w:multiLevelType w:val="hybridMultilevel"/>
    <w:tmpl w:val="463A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91A5445"/>
    <w:multiLevelType w:val="hybridMultilevel"/>
    <w:tmpl w:val="5A90B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EBE4175"/>
    <w:multiLevelType w:val="hybridMultilevel"/>
    <w:tmpl w:val="85187FEC"/>
    <w:lvl w:ilvl="0" w:tplc="0409000F">
      <w:start w:val="8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42F79F8"/>
    <w:multiLevelType w:val="hybridMultilevel"/>
    <w:tmpl w:val="D3A60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297A55"/>
    <w:multiLevelType w:val="hybridMultilevel"/>
    <w:tmpl w:val="DF265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F84E91"/>
    <w:multiLevelType w:val="multilevel"/>
    <w:tmpl w:val="BFACBC4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1BA77B24"/>
    <w:multiLevelType w:val="hybridMultilevel"/>
    <w:tmpl w:val="FA509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F2369B"/>
    <w:multiLevelType w:val="hybridMultilevel"/>
    <w:tmpl w:val="20E8E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E63409"/>
    <w:multiLevelType w:val="hybridMultilevel"/>
    <w:tmpl w:val="D804AE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2456C5C"/>
    <w:multiLevelType w:val="hybridMultilevel"/>
    <w:tmpl w:val="CC44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FB32D9"/>
    <w:multiLevelType w:val="hybridMultilevel"/>
    <w:tmpl w:val="F9446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175A39"/>
    <w:multiLevelType w:val="multilevel"/>
    <w:tmpl w:val="F7A2890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28741BDD"/>
    <w:multiLevelType w:val="hybridMultilevel"/>
    <w:tmpl w:val="2F704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A2556B"/>
    <w:multiLevelType w:val="multilevel"/>
    <w:tmpl w:val="412493E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2E605C66"/>
    <w:multiLevelType w:val="multilevel"/>
    <w:tmpl w:val="E402C428"/>
    <w:lvl w:ilvl="0">
      <w:numFmt w:val="bullet"/>
      <w:lvlText w:val=""/>
      <w:lvlJc w:val="left"/>
      <w:rPr>
        <w:rFonts w:ascii="Symbol" w:hAnsi="Symbol"/>
      </w:rPr>
    </w:lvl>
    <w:lvl w:ilvl="1">
      <w:start w:val="1"/>
      <w:numFmt w:val="decimal"/>
      <w:lvlText w:val="%2."/>
      <w:lvlJc w:val="left"/>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47BC3055"/>
    <w:multiLevelType w:val="multilevel"/>
    <w:tmpl w:val="D3A867E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489376F8"/>
    <w:multiLevelType w:val="hybridMultilevel"/>
    <w:tmpl w:val="0922D1BC"/>
    <w:lvl w:ilvl="0" w:tplc="DBAACB9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nsid w:val="4CFA5B52"/>
    <w:multiLevelType w:val="multilevel"/>
    <w:tmpl w:val="501219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AF53FF"/>
    <w:multiLevelType w:val="hybridMultilevel"/>
    <w:tmpl w:val="4B86A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BB2608"/>
    <w:multiLevelType w:val="hybridMultilevel"/>
    <w:tmpl w:val="5F747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84539E"/>
    <w:multiLevelType w:val="hybridMultilevel"/>
    <w:tmpl w:val="478AFED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nsid w:val="5982250B"/>
    <w:multiLevelType w:val="hybridMultilevel"/>
    <w:tmpl w:val="974E09B6"/>
    <w:lvl w:ilvl="0" w:tplc="B77A713E">
      <w:start w:val="1"/>
      <w:numFmt w:val="decimal"/>
      <w:lvlText w:val="%1."/>
      <w:lvlJc w:val="left"/>
      <w:pPr>
        <w:tabs>
          <w:tab w:val="num" w:pos="540"/>
        </w:tabs>
        <w:ind w:left="540" w:hanging="360"/>
      </w:pPr>
      <w:rPr>
        <w:rFonts w:hint="default"/>
        <w:b/>
        <w:bCs/>
      </w:rPr>
    </w:lvl>
    <w:lvl w:ilvl="1" w:tplc="40090001">
      <w:start w:val="1"/>
      <w:numFmt w:val="bullet"/>
      <w:lvlText w:val=""/>
      <w:lvlJc w:val="left"/>
      <w:pPr>
        <w:tabs>
          <w:tab w:val="num" w:pos="1260"/>
        </w:tabs>
        <w:ind w:left="1260" w:hanging="360"/>
      </w:pPr>
      <w:rPr>
        <w:rFonts w:ascii="Symbol" w:hAnsi="Symbol"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9">
    <w:nsid w:val="5A2216D1"/>
    <w:multiLevelType w:val="hybridMultilevel"/>
    <w:tmpl w:val="954E7598"/>
    <w:lvl w:ilvl="0" w:tplc="0409000F">
      <w:start w:val="9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D6D74BF"/>
    <w:multiLevelType w:val="multilevel"/>
    <w:tmpl w:val="35544C8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nsid w:val="5E354FF6"/>
    <w:multiLevelType w:val="hybridMultilevel"/>
    <w:tmpl w:val="942253D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E360EE8"/>
    <w:multiLevelType w:val="multilevel"/>
    <w:tmpl w:val="187EED8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nsid w:val="5E8E4AB3"/>
    <w:multiLevelType w:val="multilevel"/>
    <w:tmpl w:val="F7A2890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nsid w:val="63A75AC1"/>
    <w:multiLevelType w:val="hybridMultilevel"/>
    <w:tmpl w:val="5D529C60"/>
    <w:lvl w:ilvl="0" w:tplc="8584B2C8">
      <w:start w:val="26"/>
      <w:numFmt w:val="decimal"/>
      <w:lvlText w:val="%1."/>
      <w:lvlJc w:val="left"/>
      <w:pPr>
        <w:tabs>
          <w:tab w:val="num" w:pos="450"/>
        </w:tabs>
        <w:ind w:left="45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4BD7AB4"/>
    <w:multiLevelType w:val="hybridMultilevel"/>
    <w:tmpl w:val="30940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140FEF"/>
    <w:multiLevelType w:val="hybridMultilevel"/>
    <w:tmpl w:val="E5C0B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8C106F"/>
    <w:multiLevelType w:val="multilevel"/>
    <w:tmpl w:val="6EECDB72"/>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8">
    <w:nsid w:val="714F326E"/>
    <w:multiLevelType w:val="hybridMultilevel"/>
    <w:tmpl w:val="D292A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3D4E99"/>
    <w:multiLevelType w:val="multilevel"/>
    <w:tmpl w:val="2586E36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nsid w:val="769E5364"/>
    <w:multiLevelType w:val="hybridMultilevel"/>
    <w:tmpl w:val="CCEAA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BF55F5"/>
    <w:multiLevelType w:val="multilevel"/>
    <w:tmpl w:val="ADF62994"/>
    <w:lvl w:ilvl="0">
      <w:start w:val="1"/>
      <w:numFmt w:val="decimal"/>
      <w:lvlText w:val="%1."/>
      <w:lvlJc w:val="left"/>
      <w:rPr>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2">
    <w:nsid w:val="7967357D"/>
    <w:multiLevelType w:val="hybridMultilevel"/>
    <w:tmpl w:val="0922D1BC"/>
    <w:lvl w:ilvl="0" w:tplc="DBAACB9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3">
    <w:nsid w:val="7D3E15EE"/>
    <w:multiLevelType w:val="hybridMultilevel"/>
    <w:tmpl w:val="1D0E2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39"/>
  </w:num>
  <w:num w:numId="4">
    <w:abstractNumId w:val="30"/>
  </w:num>
  <w:num w:numId="5">
    <w:abstractNumId w:val="12"/>
  </w:num>
  <w:num w:numId="6">
    <w:abstractNumId w:val="32"/>
  </w:num>
  <w:num w:numId="7">
    <w:abstractNumId w:val="41"/>
  </w:num>
  <w:num w:numId="8">
    <w:abstractNumId w:val="21"/>
  </w:num>
  <w:num w:numId="9">
    <w:abstractNumId w:val="37"/>
  </w:num>
  <w:num w:numId="10">
    <w:abstractNumId w:val="18"/>
  </w:num>
  <w:num w:numId="11">
    <w:abstractNumId w:val="0"/>
  </w:num>
  <w:num w:numId="12">
    <w:abstractNumId w:val="8"/>
  </w:num>
  <w:num w:numId="13">
    <w:abstractNumId w:val="15"/>
  </w:num>
  <w:num w:numId="14">
    <w:abstractNumId w:val="19"/>
  </w:num>
  <w:num w:numId="15">
    <w:abstractNumId w:val="27"/>
  </w:num>
  <w:num w:numId="16">
    <w:abstractNumId w:val="33"/>
  </w:num>
  <w:num w:numId="17">
    <w:abstractNumId w:val="11"/>
  </w:num>
  <w:num w:numId="18">
    <w:abstractNumId w:val="35"/>
  </w:num>
  <w:num w:numId="19">
    <w:abstractNumId w:val="40"/>
  </w:num>
  <w:num w:numId="20">
    <w:abstractNumId w:val="36"/>
  </w:num>
  <w:num w:numId="21">
    <w:abstractNumId w:val="17"/>
  </w:num>
  <w:num w:numId="22">
    <w:abstractNumId w:val="10"/>
  </w:num>
  <w:num w:numId="23">
    <w:abstractNumId w:val="43"/>
  </w:num>
  <w:num w:numId="24">
    <w:abstractNumId w:val="38"/>
  </w:num>
  <w:num w:numId="25">
    <w:abstractNumId w:val="25"/>
  </w:num>
  <w:num w:numId="26">
    <w:abstractNumId w:val="1"/>
  </w:num>
  <w:num w:numId="27">
    <w:abstractNumId w:val="2"/>
  </w:num>
  <w:num w:numId="28">
    <w:abstractNumId w:val="3"/>
  </w:num>
  <w:num w:numId="29">
    <w:abstractNumId w:val="5"/>
  </w:num>
  <w:num w:numId="30">
    <w:abstractNumId w:val="4"/>
  </w:num>
  <w:num w:numId="31">
    <w:abstractNumId w:val="13"/>
  </w:num>
  <w:num w:numId="32">
    <w:abstractNumId w:val="16"/>
  </w:num>
  <w:num w:numId="33">
    <w:abstractNumId w:val="26"/>
  </w:num>
  <w:num w:numId="34">
    <w:abstractNumId w:val="14"/>
  </w:num>
  <w:num w:numId="35">
    <w:abstractNumId w:val="24"/>
  </w:num>
  <w:num w:numId="36">
    <w:abstractNumId w:val="23"/>
  </w:num>
  <w:num w:numId="37">
    <w:abstractNumId w:val="42"/>
  </w:num>
  <w:num w:numId="38">
    <w:abstractNumId w:val="6"/>
  </w:num>
  <w:num w:numId="39">
    <w:abstractNumId w:val="34"/>
  </w:num>
  <w:num w:numId="40">
    <w:abstractNumId w:val="31"/>
  </w:num>
  <w:num w:numId="41">
    <w:abstractNumId w:val="9"/>
  </w:num>
  <w:num w:numId="42">
    <w:abstractNumId w:val="29"/>
  </w:num>
  <w:num w:numId="43">
    <w:abstractNumId w:val="7"/>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9"/>
  <w:autoHyphenation/>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B90"/>
    <w:rsid w:val="00005325"/>
    <w:rsid w:val="0002262E"/>
    <w:rsid w:val="00030148"/>
    <w:rsid w:val="000342C9"/>
    <w:rsid w:val="000400FF"/>
    <w:rsid w:val="0004010A"/>
    <w:rsid w:val="00047D1D"/>
    <w:rsid w:val="00050140"/>
    <w:rsid w:val="00054B81"/>
    <w:rsid w:val="00095019"/>
    <w:rsid w:val="0009501F"/>
    <w:rsid w:val="000A15BB"/>
    <w:rsid w:val="000B6014"/>
    <w:rsid w:val="000D0740"/>
    <w:rsid w:val="000D6EAD"/>
    <w:rsid w:val="000F5E55"/>
    <w:rsid w:val="00111468"/>
    <w:rsid w:val="001241DA"/>
    <w:rsid w:val="00127645"/>
    <w:rsid w:val="001332B1"/>
    <w:rsid w:val="0015504B"/>
    <w:rsid w:val="00155123"/>
    <w:rsid w:val="00186501"/>
    <w:rsid w:val="00187570"/>
    <w:rsid w:val="001B2BB0"/>
    <w:rsid w:val="001B7893"/>
    <w:rsid w:val="001C5A4D"/>
    <w:rsid w:val="001E0C68"/>
    <w:rsid w:val="001F4FE4"/>
    <w:rsid w:val="00203195"/>
    <w:rsid w:val="00223230"/>
    <w:rsid w:val="002257E9"/>
    <w:rsid w:val="00226188"/>
    <w:rsid w:val="002464E2"/>
    <w:rsid w:val="002544EE"/>
    <w:rsid w:val="002556D2"/>
    <w:rsid w:val="00266683"/>
    <w:rsid w:val="00285464"/>
    <w:rsid w:val="00293972"/>
    <w:rsid w:val="002950D5"/>
    <w:rsid w:val="002A1B0C"/>
    <w:rsid w:val="002A4B4B"/>
    <w:rsid w:val="002A65E1"/>
    <w:rsid w:val="002B1CF7"/>
    <w:rsid w:val="002C5522"/>
    <w:rsid w:val="002E61E0"/>
    <w:rsid w:val="00313FB9"/>
    <w:rsid w:val="003270A8"/>
    <w:rsid w:val="003371A5"/>
    <w:rsid w:val="00340A48"/>
    <w:rsid w:val="003579CF"/>
    <w:rsid w:val="00383ED5"/>
    <w:rsid w:val="0039228E"/>
    <w:rsid w:val="003B5247"/>
    <w:rsid w:val="003C2178"/>
    <w:rsid w:val="003D4015"/>
    <w:rsid w:val="003E392A"/>
    <w:rsid w:val="003F0F20"/>
    <w:rsid w:val="004137DA"/>
    <w:rsid w:val="0041530F"/>
    <w:rsid w:val="0042530C"/>
    <w:rsid w:val="00425970"/>
    <w:rsid w:val="0042667E"/>
    <w:rsid w:val="00431686"/>
    <w:rsid w:val="004318D8"/>
    <w:rsid w:val="004332B9"/>
    <w:rsid w:val="004338AC"/>
    <w:rsid w:val="00434CBB"/>
    <w:rsid w:val="00436E3B"/>
    <w:rsid w:val="00437C81"/>
    <w:rsid w:val="00451A9C"/>
    <w:rsid w:val="0045365D"/>
    <w:rsid w:val="004648C1"/>
    <w:rsid w:val="00475131"/>
    <w:rsid w:val="00490B15"/>
    <w:rsid w:val="004A0B2E"/>
    <w:rsid w:val="004A0D0C"/>
    <w:rsid w:val="004A26A3"/>
    <w:rsid w:val="004B497D"/>
    <w:rsid w:val="004C5B2F"/>
    <w:rsid w:val="004D53FE"/>
    <w:rsid w:val="004E60D2"/>
    <w:rsid w:val="004F1A31"/>
    <w:rsid w:val="004F26D7"/>
    <w:rsid w:val="004F6767"/>
    <w:rsid w:val="00502BA1"/>
    <w:rsid w:val="00511D49"/>
    <w:rsid w:val="00514683"/>
    <w:rsid w:val="005246CF"/>
    <w:rsid w:val="00524A2B"/>
    <w:rsid w:val="00553BE2"/>
    <w:rsid w:val="005557F0"/>
    <w:rsid w:val="00561D6C"/>
    <w:rsid w:val="00562B90"/>
    <w:rsid w:val="00571E03"/>
    <w:rsid w:val="00575D24"/>
    <w:rsid w:val="00580D6D"/>
    <w:rsid w:val="005850BF"/>
    <w:rsid w:val="00586A38"/>
    <w:rsid w:val="00592845"/>
    <w:rsid w:val="005B631D"/>
    <w:rsid w:val="005C4C0F"/>
    <w:rsid w:val="005D35DC"/>
    <w:rsid w:val="005D63ED"/>
    <w:rsid w:val="005E56D1"/>
    <w:rsid w:val="0062114E"/>
    <w:rsid w:val="006255C2"/>
    <w:rsid w:val="006316E4"/>
    <w:rsid w:val="00646621"/>
    <w:rsid w:val="00646852"/>
    <w:rsid w:val="00650799"/>
    <w:rsid w:val="00653EC1"/>
    <w:rsid w:val="00657515"/>
    <w:rsid w:val="00660140"/>
    <w:rsid w:val="006643B1"/>
    <w:rsid w:val="006834EA"/>
    <w:rsid w:val="00691668"/>
    <w:rsid w:val="006A40DC"/>
    <w:rsid w:val="007015AD"/>
    <w:rsid w:val="00706E65"/>
    <w:rsid w:val="007138EF"/>
    <w:rsid w:val="0072776A"/>
    <w:rsid w:val="00734211"/>
    <w:rsid w:val="00736DD2"/>
    <w:rsid w:val="00740457"/>
    <w:rsid w:val="0075067A"/>
    <w:rsid w:val="007665FF"/>
    <w:rsid w:val="007670D6"/>
    <w:rsid w:val="00771ECF"/>
    <w:rsid w:val="007750DD"/>
    <w:rsid w:val="0078331B"/>
    <w:rsid w:val="00787CFD"/>
    <w:rsid w:val="00792973"/>
    <w:rsid w:val="007A155F"/>
    <w:rsid w:val="007C57C2"/>
    <w:rsid w:val="00833849"/>
    <w:rsid w:val="008463DA"/>
    <w:rsid w:val="00851B2A"/>
    <w:rsid w:val="008569CA"/>
    <w:rsid w:val="00865192"/>
    <w:rsid w:val="008954FE"/>
    <w:rsid w:val="008969E6"/>
    <w:rsid w:val="008E47C9"/>
    <w:rsid w:val="008E6A68"/>
    <w:rsid w:val="008F0076"/>
    <w:rsid w:val="00913934"/>
    <w:rsid w:val="0093021A"/>
    <w:rsid w:val="00935445"/>
    <w:rsid w:val="00971930"/>
    <w:rsid w:val="0097755C"/>
    <w:rsid w:val="009A1AF9"/>
    <w:rsid w:val="009A71FD"/>
    <w:rsid w:val="00A00E4E"/>
    <w:rsid w:val="00A2517F"/>
    <w:rsid w:val="00A30172"/>
    <w:rsid w:val="00A411C8"/>
    <w:rsid w:val="00A43B0D"/>
    <w:rsid w:val="00A533F3"/>
    <w:rsid w:val="00A74808"/>
    <w:rsid w:val="00A74B2A"/>
    <w:rsid w:val="00A91303"/>
    <w:rsid w:val="00A97C2A"/>
    <w:rsid w:val="00AC00D1"/>
    <w:rsid w:val="00AD1B84"/>
    <w:rsid w:val="00AE3239"/>
    <w:rsid w:val="00B063E7"/>
    <w:rsid w:val="00B0751D"/>
    <w:rsid w:val="00B07F1F"/>
    <w:rsid w:val="00B132D0"/>
    <w:rsid w:val="00B17F23"/>
    <w:rsid w:val="00B30F94"/>
    <w:rsid w:val="00B35FD7"/>
    <w:rsid w:val="00B40EBB"/>
    <w:rsid w:val="00B60C33"/>
    <w:rsid w:val="00B726AE"/>
    <w:rsid w:val="00B743E0"/>
    <w:rsid w:val="00B8410A"/>
    <w:rsid w:val="00B854BF"/>
    <w:rsid w:val="00B97CA9"/>
    <w:rsid w:val="00BE283E"/>
    <w:rsid w:val="00BE7C9F"/>
    <w:rsid w:val="00BF2845"/>
    <w:rsid w:val="00C244DC"/>
    <w:rsid w:val="00C313E7"/>
    <w:rsid w:val="00C318FD"/>
    <w:rsid w:val="00C3425D"/>
    <w:rsid w:val="00C4414E"/>
    <w:rsid w:val="00C4574A"/>
    <w:rsid w:val="00C73DBF"/>
    <w:rsid w:val="00C75613"/>
    <w:rsid w:val="00C8123D"/>
    <w:rsid w:val="00C92CF9"/>
    <w:rsid w:val="00CA463C"/>
    <w:rsid w:val="00CB4FB7"/>
    <w:rsid w:val="00CD65BC"/>
    <w:rsid w:val="00CE0837"/>
    <w:rsid w:val="00CE7DDD"/>
    <w:rsid w:val="00CF4524"/>
    <w:rsid w:val="00CF47F6"/>
    <w:rsid w:val="00D059C1"/>
    <w:rsid w:val="00D165D3"/>
    <w:rsid w:val="00D16CDD"/>
    <w:rsid w:val="00D229F3"/>
    <w:rsid w:val="00D22AC1"/>
    <w:rsid w:val="00D63B78"/>
    <w:rsid w:val="00D84B76"/>
    <w:rsid w:val="00D93D98"/>
    <w:rsid w:val="00DC6F7D"/>
    <w:rsid w:val="00DD25C5"/>
    <w:rsid w:val="00DD28FA"/>
    <w:rsid w:val="00DE3FE8"/>
    <w:rsid w:val="00DF7C2F"/>
    <w:rsid w:val="00E330A4"/>
    <w:rsid w:val="00E35086"/>
    <w:rsid w:val="00E5776D"/>
    <w:rsid w:val="00E61D07"/>
    <w:rsid w:val="00E61EE8"/>
    <w:rsid w:val="00E620AB"/>
    <w:rsid w:val="00E735CA"/>
    <w:rsid w:val="00E7363A"/>
    <w:rsid w:val="00E75D7C"/>
    <w:rsid w:val="00EC0B04"/>
    <w:rsid w:val="00EC0C42"/>
    <w:rsid w:val="00EC3F41"/>
    <w:rsid w:val="00ED0102"/>
    <w:rsid w:val="00EE4586"/>
    <w:rsid w:val="00EF3E1C"/>
    <w:rsid w:val="00F0262E"/>
    <w:rsid w:val="00F02D65"/>
    <w:rsid w:val="00F10D2A"/>
    <w:rsid w:val="00F116EF"/>
    <w:rsid w:val="00F15954"/>
    <w:rsid w:val="00F34DAA"/>
    <w:rsid w:val="00F55B90"/>
    <w:rsid w:val="00F60C04"/>
    <w:rsid w:val="00F73036"/>
    <w:rsid w:val="00F904CE"/>
    <w:rsid w:val="00F93E98"/>
    <w:rsid w:val="00FA754D"/>
    <w:rsid w:val="00FA7B94"/>
    <w:rsid w:val="00FB53C8"/>
    <w:rsid w:val="00FB61C4"/>
    <w:rsid w:val="00FE7FBF"/>
    <w:rsid w:val="00FF29EB"/>
    <w:rsid w:val="00FF3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LGC Sans" w:hAnsi="Liberation Serif" w:cs="DejaVu LGC Sans"/>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rPr>
  </w:style>
  <w:style w:type="paragraph" w:styleId="Heading1">
    <w:name w:val="heading 1"/>
    <w:basedOn w:val="Normal"/>
    <w:next w:val="Normal"/>
    <w:link w:val="Heading1Char"/>
    <w:qFormat/>
    <w:rsid w:val="004E60D2"/>
    <w:pPr>
      <w:keepNext/>
      <w:widowControl/>
      <w:tabs>
        <w:tab w:val="num" w:pos="1440"/>
      </w:tabs>
      <w:autoSpaceDN/>
      <w:spacing w:before="240" w:after="60" w:line="276" w:lineRule="auto"/>
      <w:ind w:left="1440" w:hanging="360"/>
      <w:textAlignment w:val="auto"/>
      <w:outlineLvl w:val="0"/>
    </w:pPr>
    <w:rPr>
      <w:rFonts w:ascii="Calibri Light" w:eastAsia="Times New Roman" w:hAnsi="Calibri Light" w:cs="Times New Roman"/>
      <w:b/>
      <w:bCs/>
      <w:kern w:val="1"/>
      <w:sz w:val="32"/>
      <w:szCs w:val="32"/>
      <w:lang w:eastAsia="ar-SA"/>
    </w:rPr>
  </w:style>
  <w:style w:type="paragraph" w:styleId="Heading3">
    <w:name w:val="heading 3"/>
    <w:basedOn w:val="Normal"/>
    <w:next w:val="Normal"/>
    <w:link w:val="Heading3Char"/>
    <w:uiPriority w:val="9"/>
    <w:semiHidden/>
    <w:unhideWhenUsed/>
    <w:qFormat/>
    <w:rsid w:val="00BF284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284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F284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Default">
    <w:name w:val="WW-Default"/>
    <w:pPr>
      <w:suppressAutoHyphens/>
      <w:autoSpaceDN w:val="0"/>
      <w:textAlignment w:val="baseline"/>
    </w:pPr>
    <w:rPr>
      <w:rFonts w:ascii="Arial" w:eastAsia="Calibri" w:hAnsi="Arial" w:cs="Arial"/>
      <w:color w:val="000000"/>
      <w:kern w:val="3"/>
      <w:sz w:val="24"/>
      <w:szCs w:val="24"/>
    </w:rPr>
  </w:style>
  <w:style w:type="paragraph" w:styleId="PlainText">
    <w:name w:val="Plain Text"/>
    <w:basedOn w:val="Standard"/>
    <w:link w:val="PlainTextChar"/>
    <w:uiPriority w:val="99"/>
    <w:rPr>
      <w:rFonts w:ascii="Consolas" w:hAnsi="Consolas"/>
      <w:sz w:val="21"/>
      <w:szCs w:val="21"/>
    </w:rPr>
  </w:style>
  <w:style w:type="paragraph" w:styleId="ListParagraph">
    <w:name w:val="List Paragraph"/>
    <w:basedOn w:val="Standard"/>
    <w:uiPriority w:val="34"/>
    <w:qFormat/>
    <w:pPr>
      <w:ind w:left="720"/>
    </w:pPr>
  </w:style>
  <w:style w:type="paragraph" w:styleId="NormalWeb">
    <w:name w:val="Normal (Web)"/>
    <w:basedOn w:val="Standard"/>
    <w:uiPriority w:val="99"/>
    <w:pPr>
      <w:spacing w:before="280" w:after="280"/>
    </w:pPr>
    <w:rPr>
      <w:rFonts w:ascii="Times New Roman" w:eastAsia="Times New Roman" w:hAnsi="Times New Roman"/>
    </w:rPr>
  </w:style>
  <w:style w:type="character" w:customStyle="1" w:styleId="NumberingSymbols">
    <w:name w:val="Numbering Symbols"/>
  </w:style>
  <w:style w:type="character" w:customStyle="1" w:styleId="ListLabel1">
    <w:name w:val="ListLabel 1"/>
    <w:rPr>
      <w:sz w:val="24"/>
    </w:rPr>
  </w:style>
  <w:style w:type="character" w:customStyle="1" w:styleId="ListLabel2">
    <w:name w:val="ListLabel 2"/>
    <w:rPr>
      <w:rFonts w:cs="Courier New"/>
    </w:rPr>
  </w:style>
  <w:style w:type="character" w:customStyle="1" w:styleId="Heading1Char">
    <w:name w:val="Heading 1 Char"/>
    <w:basedOn w:val="DefaultParagraphFont"/>
    <w:link w:val="Heading1"/>
    <w:rsid w:val="004E60D2"/>
    <w:rPr>
      <w:rFonts w:ascii="Calibri Light" w:eastAsia="Times New Roman" w:hAnsi="Calibri Light" w:cs="Times New Roman"/>
      <w:b/>
      <w:bCs/>
      <w:kern w:val="1"/>
      <w:sz w:val="32"/>
      <w:szCs w:val="32"/>
      <w:lang w:eastAsia="ar-SA"/>
    </w:rPr>
  </w:style>
  <w:style w:type="paragraph" w:styleId="HTMLPreformatted">
    <w:name w:val="HTML Preformatted"/>
    <w:basedOn w:val="Normal"/>
    <w:link w:val="HTMLPreformattedChar"/>
    <w:rsid w:val="000F5E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pPr>
    <w:rPr>
      <w:rFonts w:ascii="Courier New" w:eastAsia="Times New Roman" w:hAnsi="Courier New" w:cs="Calibri"/>
      <w:kern w:val="0"/>
      <w:sz w:val="20"/>
      <w:szCs w:val="20"/>
      <w:lang w:eastAsia="ar-SA"/>
    </w:rPr>
  </w:style>
  <w:style w:type="character" w:customStyle="1" w:styleId="HTMLPreformattedChar">
    <w:name w:val="HTML Preformatted Char"/>
    <w:basedOn w:val="DefaultParagraphFont"/>
    <w:link w:val="HTMLPreformatted"/>
    <w:rsid w:val="000F5E55"/>
    <w:rPr>
      <w:rFonts w:ascii="Courier New" w:eastAsia="Times New Roman" w:hAnsi="Courier New" w:cs="Calibri"/>
      <w:lang w:eastAsia="ar-SA"/>
    </w:rPr>
  </w:style>
  <w:style w:type="character" w:customStyle="1" w:styleId="PlainTextChar">
    <w:name w:val="Plain Text Char"/>
    <w:basedOn w:val="DefaultParagraphFont"/>
    <w:link w:val="PlainText"/>
    <w:rsid w:val="00B60C33"/>
    <w:rPr>
      <w:rFonts w:ascii="Consolas" w:hAnsi="Consolas"/>
      <w:kern w:val="3"/>
      <w:sz w:val="21"/>
      <w:szCs w:val="21"/>
    </w:rPr>
  </w:style>
  <w:style w:type="character" w:customStyle="1" w:styleId="a">
    <w:name w:val="a"/>
    <w:basedOn w:val="DefaultParagraphFont"/>
    <w:rsid w:val="00851B2A"/>
  </w:style>
  <w:style w:type="paragraph" w:styleId="BalloonText">
    <w:name w:val="Balloon Text"/>
    <w:basedOn w:val="Normal"/>
    <w:link w:val="BalloonTextChar"/>
    <w:uiPriority w:val="99"/>
    <w:semiHidden/>
    <w:unhideWhenUsed/>
    <w:rsid w:val="00851B2A"/>
    <w:rPr>
      <w:rFonts w:ascii="Tahoma" w:hAnsi="Tahoma" w:cs="Tahoma"/>
      <w:sz w:val="16"/>
      <w:szCs w:val="16"/>
    </w:rPr>
  </w:style>
  <w:style w:type="character" w:customStyle="1" w:styleId="BalloonTextChar">
    <w:name w:val="Balloon Text Char"/>
    <w:basedOn w:val="DefaultParagraphFont"/>
    <w:link w:val="BalloonText"/>
    <w:uiPriority w:val="99"/>
    <w:semiHidden/>
    <w:rsid w:val="00851B2A"/>
    <w:rPr>
      <w:rFonts w:ascii="Tahoma" w:hAnsi="Tahoma" w:cs="Tahoma"/>
      <w:kern w:val="3"/>
      <w:sz w:val="16"/>
      <w:szCs w:val="16"/>
    </w:rPr>
  </w:style>
  <w:style w:type="character" w:customStyle="1" w:styleId="PlainTextChar1">
    <w:name w:val="Plain Text Char1"/>
    <w:uiPriority w:val="99"/>
    <w:rsid w:val="00D165D3"/>
    <w:rPr>
      <w:rFonts w:ascii="Courier New" w:eastAsia="Times New Roman" w:hAnsi="Courier New" w:cs="Courier New"/>
      <w:lang w:eastAsia="zh-CN"/>
    </w:rPr>
  </w:style>
  <w:style w:type="character" w:customStyle="1" w:styleId="Heading3Char">
    <w:name w:val="Heading 3 Char"/>
    <w:basedOn w:val="DefaultParagraphFont"/>
    <w:link w:val="Heading3"/>
    <w:uiPriority w:val="9"/>
    <w:semiHidden/>
    <w:rsid w:val="00BF2845"/>
    <w:rPr>
      <w:rFonts w:asciiTheme="majorHAnsi" w:eastAsiaTheme="majorEastAsia" w:hAnsiTheme="majorHAnsi" w:cstheme="majorBidi"/>
      <w:b/>
      <w:bCs/>
      <w:color w:val="4F81BD" w:themeColor="accent1"/>
      <w:kern w:val="3"/>
      <w:sz w:val="24"/>
      <w:szCs w:val="24"/>
    </w:rPr>
  </w:style>
  <w:style w:type="character" w:customStyle="1" w:styleId="Heading4Char">
    <w:name w:val="Heading 4 Char"/>
    <w:basedOn w:val="DefaultParagraphFont"/>
    <w:link w:val="Heading4"/>
    <w:uiPriority w:val="9"/>
    <w:semiHidden/>
    <w:rsid w:val="00BF2845"/>
    <w:rPr>
      <w:rFonts w:asciiTheme="majorHAnsi" w:eastAsiaTheme="majorEastAsia" w:hAnsiTheme="majorHAnsi" w:cstheme="majorBidi"/>
      <w:b/>
      <w:bCs/>
      <w:i/>
      <w:iCs/>
      <w:color w:val="4F81BD" w:themeColor="accent1"/>
      <w:kern w:val="3"/>
      <w:sz w:val="24"/>
      <w:szCs w:val="24"/>
    </w:rPr>
  </w:style>
  <w:style w:type="character" w:customStyle="1" w:styleId="Heading5Char">
    <w:name w:val="Heading 5 Char"/>
    <w:basedOn w:val="DefaultParagraphFont"/>
    <w:link w:val="Heading5"/>
    <w:uiPriority w:val="9"/>
    <w:semiHidden/>
    <w:rsid w:val="00BF2845"/>
    <w:rPr>
      <w:rFonts w:asciiTheme="majorHAnsi" w:eastAsiaTheme="majorEastAsia" w:hAnsiTheme="majorHAnsi" w:cstheme="majorBidi"/>
      <w:color w:val="243F60" w:themeColor="accent1" w:themeShade="7F"/>
      <w:kern w:val="3"/>
      <w:sz w:val="24"/>
      <w:szCs w:val="24"/>
    </w:rPr>
  </w:style>
  <w:style w:type="character" w:styleId="Hyperlink">
    <w:name w:val="Hyperlink"/>
    <w:rsid w:val="00BF2845"/>
    <w:rPr>
      <w:color w:val="0563C1"/>
      <w:u w:val="single"/>
    </w:rPr>
  </w:style>
  <w:style w:type="character" w:customStyle="1" w:styleId="mw-headline">
    <w:name w:val="mw-headline"/>
    <w:rsid w:val="00BF2845"/>
  </w:style>
  <w:style w:type="character" w:customStyle="1" w:styleId="apple-converted-space">
    <w:name w:val="apple-converted-space"/>
    <w:rsid w:val="00BF2845"/>
  </w:style>
  <w:style w:type="paragraph" w:styleId="Header">
    <w:name w:val="header"/>
    <w:basedOn w:val="Normal"/>
    <w:link w:val="HeaderChar"/>
    <w:uiPriority w:val="99"/>
    <w:unhideWhenUsed/>
    <w:rsid w:val="00CE0837"/>
    <w:pPr>
      <w:tabs>
        <w:tab w:val="center" w:pos="4680"/>
        <w:tab w:val="right" w:pos="9360"/>
      </w:tabs>
    </w:pPr>
  </w:style>
  <w:style w:type="character" w:customStyle="1" w:styleId="HeaderChar">
    <w:name w:val="Header Char"/>
    <w:basedOn w:val="DefaultParagraphFont"/>
    <w:link w:val="Header"/>
    <w:uiPriority w:val="99"/>
    <w:rsid w:val="00CE0837"/>
    <w:rPr>
      <w:kern w:val="3"/>
      <w:sz w:val="24"/>
      <w:szCs w:val="24"/>
    </w:rPr>
  </w:style>
  <w:style w:type="paragraph" w:styleId="Footer">
    <w:name w:val="footer"/>
    <w:basedOn w:val="Normal"/>
    <w:link w:val="FooterChar"/>
    <w:uiPriority w:val="99"/>
    <w:unhideWhenUsed/>
    <w:rsid w:val="00CE0837"/>
    <w:pPr>
      <w:tabs>
        <w:tab w:val="center" w:pos="4680"/>
        <w:tab w:val="right" w:pos="9360"/>
      </w:tabs>
    </w:pPr>
  </w:style>
  <w:style w:type="character" w:customStyle="1" w:styleId="FooterChar">
    <w:name w:val="Footer Char"/>
    <w:basedOn w:val="DefaultParagraphFont"/>
    <w:link w:val="Footer"/>
    <w:uiPriority w:val="99"/>
    <w:rsid w:val="00CE0837"/>
    <w:rPr>
      <w:kern w:val="3"/>
      <w:sz w:val="24"/>
      <w:szCs w:val="24"/>
    </w:rPr>
  </w:style>
  <w:style w:type="paragraph" w:styleId="NoSpacing">
    <w:name w:val="No Spacing"/>
    <w:uiPriority w:val="1"/>
    <w:qFormat/>
    <w:rsid w:val="002A4B4B"/>
    <w:pPr>
      <w:widowControl w:val="0"/>
      <w:suppressAutoHyphens/>
      <w:autoSpaceDN w:val="0"/>
      <w:textAlignment w:val="baseline"/>
    </w:pPr>
    <w:rPr>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LGC Sans" w:hAnsi="Liberation Serif" w:cs="DejaVu LGC Sans"/>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rPr>
  </w:style>
  <w:style w:type="paragraph" w:styleId="Heading1">
    <w:name w:val="heading 1"/>
    <w:basedOn w:val="Normal"/>
    <w:next w:val="Normal"/>
    <w:link w:val="Heading1Char"/>
    <w:qFormat/>
    <w:rsid w:val="004E60D2"/>
    <w:pPr>
      <w:keepNext/>
      <w:widowControl/>
      <w:tabs>
        <w:tab w:val="num" w:pos="1440"/>
      </w:tabs>
      <w:autoSpaceDN/>
      <w:spacing w:before="240" w:after="60" w:line="276" w:lineRule="auto"/>
      <w:ind w:left="1440" w:hanging="360"/>
      <w:textAlignment w:val="auto"/>
      <w:outlineLvl w:val="0"/>
    </w:pPr>
    <w:rPr>
      <w:rFonts w:ascii="Calibri Light" w:eastAsia="Times New Roman" w:hAnsi="Calibri Light" w:cs="Times New Roman"/>
      <w:b/>
      <w:bCs/>
      <w:kern w:val="1"/>
      <w:sz w:val="32"/>
      <w:szCs w:val="32"/>
      <w:lang w:eastAsia="ar-SA"/>
    </w:rPr>
  </w:style>
  <w:style w:type="paragraph" w:styleId="Heading3">
    <w:name w:val="heading 3"/>
    <w:basedOn w:val="Normal"/>
    <w:next w:val="Normal"/>
    <w:link w:val="Heading3Char"/>
    <w:uiPriority w:val="9"/>
    <w:semiHidden/>
    <w:unhideWhenUsed/>
    <w:qFormat/>
    <w:rsid w:val="00BF284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284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F284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Default">
    <w:name w:val="WW-Default"/>
    <w:pPr>
      <w:suppressAutoHyphens/>
      <w:autoSpaceDN w:val="0"/>
      <w:textAlignment w:val="baseline"/>
    </w:pPr>
    <w:rPr>
      <w:rFonts w:ascii="Arial" w:eastAsia="Calibri" w:hAnsi="Arial" w:cs="Arial"/>
      <w:color w:val="000000"/>
      <w:kern w:val="3"/>
      <w:sz w:val="24"/>
      <w:szCs w:val="24"/>
    </w:rPr>
  </w:style>
  <w:style w:type="paragraph" w:styleId="PlainText">
    <w:name w:val="Plain Text"/>
    <w:basedOn w:val="Standard"/>
    <w:link w:val="PlainTextChar"/>
    <w:uiPriority w:val="99"/>
    <w:rPr>
      <w:rFonts w:ascii="Consolas" w:hAnsi="Consolas"/>
      <w:sz w:val="21"/>
      <w:szCs w:val="21"/>
    </w:rPr>
  </w:style>
  <w:style w:type="paragraph" w:styleId="ListParagraph">
    <w:name w:val="List Paragraph"/>
    <w:basedOn w:val="Standard"/>
    <w:uiPriority w:val="34"/>
    <w:qFormat/>
    <w:pPr>
      <w:ind w:left="720"/>
    </w:pPr>
  </w:style>
  <w:style w:type="paragraph" w:styleId="NormalWeb">
    <w:name w:val="Normal (Web)"/>
    <w:basedOn w:val="Standard"/>
    <w:uiPriority w:val="99"/>
    <w:pPr>
      <w:spacing w:before="280" w:after="280"/>
    </w:pPr>
    <w:rPr>
      <w:rFonts w:ascii="Times New Roman" w:eastAsia="Times New Roman" w:hAnsi="Times New Roman"/>
    </w:rPr>
  </w:style>
  <w:style w:type="character" w:customStyle="1" w:styleId="NumberingSymbols">
    <w:name w:val="Numbering Symbols"/>
  </w:style>
  <w:style w:type="character" w:customStyle="1" w:styleId="ListLabel1">
    <w:name w:val="ListLabel 1"/>
    <w:rPr>
      <w:sz w:val="24"/>
    </w:rPr>
  </w:style>
  <w:style w:type="character" w:customStyle="1" w:styleId="ListLabel2">
    <w:name w:val="ListLabel 2"/>
    <w:rPr>
      <w:rFonts w:cs="Courier New"/>
    </w:rPr>
  </w:style>
  <w:style w:type="character" w:customStyle="1" w:styleId="Heading1Char">
    <w:name w:val="Heading 1 Char"/>
    <w:basedOn w:val="DefaultParagraphFont"/>
    <w:link w:val="Heading1"/>
    <w:rsid w:val="004E60D2"/>
    <w:rPr>
      <w:rFonts w:ascii="Calibri Light" w:eastAsia="Times New Roman" w:hAnsi="Calibri Light" w:cs="Times New Roman"/>
      <w:b/>
      <w:bCs/>
      <w:kern w:val="1"/>
      <w:sz w:val="32"/>
      <w:szCs w:val="32"/>
      <w:lang w:eastAsia="ar-SA"/>
    </w:rPr>
  </w:style>
  <w:style w:type="paragraph" w:styleId="HTMLPreformatted">
    <w:name w:val="HTML Preformatted"/>
    <w:basedOn w:val="Normal"/>
    <w:link w:val="HTMLPreformattedChar"/>
    <w:rsid w:val="000F5E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textAlignment w:val="auto"/>
    </w:pPr>
    <w:rPr>
      <w:rFonts w:ascii="Courier New" w:eastAsia="Times New Roman" w:hAnsi="Courier New" w:cs="Calibri"/>
      <w:kern w:val="0"/>
      <w:sz w:val="20"/>
      <w:szCs w:val="20"/>
      <w:lang w:eastAsia="ar-SA"/>
    </w:rPr>
  </w:style>
  <w:style w:type="character" w:customStyle="1" w:styleId="HTMLPreformattedChar">
    <w:name w:val="HTML Preformatted Char"/>
    <w:basedOn w:val="DefaultParagraphFont"/>
    <w:link w:val="HTMLPreformatted"/>
    <w:rsid w:val="000F5E55"/>
    <w:rPr>
      <w:rFonts w:ascii="Courier New" w:eastAsia="Times New Roman" w:hAnsi="Courier New" w:cs="Calibri"/>
      <w:lang w:eastAsia="ar-SA"/>
    </w:rPr>
  </w:style>
  <w:style w:type="character" w:customStyle="1" w:styleId="PlainTextChar">
    <w:name w:val="Plain Text Char"/>
    <w:basedOn w:val="DefaultParagraphFont"/>
    <w:link w:val="PlainText"/>
    <w:rsid w:val="00B60C33"/>
    <w:rPr>
      <w:rFonts w:ascii="Consolas" w:hAnsi="Consolas"/>
      <w:kern w:val="3"/>
      <w:sz w:val="21"/>
      <w:szCs w:val="21"/>
    </w:rPr>
  </w:style>
  <w:style w:type="character" w:customStyle="1" w:styleId="a">
    <w:name w:val="a"/>
    <w:basedOn w:val="DefaultParagraphFont"/>
    <w:rsid w:val="00851B2A"/>
  </w:style>
  <w:style w:type="paragraph" w:styleId="BalloonText">
    <w:name w:val="Balloon Text"/>
    <w:basedOn w:val="Normal"/>
    <w:link w:val="BalloonTextChar"/>
    <w:uiPriority w:val="99"/>
    <w:semiHidden/>
    <w:unhideWhenUsed/>
    <w:rsid w:val="00851B2A"/>
    <w:rPr>
      <w:rFonts w:ascii="Tahoma" w:hAnsi="Tahoma" w:cs="Tahoma"/>
      <w:sz w:val="16"/>
      <w:szCs w:val="16"/>
    </w:rPr>
  </w:style>
  <w:style w:type="character" w:customStyle="1" w:styleId="BalloonTextChar">
    <w:name w:val="Balloon Text Char"/>
    <w:basedOn w:val="DefaultParagraphFont"/>
    <w:link w:val="BalloonText"/>
    <w:uiPriority w:val="99"/>
    <w:semiHidden/>
    <w:rsid w:val="00851B2A"/>
    <w:rPr>
      <w:rFonts w:ascii="Tahoma" w:hAnsi="Tahoma" w:cs="Tahoma"/>
      <w:kern w:val="3"/>
      <w:sz w:val="16"/>
      <w:szCs w:val="16"/>
    </w:rPr>
  </w:style>
  <w:style w:type="character" w:customStyle="1" w:styleId="PlainTextChar1">
    <w:name w:val="Plain Text Char1"/>
    <w:uiPriority w:val="99"/>
    <w:rsid w:val="00D165D3"/>
    <w:rPr>
      <w:rFonts w:ascii="Courier New" w:eastAsia="Times New Roman" w:hAnsi="Courier New" w:cs="Courier New"/>
      <w:lang w:eastAsia="zh-CN"/>
    </w:rPr>
  </w:style>
  <w:style w:type="character" w:customStyle="1" w:styleId="Heading3Char">
    <w:name w:val="Heading 3 Char"/>
    <w:basedOn w:val="DefaultParagraphFont"/>
    <w:link w:val="Heading3"/>
    <w:uiPriority w:val="9"/>
    <w:semiHidden/>
    <w:rsid w:val="00BF2845"/>
    <w:rPr>
      <w:rFonts w:asciiTheme="majorHAnsi" w:eastAsiaTheme="majorEastAsia" w:hAnsiTheme="majorHAnsi" w:cstheme="majorBidi"/>
      <w:b/>
      <w:bCs/>
      <w:color w:val="4F81BD" w:themeColor="accent1"/>
      <w:kern w:val="3"/>
      <w:sz w:val="24"/>
      <w:szCs w:val="24"/>
    </w:rPr>
  </w:style>
  <w:style w:type="character" w:customStyle="1" w:styleId="Heading4Char">
    <w:name w:val="Heading 4 Char"/>
    <w:basedOn w:val="DefaultParagraphFont"/>
    <w:link w:val="Heading4"/>
    <w:uiPriority w:val="9"/>
    <w:semiHidden/>
    <w:rsid w:val="00BF2845"/>
    <w:rPr>
      <w:rFonts w:asciiTheme="majorHAnsi" w:eastAsiaTheme="majorEastAsia" w:hAnsiTheme="majorHAnsi" w:cstheme="majorBidi"/>
      <w:b/>
      <w:bCs/>
      <w:i/>
      <w:iCs/>
      <w:color w:val="4F81BD" w:themeColor="accent1"/>
      <w:kern w:val="3"/>
      <w:sz w:val="24"/>
      <w:szCs w:val="24"/>
    </w:rPr>
  </w:style>
  <w:style w:type="character" w:customStyle="1" w:styleId="Heading5Char">
    <w:name w:val="Heading 5 Char"/>
    <w:basedOn w:val="DefaultParagraphFont"/>
    <w:link w:val="Heading5"/>
    <w:uiPriority w:val="9"/>
    <w:semiHidden/>
    <w:rsid w:val="00BF2845"/>
    <w:rPr>
      <w:rFonts w:asciiTheme="majorHAnsi" w:eastAsiaTheme="majorEastAsia" w:hAnsiTheme="majorHAnsi" w:cstheme="majorBidi"/>
      <w:color w:val="243F60" w:themeColor="accent1" w:themeShade="7F"/>
      <w:kern w:val="3"/>
      <w:sz w:val="24"/>
      <w:szCs w:val="24"/>
    </w:rPr>
  </w:style>
  <w:style w:type="character" w:styleId="Hyperlink">
    <w:name w:val="Hyperlink"/>
    <w:rsid w:val="00BF2845"/>
    <w:rPr>
      <w:color w:val="0563C1"/>
      <w:u w:val="single"/>
    </w:rPr>
  </w:style>
  <w:style w:type="character" w:customStyle="1" w:styleId="mw-headline">
    <w:name w:val="mw-headline"/>
    <w:rsid w:val="00BF2845"/>
  </w:style>
  <w:style w:type="character" w:customStyle="1" w:styleId="apple-converted-space">
    <w:name w:val="apple-converted-space"/>
    <w:rsid w:val="00BF2845"/>
  </w:style>
  <w:style w:type="paragraph" w:styleId="Header">
    <w:name w:val="header"/>
    <w:basedOn w:val="Normal"/>
    <w:link w:val="HeaderChar"/>
    <w:uiPriority w:val="99"/>
    <w:unhideWhenUsed/>
    <w:rsid w:val="00CE0837"/>
    <w:pPr>
      <w:tabs>
        <w:tab w:val="center" w:pos="4680"/>
        <w:tab w:val="right" w:pos="9360"/>
      </w:tabs>
    </w:pPr>
  </w:style>
  <w:style w:type="character" w:customStyle="1" w:styleId="HeaderChar">
    <w:name w:val="Header Char"/>
    <w:basedOn w:val="DefaultParagraphFont"/>
    <w:link w:val="Header"/>
    <w:uiPriority w:val="99"/>
    <w:rsid w:val="00CE0837"/>
    <w:rPr>
      <w:kern w:val="3"/>
      <w:sz w:val="24"/>
      <w:szCs w:val="24"/>
    </w:rPr>
  </w:style>
  <w:style w:type="paragraph" w:styleId="Footer">
    <w:name w:val="footer"/>
    <w:basedOn w:val="Normal"/>
    <w:link w:val="FooterChar"/>
    <w:uiPriority w:val="99"/>
    <w:unhideWhenUsed/>
    <w:rsid w:val="00CE0837"/>
    <w:pPr>
      <w:tabs>
        <w:tab w:val="center" w:pos="4680"/>
        <w:tab w:val="right" w:pos="9360"/>
      </w:tabs>
    </w:pPr>
  </w:style>
  <w:style w:type="character" w:customStyle="1" w:styleId="FooterChar">
    <w:name w:val="Footer Char"/>
    <w:basedOn w:val="DefaultParagraphFont"/>
    <w:link w:val="Footer"/>
    <w:uiPriority w:val="99"/>
    <w:rsid w:val="00CE0837"/>
    <w:rPr>
      <w:kern w:val="3"/>
      <w:sz w:val="24"/>
      <w:szCs w:val="24"/>
    </w:rPr>
  </w:style>
  <w:style w:type="paragraph" w:styleId="NoSpacing">
    <w:name w:val="No Spacing"/>
    <w:uiPriority w:val="1"/>
    <w:qFormat/>
    <w:rsid w:val="002A4B4B"/>
    <w:pPr>
      <w:widowControl w:val="0"/>
      <w:suppressAutoHyphens/>
      <w:autoSpaceDN w:val="0"/>
      <w:textAlignment w:val="baseline"/>
    </w:pPr>
    <w:rPr>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docwiki.cisco.com/wiki/File:CT840501.jp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cwiki.cisco.com/wiki/Routing_Basics" TargetMode="Externa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divya\image\MANUAL-UPDA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MANUAL-UPDATED</Template>
  <TotalTime>74</TotalTime>
  <Pages>66</Pages>
  <Words>14705</Words>
  <Characters>83820</Characters>
  <Application>Microsoft Office Word</Application>
  <DocSecurity>0</DocSecurity>
  <Lines>698</Lines>
  <Paragraphs>196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DESIGN GOALS</vt:lpstr>
      <vt:lpstr/>
    </vt:vector>
  </TitlesOfParts>
  <Company/>
  <LinksUpToDate>false</LinksUpToDate>
  <CharactersWithSpaces>98329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ITLAB</dc:creator>
  <cp:lastModifiedBy>ITLAB-DEPT</cp:lastModifiedBy>
  <cp:revision>80</cp:revision>
  <cp:lastPrinted>2017-05-05T04:29:00Z</cp:lastPrinted>
  <dcterms:created xsi:type="dcterms:W3CDTF">2017-05-04T06:04:00Z</dcterms:created>
  <dcterms:modified xsi:type="dcterms:W3CDTF">2017-05-05T04:31:00Z</dcterms:modified>
</cp:coreProperties>
</file>